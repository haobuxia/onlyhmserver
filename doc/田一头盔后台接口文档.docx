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732" w:rsidRDefault="009D6E81" w:rsidP="00E90614">
      <w:pPr>
        <w:pStyle w:val="1"/>
        <w:jc w:val="center"/>
      </w:pPr>
      <w:bookmarkStart w:id="0" w:name="_Toc514140031"/>
      <w:bookmarkStart w:id="1" w:name="_Toc520153734"/>
      <w:r>
        <w:rPr>
          <w:rFonts w:hint="eastAsia"/>
        </w:rPr>
        <w:t>田一头盔后台接口文档</w:t>
      </w:r>
      <w:bookmarkEnd w:id="0"/>
      <w:bookmarkEnd w:id="1"/>
    </w:p>
    <w:p w:rsidR="008252A0" w:rsidRDefault="00821677">
      <w:pPr>
        <w:pStyle w:val="1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"1-5" \h \z \u</w:instrText>
      </w:r>
      <w:r>
        <w:instrText xml:space="preserve"> </w:instrText>
      </w:r>
      <w:r>
        <w:fldChar w:fldCharType="separate"/>
      </w:r>
      <w:hyperlink w:anchor="_Toc520153734" w:history="1">
        <w:r w:rsidR="008252A0" w:rsidRPr="00440858">
          <w:rPr>
            <w:rStyle w:val="a5"/>
            <w:noProof/>
          </w:rPr>
          <w:t>田一头盔后台接口文档</w:t>
        </w:r>
        <w:r w:rsidR="008252A0">
          <w:rPr>
            <w:noProof/>
            <w:webHidden/>
          </w:rPr>
          <w:tab/>
        </w:r>
        <w:r w:rsidR="008252A0">
          <w:rPr>
            <w:noProof/>
            <w:webHidden/>
          </w:rPr>
          <w:fldChar w:fldCharType="begin"/>
        </w:r>
        <w:r w:rsidR="008252A0">
          <w:rPr>
            <w:noProof/>
            <w:webHidden/>
          </w:rPr>
          <w:instrText xml:space="preserve"> PAGEREF _Toc520153734 \h </w:instrText>
        </w:r>
        <w:r w:rsidR="008252A0">
          <w:rPr>
            <w:noProof/>
            <w:webHidden/>
          </w:rPr>
        </w:r>
        <w:r w:rsidR="008252A0">
          <w:rPr>
            <w:noProof/>
            <w:webHidden/>
          </w:rPr>
          <w:fldChar w:fldCharType="separate"/>
        </w:r>
        <w:r w:rsidR="008252A0">
          <w:rPr>
            <w:noProof/>
            <w:webHidden/>
          </w:rPr>
          <w:t>1</w:t>
        </w:r>
        <w:r w:rsidR="008252A0">
          <w:rPr>
            <w:noProof/>
            <w:webHidden/>
          </w:rPr>
          <w:fldChar w:fldCharType="end"/>
        </w:r>
      </w:hyperlink>
    </w:p>
    <w:p w:rsidR="008252A0" w:rsidRDefault="00B30657">
      <w:pPr>
        <w:pStyle w:val="20"/>
        <w:tabs>
          <w:tab w:val="right" w:leader="dot" w:pos="8296"/>
        </w:tabs>
        <w:rPr>
          <w:noProof/>
        </w:rPr>
      </w:pPr>
      <w:hyperlink w:anchor="_Toc520153735" w:history="1">
        <w:r w:rsidR="008252A0" w:rsidRPr="00440858">
          <w:rPr>
            <w:rStyle w:val="a5"/>
            <w:noProof/>
          </w:rPr>
          <w:t>一、变更说明</w:t>
        </w:r>
        <w:r w:rsidR="008252A0">
          <w:rPr>
            <w:noProof/>
            <w:webHidden/>
          </w:rPr>
          <w:tab/>
        </w:r>
        <w:r w:rsidR="008252A0">
          <w:rPr>
            <w:noProof/>
            <w:webHidden/>
          </w:rPr>
          <w:fldChar w:fldCharType="begin"/>
        </w:r>
        <w:r w:rsidR="008252A0">
          <w:rPr>
            <w:noProof/>
            <w:webHidden/>
          </w:rPr>
          <w:instrText xml:space="preserve"> PAGEREF _Toc520153735 \h </w:instrText>
        </w:r>
        <w:r w:rsidR="008252A0">
          <w:rPr>
            <w:noProof/>
            <w:webHidden/>
          </w:rPr>
        </w:r>
        <w:r w:rsidR="008252A0">
          <w:rPr>
            <w:noProof/>
            <w:webHidden/>
          </w:rPr>
          <w:fldChar w:fldCharType="separate"/>
        </w:r>
        <w:r w:rsidR="008252A0">
          <w:rPr>
            <w:noProof/>
            <w:webHidden/>
          </w:rPr>
          <w:t>2</w:t>
        </w:r>
        <w:r w:rsidR="008252A0">
          <w:rPr>
            <w:noProof/>
            <w:webHidden/>
          </w:rPr>
          <w:fldChar w:fldCharType="end"/>
        </w:r>
      </w:hyperlink>
    </w:p>
    <w:p w:rsidR="008252A0" w:rsidRDefault="00B30657">
      <w:pPr>
        <w:pStyle w:val="20"/>
        <w:tabs>
          <w:tab w:val="right" w:leader="dot" w:pos="8296"/>
        </w:tabs>
        <w:rPr>
          <w:noProof/>
        </w:rPr>
      </w:pPr>
      <w:hyperlink w:anchor="_Toc520153736" w:history="1">
        <w:r w:rsidR="008252A0" w:rsidRPr="00440858">
          <w:rPr>
            <w:rStyle w:val="a5"/>
            <w:noProof/>
          </w:rPr>
          <w:t>二、安全规范</w:t>
        </w:r>
        <w:r w:rsidR="008252A0">
          <w:rPr>
            <w:noProof/>
            <w:webHidden/>
          </w:rPr>
          <w:tab/>
        </w:r>
        <w:r w:rsidR="008252A0">
          <w:rPr>
            <w:noProof/>
            <w:webHidden/>
          </w:rPr>
          <w:fldChar w:fldCharType="begin"/>
        </w:r>
        <w:r w:rsidR="008252A0">
          <w:rPr>
            <w:noProof/>
            <w:webHidden/>
          </w:rPr>
          <w:instrText xml:space="preserve"> PAGEREF _Toc520153736 \h </w:instrText>
        </w:r>
        <w:r w:rsidR="008252A0">
          <w:rPr>
            <w:noProof/>
            <w:webHidden/>
          </w:rPr>
        </w:r>
        <w:r w:rsidR="008252A0">
          <w:rPr>
            <w:noProof/>
            <w:webHidden/>
          </w:rPr>
          <w:fldChar w:fldCharType="separate"/>
        </w:r>
        <w:r w:rsidR="008252A0">
          <w:rPr>
            <w:noProof/>
            <w:webHidden/>
          </w:rPr>
          <w:t>3</w:t>
        </w:r>
        <w:r w:rsidR="008252A0">
          <w:rPr>
            <w:noProof/>
            <w:webHidden/>
          </w:rPr>
          <w:fldChar w:fldCharType="end"/>
        </w:r>
      </w:hyperlink>
    </w:p>
    <w:p w:rsidR="008252A0" w:rsidRDefault="00B30657">
      <w:pPr>
        <w:pStyle w:val="30"/>
        <w:tabs>
          <w:tab w:val="right" w:leader="dot" w:pos="8296"/>
        </w:tabs>
        <w:rPr>
          <w:noProof/>
        </w:rPr>
      </w:pPr>
      <w:hyperlink w:anchor="_Toc520153737" w:history="1">
        <w:r w:rsidR="008252A0" w:rsidRPr="00440858">
          <w:rPr>
            <w:rStyle w:val="a5"/>
            <w:noProof/>
          </w:rPr>
          <w:t>2.1 应用标志和私钥</w:t>
        </w:r>
        <w:r w:rsidR="008252A0">
          <w:rPr>
            <w:noProof/>
            <w:webHidden/>
          </w:rPr>
          <w:tab/>
        </w:r>
        <w:r w:rsidR="008252A0">
          <w:rPr>
            <w:noProof/>
            <w:webHidden/>
          </w:rPr>
          <w:fldChar w:fldCharType="begin"/>
        </w:r>
        <w:r w:rsidR="008252A0">
          <w:rPr>
            <w:noProof/>
            <w:webHidden/>
          </w:rPr>
          <w:instrText xml:space="preserve"> PAGEREF _Toc520153737 \h </w:instrText>
        </w:r>
        <w:r w:rsidR="008252A0">
          <w:rPr>
            <w:noProof/>
            <w:webHidden/>
          </w:rPr>
        </w:r>
        <w:r w:rsidR="008252A0">
          <w:rPr>
            <w:noProof/>
            <w:webHidden/>
          </w:rPr>
          <w:fldChar w:fldCharType="separate"/>
        </w:r>
        <w:r w:rsidR="008252A0">
          <w:rPr>
            <w:noProof/>
            <w:webHidden/>
          </w:rPr>
          <w:t>3</w:t>
        </w:r>
        <w:r w:rsidR="008252A0">
          <w:rPr>
            <w:noProof/>
            <w:webHidden/>
          </w:rPr>
          <w:fldChar w:fldCharType="end"/>
        </w:r>
      </w:hyperlink>
    </w:p>
    <w:p w:rsidR="008252A0" w:rsidRDefault="00B30657">
      <w:pPr>
        <w:pStyle w:val="30"/>
        <w:tabs>
          <w:tab w:val="right" w:leader="dot" w:pos="8296"/>
        </w:tabs>
        <w:rPr>
          <w:noProof/>
        </w:rPr>
      </w:pPr>
      <w:hyperlink w:anchor="_Toc520153738" w:history="1">
        <w:r w:rsidR="008252A0" w:rsidRPr="00440858">
          <w:rPr>
            <w:rStyle w:val="a5"/>
            <w:noProof/>
          </w:rPr>
          <w:t>2.2 签名算法</w:t>
        </w:r>
        <w:r w:rsidR="008252A0">
          <w:rPr>
            <w:noProof/>
            <w:webHidden/>
          </w:rPr>
          <w:tab/>
        </w:r>
        <w:r w:rsidR="008252A0">
          <w:rPr>
            <w:noProof/>
            <w:webHidden/>
          </w:rPr>
          <w:fldChar w:fldCharType="begin"/>
        </w:r>
        <w:r w:rsidR="008252A0">
          <w:rPr>
            <w:noProof/>
            <w:webHidden/>
          </w:rPr>
          <w:instrText xml:space="preserve"> PAGEREF _Toc520153738 \h </w:instrText>
        </w:r>
        <w:r w:rsidR="008252A0">
          <w:rPr>
            <w:noProof/>
            <w:webHidden/>
          </w:rPr>
        </w:r>
        <w:r w:rsidR="008252A0">
          <w:rPr>
            <w:noProof/>
            <w:webHidden/>
          </w:rPr>
          <w:fldChar w:fldCharType="separate"/>
        </w:r>
        <w:r w:rsidR="008252A0">
          <w:rPr>
            <w:noProof/>
            <w:webHidden/>
          </w:rPr>
          <w:t>4</w:t>
        </w:r>
        <w:r w:rsidR="008252A0">
          <w:rPr>
            <w:noProof/>
            <w:webHidden/>
          </w:rPr>
          <w:fldChar w:fldCharType="end"/>
        </w:r>
      </w:hyperlink>
    </w:p>
    <w:p w:rsidR="008252A0" w:rsidRDefault="00B30657">
      <w:pPr>
        <w:pStyle w:val="30"/>
        <w:tabs>
          <w:tab w:val="right" w:leader="dot" w:pos="8296"/>
        </w:tabs>
        <w:rPr>
          <w:noProof/>
        </w:rPr>
      </w:pPr>
      <w:hyperlink w:anchor="_Toc520153739" w:history="1">
        <w:r w:rsidR="008252A0" w:rsidRPr="00440858">
          <w:rPr>
            <w:rStyle w:val="a5"/>
            <w:noProof/>
          </w:rPr>
          <w:t>2.3 sha1算法</w:t>
        </w:r>
        <w:r w:rsidR="008252A0">
          <w:rPr>
            <w:noProof/>
            <w:webHidden/>
          </w:rPr>
          <w:tab/>
        </w:r>
        <w:r w:rsidR="008252A0">
          <w:rPr>
            <w:noProof/>
            <w:webHidden/>
          </w:rPr>
          <w:fldChar w:fldCharType="begin"/>
        </w:r>
        <w:r w:rsidR="008252A0">
          <w:rPr>
            <w:noProof/>
            <w:webHidden/>
          </w:rPr>
          <w:instrText xml:space="preserve"> PAGEREF _Toc520153739 \h </w:instrText>
        </w:r>
        <w:r w:rsidR="008252A0">
          <w:rPr>
            <w:noProof/>
            <w:webHidden/>
          </w:rPr>
        </w:r>
        <w:r w:rsidR="008252A0">
          <w:rPr>
            <w:noProof/>
            <w:webHidden/>
          </w:rPr>
          <w:fldChar w:fldCharType="separate"/>
        </w:r>
        <w:r w:rsidR="008252A0">
          <w:rPr>
            <w:noProof/>
            <w:webHidden/>
          </w:rPr>
          <w:t>4</w:t>
        </w:r>
        <w:r w:rsidR="008252A0">
          <w:rPr>
            <w:noProof/>
            <w:webHidden/>
          </w:rPr>
          <w:fldChar w:fldCharType="end"/>
        </w:r>
      </w:hyperlink>
    </w:p>
    <w:p w:rsidR="008252A0" w:rsidRDefault="00B30657">
      <w:pPr>
        <w:pStyle w:val="30"/>
        <w:tabs>
          <w:tab w:val="right" w:leader="dot" w:pos="8296"/>
        </w:tabs>
        <w:rPr>
          <w:noProof/>
        </w:rPr>
      </w:pPr>
      <w:hyperlink w:anchor="_Toc520153740" w:history="1">
        <w:r w:rsidR="008252A0" w:rsidRPr="00440858">
          <w:rPr>
            <w:rStyle w:val="a5"/>
            <w:noProof/>
          </w:rPr>
          <w:t>2.4 传入签名</w:t>
        </w:r>
        <w:r w:rsidR="008252A0">
          <w:rPr>
            <w:noProof/>
            <w:webHidden/>
          </w:rPr>
          <w:tab/>
        </w:r>
        <w:r w:rsidR="008252A0">
          <w:rPr>
            <w:noProof/>
            <w:webHidden/>
          </w:rPr>
          <w:fldChar w:fldCharType="begin"/>
        </w:r>
        <w:r w:rsidR="008252A0">
          <w:rPr>
            <w:noProof/>
            <w:webHidden/>
          </w:rPr>
          <w:instrText xml:space="preserve"> PAGEREF _Toc520153740 \h </w:instrText>
        </w:r>
        <w:r w:rsidR="008252A0">
          <w:rPr>
            <w:noProof/>
            <w:webHidden/>
          </w:rPr>
        </w:r>
        <w:r w:rsidR="008252A0">
          <w:rPr>
            <w:noProof/>
            <w:webHidden/>
          </w:rPr>
          <w:fldChar w:fldCharType="separate"/>
        </w:r>
        <w:r w:rsidR="008252A0">
          <w:rPr>
            <w:noProof/>
            <w:webHidden/>
          </w:rPr>
          <w:t>5</w:t>
        </w:r>
        <w:r w:rsidR="008252A0">
          <w:rPr>
            <w:noProof/>
            <w:webHidden/>
          </w:rPr>
          <w:fldChar w:fldCharType="end"/>
        </w:r>
      </w:hyperlink>
    </w:p>
    <w:p w:rsidR="008252A0" w:rsidRDefault="00B30657">
      <w:pPr>
        <w:pStyle w:val="20"/>
        <w:tabs>
          <w:tab w:val="right" w:leader="dot" w:pos="8296"/>
        </w:tabs>
        <w:rPr>
          <w:noProof/>
        </w:rPr>
      </w:pPr>
      <w:hyperlink w:anchor="_Toc520153741" w:history="1">
        <w:r w:rsidR="008252A0" w:rsidRPr="00440858">
          <w:rPr>
            <w:rStyle w:val="a5"/>
            <w:noProof/>
          </w:rPr>
          <w:t>三、接口说明</w:t>
        </w:r>
        <w:r w:rsidR="008252A0">
          <w:rPr>
            <w:noProof/>
            <w:webHidden/>
          </w:rPr>
          <w:tab/>
        </w:r>
        <w:r w:rsidR="008252A0">
          <w:rPr>
            <w:noProof/>
            <w:webHidden/>
          </w:rPr>
          <w:fldChar w:fldCharType="begin"/>
        </w:r>
        <w:r w:rsidR="008252A0">
          <w:rPr>
            <w:noProof/>
            <w:webHidden/>
          </w:rPr>
          <w:instrText xml:space="preserve"> PAGEREF _Toc520153741 \h </w:instrText>
        </w:r>
        <w:r w:rsidR="008252A0">
          <w:rPr>
            <w:noProof/>
            <w:webHidden/>
          </w:rPr>
        </w:r>
        <w:r w:rsidR="008252A0">
          <w:rPr>
            <w:noProof/>
            <w:webHidden/>
          </w:rPr>
          <w:fldChar w:fldCharType="separate"/>
        </w:r>
        <w:r w:rsidR="008252A0">
          <w:rPr>
            <w:noProof/>
            <w:webHidden/>
          </w:rPr>
          <w:t>5</w:t>
        </w:r>
        <w:r w:rsidR="008252A0">
          <w:rPr>
            <w:noProof/>
            <w:webHidden/>
          </w:rPr>
          <w:fldChar w:fldCharType="end"/>
        </w:r>
      </w:hyperlink>
    </w:p>
    <w:p w:rsidR="008252A0" w:rsidRDefault="00B30657">
      <w:pPr>
        <w:pStyle w:val="30"/>
        <w:tabs>
          <w:tab w:val="right" w:leader="dot" w:pos="8296"/>
        </w:tabs>
        <w:rPr>
          <w:noProof/>
        </w:rPr>
      </w:pPr>
      <w:hyperlink w:anchor="_Toc520153742" w:history="1">
        <w:r w:rsidR="008252A0" w:rsidRPr="00440858">
          <w:rPr>
            <w:rStyle w:val="a5"/>
            <w:noProof/>
          </w:rPr>
          <w:t>3.1 接口调用</w:t>
        </w:r>
        <w:r w:rsidR="008252A0">
          <w:rPr>
            <w:noProof/>
            <w:webHidden/>
          </w:rPr>
          <w:tab/>
        </w:r>
        <w:r w:rsidR="008252A0">
          <w:rPr>
            <w:noProof/>
            <w:webHidden/>
          </w:rPr>
          <w:fldChar w:fldCharType="begin"/>
        </w:r>
        <w:r w:rsidR="008252A0">
          <w:rPr>
            <w:noProof/>
            <w:webHidden/>
          </w:rPr>
          <w:instrText xml:space="preserve"> PAGEREF _Toc520153742 \h </w:instrText>
        </w:r>
        <w:r w:rsidR="008252A0">
          <w:rPr>
            <w:noProof/>
            <w:webHidden/>
          </w:rPr>
        </w:r>
        <w:r w:rsidR="008252A0">
          <w:rPr>
            <w:noProof/>
            <w:webHidden/>
          </w:rPr>
          <w:fldChar w:fldCharType="separate"/>
        </w:r>
        <w:r w:rsidR="008252A0">
          <w:rPr>
            <w:noProof/>
            <w:webHidden/>
          </w:rPr>
          <w:t>5</w:t>
        </w:r>
        <w:r w:rsidR="008252A0">
          <w:rPr>
            <w:noProof/>
            <w:webHidden/>
          </w:rPr>
          <w:fldChar w:fldCharType="end"/>
        </w:r>
      </w:hyperlink>
    </w:p>
    <w:p w:rsidR="008252A0" w:rsidRDefault="00B30657">
      <w:pPr>
        <w:pStyle w:val="30"/>
        <w:tabs>
          <w:tab w:val="right" w:leader="dot" w:pos="8296"/>
        </w:tabs>
        <w:rPr>
          <w:noProof/>
        </w:rPr>
      </w:pPr>
      <w:hyperlink w:anchor="_Toc520153743" w:history="1">
        <w:r w:rsidR="008252A0" w:rsidRPr="00440858">
          <w:rPr>
            <w:rStyle w:val="a5"/>
            <w:noProof/>
          </w:rPr>
          <w:t>3.2 第3方接口</w:t>
        </w:r>
        <w:r w:rsidR="008252A0">
          <w:rPr>
            <w:noProof/>
            <w:webHidden/>
          </w:rPr>
          <w:tab/>
        </w:r>
        <w:r w:rsidR="008252A0">
          <w:rPr>
            <w:noProof/>
            <w:webHidden/>
          </w:rPr>
          <w:fldChar w:fldCharType="begin"/>
        </w:r>
        <w:r w:rsidR="008252A0">
          <w:rPr>
            <w:noProof/>
            <w:webHidden/>
          </w:rPr>
          <w:instrText xml:space="preserve"> PAGEREF _Toc520153743 \h </w:instrText>
        </w:r>
        <w:r w:rsidR="008252A0">
          <w:rPr>
            <w:noProof/>
            <w:webHidden/>
          </w:rPr>
        </w:r>
        <w:r w:rsidR="008252A0">
          <w:rPr>
            <w:noProof/>
            <w:webHidden/>
          </w:rPr>
          <w:fldChar w:fldCharType="separate"/>
        </w:r>
        <w:r w:rsidR="008252A0">
          <w:rPr>
            <w:noProof/>
            <w:webHidden/>
          </w:rPr>
          <w:t>6</w:t>
        </w:r>
        <w:r w:rsidR="008252A0">
          <w:rPr>
            <w:noProof/>
            <w:webHidden/>
          </w:rPr>
          <w:fldChar w:fldCharType="end"/>
        </w:r>
      </w:hyperlink>
    </w:p>
    <w:p w:rsidR="008252A0" w:rsidRDefault="00B30657">
      <w:pPr>
        <w:pStyle w:val="40"/>
        <w:tabs>
          <w:tab w:val="right" w:leader="dot" w:pos="8296"/>
        </w:tabs>
        <w:rPr>
          <w:noProof/>
        </w:rPr>
      </w:pPr>
      <w:hyperlink w:anchor="_Toc520153744" w:history="1">
        <w:r w:rsidR="008252A0" w:rsidRPr="00440858">
          <w:rPr>
            <w:rStyle w:val="a5"/>
            <w:noProof/>
          </w:rPr>
          <w:t>天远零件询价接口</w:t>
        </w:r>
        <w:r w:rsidR="008252A0">
          <w:rPr>
            <w:noProof/>
            <w:webHidden/>
          </w:rPr>
          <w:tab/>
        </w:r>
        <w:r w:rsidR="008252A0">
          <w:rPr>
            <w:noProof/>
            <w:webHidden/>
          </w:rPr>
          <w:fldChar w:fldCharType="begin"/>
        </w:r>
        <w:r w:rsidR="008252A0">
          <w:rPr>
            <w:noProof/>
            <w:webHidden/>
          </w:rPr>
          <w:instrText xml:space="preserve"> PAGEREF _Toc520153744 \h </w:instrText>
        </w:r>
        <w:r w:rsidR="008252A0">
          <w:rPr>
            <w:noProof/>
            <w:webHidden/>
          </w:rPr>
        </w:r>
        <w:r w:rsidR="008252A0">
          <w:rPr>
            <w:noProof/>
            <w:webHidden/>
          </w:rPr>
          <w:fldChar w:fldCharType="separate"/>
        </w:r>
        <w:r w:rsidR="008252A0">
          <w:rPr>
            <w:noProof/>
            <w:webHidden/>
          </w:rPr>
          <w:t>6</w:t>
        </w:r>
        <w:r w:rsidR="008252A0">
          <w:rPr>
            <w:noProof/>
            <w:webHidden/>
          </w:rPr>
          <w:fldChar w:fldCharType="end"/>
        </w:r>
      </w:hyperlink>
    </w:p>
    <w:p w:rsidR="008252A0" w:rsidRDefault="00B30657">
      <w:pPr>
        <w:pStyle w:val="30"/>
        <w:tabs>
          <w:tab w:val="right" w:leader="dot" w:pos="8296"/>
        </w:tabs>
        <w:rPr>
          <w:noProof/>
        </w:rPr>
      </w:pPr>
      <w:hyperlink w:anchor="_Toc520153745" w:history="1">
        <w:r w:rsidR="008252A0" w:rsidRPr="00440858">
          <w:rPr>
            <w:rStyle w:val="a5"/>
            <w:noProof/>
          </w:rPr>
          <w:t>3.3 内部接口</w:t>
        </w:r>
        <w:r w:rsidR="008252A0">
          <w:rPr>
            <w:noProof/>
            <w:webHidden/>
          </w:rPr>
          <w:tab/>
        </w:r>
        <w:r w:rsidR="008252A0">
          <w:rPr>
            <w:noProof/>
            <w:webHidden/>
          </w:rPr>
          <w:fldChar w:fldCharType="begin"/>
        </w:r>
        <w:r w:rsidR="008252A0">
          <w:rPr>
            <w:noProof/>
            <w:webHidden/>
          </w:rPr>
          <w:instrText xml:space="preserve"> PAGEREF _Toc520153745 \h </w:instrText>
        </w:r>
        <w:r w:rsidR="008252A0">
          <w:rPr>
            <w:noProof/>
            <w:webHidden/>
          </w:rPr>
        </w:r>
        <w:r w:rsidR="008252A0">
          <w:rPr>
            <w:noProof/>
            <w:webHidden/>
          </w:rPr>
          <w:fldChar w:fldCharType="separate"/>
        </w:r>
        <w:r w:rsidR="008252A0">
          <w:rPr>
            <w:noProof/>
            <w:webHidden/>
          </w:rPr>
          <w:t>6</w:t>
        </w:r>
        <w:r w:rsidR="008252A0">
          <w:rPr>
            <w:noProof/>
            <w:webHidden/>
          </w:rPr>
          <w:fldChar w:fldCharType="end"/>
        </w:r>
      </w:hyperlink>
    </w:p>
    <w:p w:rsidR="008252A0" w:rsidRDefault="00B30657">
      <w:pPr>
        <w:pStyle w:val="40"/>
        <w:tabs>
          <w:tab w:val="right" w:leader="dot" w:pos="8296"/>
        </w:tabs>
        <w:rPr>
          <w:noProof/>
        </w:rPr>
      </w:pPr>
      <w:hyperlink w:anchor="_Toc520153746" w:history="1">
        <w:r w:rsidR="008252A0" w:rsidRPr="00440858">
          <w:rPr>
            <w:rStyle w:val="a5"/>
            <w:noProof/>
          </w:rPr>
          <w:t>3.3.1 文件上传</w:t>
        </w:r>
        <w:r w:rsidR="008252A0">
          <w:rPr>
            <w:noProof/>
            <w:webHidden/>
          </w:rPr>
          <w:tab/>
        </w:r>
        <w:r w:rsidR="008252A0">
          <w:rPr>
            <w:noProof/>
            <w:webHidden/>
          </w:rPr>
          <w:fldChar w:fldCharType="begin"/>
        </w:r>
        <w:r w:rsidR="008252A0">
          <w:rPr>
            <w:noProof/>
            <w:webHidden/>
          </w:rPr>
          <w:instrText xml:space="preserve"> PAGEREF _Toc520153746 \h </w:instrText>
        </w:r>
        <w:r w:rsidR="008252A0">
          <w:rPr>
            <w:noProof/>
            <w:webHidden/>
          </w:rPr>
        </w:r>
        <w:r w:rsidR="008252A0">
          <w:rPr>
            <w:noProof/>
            <w:webHidden/>
          </w:rPr>
          <w:fldChar w:fldCharType="separate"/>
        </w:r>
        <w:r w:rsidR="008252A0">
          <w:rPr>
            <w:noProof/>
            <w:webHidden/>
          </w:rPr>
          <w:t>6</w:t>
        </w:r>
        <w:r w:rsidR="008252A0">
          <w:rPr>
            <w:noProof/>
            <w:webHidden/>
          </w:rPr>
          <w:fldChar w:fldCharType="end"/>
        </w:r>
      </w:hyperlink>
    </w:p>
    <w:p w:rsidR="008252A0" w:rsidRDefault="00B30657">
      <w:pPr>
        <w:pStyle w:val="50"/>
        <w:tabs>
          <w:tab w:val="right" w:leader="dot" w:pos="8296"/>
        </w:tabs>
        <w:rPr>
          <w:noProof/>
        </w:rPr>
      </w:pPr>
      <w:hyperlink w:anchor="_Toc520153747" w:history="1">
        <w:r w:rsidR="008252A0" w:rsidRPr="00440858">
          <w:rPr>
            <w:rStyle w:val="a5"/>
            <w:noProof/>
          </w:rPr>
          <w:t>3.3.1.1视频</w:t>
        </w:r>
        <w:r w:rsidR="008252A0">
          <w:rPr>
            <w:noProof/>
            <w:webHidden/>
          </w:rPr>
          <w:tab/>
        </w:r>
        <w:r w:rsidR="008252A0">
          <w:rPr>
            <w:noProof/>
            <w:webHidden/>
          </w:rPr>
          <w:fldChar w:fldCharType="begin"/>
        </w:r>
        <w:r w:rsidR="008252A0">
          <w:rPr>
            <w:noProof/>
            <w:webHidden/>
          </w:rPr>
          <w:instrText xml:space="preserve"> PAGEREF _Toc520153747 \h </w:instrText>
        </w:r>
        <w:r w:rsidR="008252A0">
          <w:rPr>
            <w:noProof/>
            <w:webHidden/>
          </w:rPr>
        </w:r>
        <w:r w:rsidR="008252A0">
          <w:rPr>
            <w:noProof/>
            <w:webHidden/>
          </w:rPr>
          <w:fldChar w:fldCharType="separate"/>
        </w:r>
        <w:r w:rsidR="008252A0">
          <w:rPr>
            <w:noProof/>
            <w:webHidden/>
          </w:rPr>
          <w:t>6</w:t>
        </w:r>
        <w:r w:rsidR="008252A0">
          <w:rPr>
            <w:noProof/>
            <w:webHidden/>
          </w:rPr>
          <w:fldChar w:fldCharType="end"/>
        </w:r>
      </w:hyperlink>
    </w:p>
    <w:p w:rsidR="008252A0" w:rsidRDefault="00B30657">
      <w:pPr>
        <w:pStyle w:val="50"/>
        <w:tabs>
          <w:tab w:val="right" w:leader="dot" w:pos="8296"/>
        </w:tabs>
        <w:rPr>
          <w:noProof/>
        </w:rPr>
      </w:pPr>
      <w:hyperlink w:anchor="_Toc520153748" w:history="1">
        <w:r w:rsidR="008252A0" w:rsidRPr="00440858">
          <w:rPr>
            <w:rStyle w:val="a5"/>
            <w:noProof/>
          </w:rPr>
          <w:t>3.3.1.2音频</w:t>
        </w:r>
        <w:r w:rsidR="008252A0">
          <w:rPr>
            <w:noProof/>
            <w:webHidden/>
          </w:rPr>
          <w:tab/>
        </w:r>
        <w:r w:rsidR="008252A0">
          <w:rPr>
            <w:noProof/>
            <w:webHidden/>
          </w:rPr>
          <w:fldChar w:fldCharType="begin"/>
        </w:r>
        <w:r w:rsidR="008252A0">
          <w:rPr>
            <w:noProof/>
            <w:webHidden/>
          </w:rPr>
          <w:instrText xml:space="preserve"> PAGEREF _Toc520153748 \h </w:instrText>
        </w:r>
        <w:r w:rsidR="008252A0">
          <w:rPr>
            <w:noProof/>
            <w:webHidden/>
          </w:rPr>
        </w:r>
        <w:r w:rsidR="008252A0">
          <w:rPr>
            <w:noProof/>
            <w:webHidden/>
          </w:rPr>
          <w:fldChar w:fldCharType="separate"/>
        </w:r>
        <w:r w:rsidR="008252A0">
          <w:rPr>
            <w:noProof/>
            <w:webHidden/>
          </w:rPr>
          <w:t>7</w:t>
        </w:r>
        <w:r w:rsidR="008252A0">
          <w:rPr>
            <w:noProof/>
            <w:webHidden/>
          </w:rPr>
          <w:fldChar w:fldCharType="end"/>
        </w:r>
      </w:hyperlink>
    </w:p>
    <w:p w:rsidR="008252A0" w:rsidRDefault="00B30657">
      <w:pPr>
        <w:pStyle w:val="50"/>
        <w:tabs>
          <w:tab w:val="right" w:leader="dot" w:pos="8296"/>
        </w:tabs>
        <w:rPr>
          <w:noProof/>
        </w:rPr>
      </w:pPr>
      <w:hyperlink w:anchor="_Toc520153749" w:history="1">
        <w:r w:rsidR="008252A0" w:rsidRPr="00440858">
          <w:rPr>
            <w:rStyle w:val="a5"/>
            <w:noProof/>
          </w:rPr>
          <w:t>3.3.1.3图片</w:t>
        </w:r>
        <w:r w:rsidR="008252A0">
          <w:rPr>
            <w:noProof/>
            <w:webHidden/>
          </w:rPr>
          <w:tab/>
        </w:r>
        <w:r w:rsidR="008252A0">
          <w:rPr>
            <w:noProof/>
            <w:webHidden/>
          </w:rPr>
          <w:fldChar w:fldCharType="begin"/>
        </w:r>
        <w:r w:rsidR="008252A0">
          <w:rPr>
            <w:noProof/>
            <w:webHidden/>
          </w:rPr>
          <w:instrText xml:space="preserve"> PAGEREF _Toc520153749 \h </w:instrText>
        </w:r>
        <w:r w:rsidR="008252A0">
          <w:rPr>
            <w:noProof/>
            <w:webHidden/>
          </w:rPr>
        </w:r>
        <w:r w:rsidR="008252A0">
          <w:rPr>
            <w:noProof/>
            <w:webHidden/>
          </w:rPr>
          <w:fldChar w:fldCharType="separate"/>
        </w:r>
        <w:r w:rsidR="008252A0">
          <w:rPr>
            <w:noProof/>
            <w:webHidden/>
          </w:rPr>
          <w:t>7</w:t>
        </w:r>
        <w:r w:rsidR="008252A0">
          <w:rPr>
            <w:noProof/>
            <w:webHidden/>
          </w:rPr>
          <w:fldChar w:fldCharType="end"/>
        </w:r>
      </w:hyperlink>
    </w:p>
    <w:p w:rsidR="008252A0" w:rsidRDefault="00B30657">
      <w:pPr>
        <w:pStyle w:val="50"/>
        <w:tabs>
          <w:tab w:val="right" w:leader="dot" w:pos="8296"/>
        </w:tabs>
        <w:rPr>
          <w:noProof/>
        </w:rPr>
      </w:pPr>
      <w:hyperlink w:anchor="_Toc520153750" w:history="1">
        <w:r w:rsidR="008252A0" w:rsidRPr="00440858">
          <w:rPr>
            <w:rStyle w:val="a5"/>
            <w:noProof/>
          </w:rPr>
          <w:t>3.3.1.4文件</w:t>
        </w:r>
        <w:r w:rsidR="008252A0">
          <w:rPr>
            <w:noProof/>
            <w:webHidden/>
          </w:rPr>
          <w:tab/>
        </w:r>
        <w:r w:rsidR="008252A0">
          <w:rPr>
            <w:noProof/>
            <w:webHidden/>
          </w:rPr>
          <w:fldChar w:fldCharType="begin"/>
        </w:r>
        <w:r w:rsidR="008252A0">
          <w:rPr>
            <w:noProof/>
            <w:webHidden/>
          </w:rPr>
          <w:instrText xml:space="preserve"> PAGEREF _Toc520153750 \h </w:instrText>
        </w:r>
        <w:r w:rsidR="008252A0">
          <w:rPr>
            <w:noProof/>
            <w:webHidden/>
          </w:rPr>
        </w:r>
        <w:r w:rsidR="008252A0">
          <w:rPr>
            <w:noProof/>
            <w:webHidden/>
          </w:rPr>
          <w:fldChar w:fldCharType="separate"/>
        </w:r>
        <w:r w:rsidR="008252A0">
          <w:rPr>
            <w:noProof/>
            <w:webHidden/>
          </w:rPr>
          <w:t>8</w:t>
        </w:r>
        <w:r w:rsidR="008252A0">
          <w:rPr>
            <w:noProof/>
            <w:webHidden/>
          </w:rPr>
          <w:fldChar w:fldCharType="end"/>
        </w:r>
      </w:hyperlink>
    </w:p>
    <w:p w:rsidR="008252A0" w:rsidRDefault="00B30657">
      <w:pPr>
        <w:pStyle w:val="50"/>
        <w:tabs>
          <w:tab w:val="right" w:leader="dot" w:pos="8296"/>
        </w:tabs>
        <w:rPr>
          <w:noProof/>
        </w:rPr>
      </w:pPr>
      <w:hyperlink w:anchor="_Toc520153751" w:history="1">
        <w:r w:rsidR="008252A0" w:rsidRPr="00440858">
          <w:rPr>
            <w:rStyle w:val="a5"/>
            <w:noProof/>
          </w:rPr>
          <w:t>3.3.1.5大文件分片初始化</w:t>
        </w:r>
        <w:r w:rsidR="008252A0">
          <w:rPr>
            <w:noProof/>
            <w:webHidden/>
          </w:rPr>
          <w:tab/>
        </w:r>
        <w:r w:rsidR="008252A0">
          <w:rPr>
            <w:noProof/>
            <w:webHidden/>
          </w:rPr>
          <w:fldChar w:fldCharType="begin"/>
        </w:r>
        <w:r w:rsidR="008252A0">
          <w:rPr>
            <w:noProof/>
            <w:webHidden/>
          </w:rPr>
          <w:instrText xml:space="preserve"> PAGEREF _Toc520153751 \h </w:instrText>
        </w:r>
        <w:r w:rsidR="008252A0">
          <w:rPr>
            <w:noProof/>
            <w:webHidden/>
          </w:rPr>
        </w:r>
        <w:r w:rsidR="008252A0">
          <w:rPr>
            <w:noProof/>
            <w:webHidden/>
          </w:rPr>
          <w:fldChar w:fldCharType="separate"/>
        </w:r>
        <w:r w:rsidR="008252A0">
          <w:rPr>
            <w:noProof/>
            <w:webHidden/>
          </w:rPr>
          <w:t>9</w:t>
        </w:r>
        <w:r w:rsidR="008252A0">
          <w:rPr>
            <w:noProof/>
            <w:webHidden/>
          </w:rPr>
          <w:fldChar w:fldCharType="end"/>
        </w:r>
      </w:hyperlink>
    </w:p>
    <w:p w:rsidR="008252A0" w:rsidRDefault="00B30657">
      <w:pPr>
        <w:pStyle w:val="50"/>
        <w:tabs>
          <w:tab w:val="right" w:leader="dot" w:pos="8296"/>
        </w:tabs>
        <w:rPr>
          <w:noProof/>
        </w:rPr>
      </w:pPr>
      <w:hyperlink w:anchor="_Toc520153752" w:history="1">
        <w:r w:rsidR="008252A0" w:rsidRPr="00440858">
          <w:rPr>
            <w:rStyle w:val="a5"/>
            <w:noProof/>
          </w:rPr>
          <w:t>3.3.1.6大文件分片上传</w:t>
        </w:r>
        <w:r w:rsidR="008252A0">
          <w:rPr>
            <w:noProof/>
            <w:webHidden/>
          </w:rPr>
          <w:tab/>
        </w:r>
        <w:r w:rsidR="008252A0">
          <w:rPr>
            <w:noProof/>
            <w:webHidden/>
          </w:rPr>
          <w:fldChar w:fldCharType="begin"/>
        </w:r>
        <w:r w:rsidR="008252A0">
          <w:rPr>
            <w:noProof/>
            <w:webHidden/>
          </w:rPr>
          <w:instrText xml:space="preserve"> PAGEREF _Toc520153752 \h </w:instrText>
        </w:r>
        <w:r w:rsidR="008252A0">
          <w:rPr>
            <w:noProof/>
            <w:webHidden/>
          </w:rPr>
        </w:r>
        <w:r w:rsidR="008252A0">
          <w:rPr>
            <w:noProof/>
            <w:webHidden/>
          </w:rPr>
          <w:fldChar w:fldCharType="separate"/>
        </w:r>
        <w:r w:rsidR="008252A0">
          <w:rPr>
            <w:noProof/>
            <w:webHidden/>
          </w:rPr>
          <w:t>9</w:t>
        </w:r>
        <w:r w:rsidR="008252A0">
          <w:rPr>
            <w:noProof/>
            <w:webHidden/>
          </w:rPr>
          <w:fldChar w:fldCharType="end"/>
        </w:r>
      </w:hyperlink>
    </w:p>
    <w:p w:rsidR="008252A0" w:rsidRDefault="00B30657">
      <w:pPr>
        <w:pStyle w:val="50"/>
        <w:tabs>
          <w:tab w:val="right" w:leader="dot" w:pos="8296"/>
        </w:tabs>
        <w:rPr>
          <w:noProof/>
        </w:rPr>
      </w:pPr>
      <w:hyperlink w:anchor="_Toc520153753" w:history="1">
        <w:r w:rsidR="008252A0" w:rsidRPr="00440858">
          <w:rPr>
            <w:rStyle w:val="a5"/>
            <w:noProof/>
          </w:rPr>
          <w:t>3.3.1.7无声视频和对应音频上传并自动合并接口</w:t>
        </w:r>
        <w:r w:rsidR="008252A0">
          <w:rPr>
            <w:noProof/>
            <w:webHidden/>
          </w:rPr>
          <w:tab/>
        </w:r>
        <w:r w:rsidR="008252A0">
          <w:rPr>
            <w:noProof/>
            <w:webHidden/>
          </w:rPr>
          <w:fldChar w:fldCharType="begin"/>
        </w:r>
        <w:r w:rsidR="008252A0">
          <w:rPr>
            <w:noProof/>
            <w:webHidden/>
          </w:rPr>
          <w:instrText xml:space="preserve"> PAGEREF _Toc520153753 \h </w:instrText>
        </w:r>
        <w:r w:rsidR="008252A0">
          <w:rPr>
            <w:noProof/>
            <w:webHidden/>
          </w:rPr>
        </w:r>
        <w:r w:rsidR="008252A0">
          <w:rPr>
            <w:noProof/>
            <w:webHidden/>
          </w:rPr>
          <w:fldChar w:fldCharType="separate"/>
        </w:r>
        <w:r w:rsidR="008252A0">
          <w:rPr>
            <w:noProof/>
            <w:webHidden/>
          </w:rPr>
          <w:t>10</w:t>
        </w:r>
        <w:r w:rsidR="008252A0">
          <w:rPr>
            <w:noProof/>
            <w:webHidden/>
          </w:rPr>
          <w:fldChar w:fldCharType="end"/>
        </w:r>
      </w:hyperlink>
    </w:p>
    <w:p w:rsidR="008252A0" w:rsidRDefault="00B30657">
      <w:pPr>
        <w:pStyle w:val="40"/>
        <w:tabs>
          <w:tab w:val="right" w:leader="dot" w:pos="8296"/>
        </w:tabs>
        <w:rPr>
          <w:noProof/>
        </w:rPr>
      </w:pPr>
      <w:hyperlink w:anchor="_Toc520153754" w:history="1">
        <w:r w:rsidR="008252A0" w:rsidRPr="00440858">
          <w:rPr>
            <w:rStyle w:val="a5"/>
            <w:noProof/>
          </w:rPr>
          <w:t>3.3.2 头盔初始化网易账号</w:t>
        </w:r>
        <w:r w:rsidR="008252A0">
          <w:rPr>
            <w:noProof/>
            <w:webHidden/>
          </w:rPr>
          <w:tab/>
        </w:r>
        <w:r w:rsidR="008252A0">
          <w:rPr>
            <w:noProof/>
            <w:webHidden/>
          </w:rPr>
          <w:fldChar w:fldCharType="begin"/>
        </w:r>
        <w:r w:rsidR="008252A0">
          <w:rPr>
            <w:noProof/>
            <w:webHidden/>
          </w:rPr>
          <w:instrText xml:space="preserve"> PAGEREF _Toc520153754 \h </w:instrText>
        </w:r>
        <w:r w:rsidR="008252A0">
          <w:rPr>
            <w:noProof/>
            <w:webHidden/>
          </w:rPr>
        </w:r>
        <w:r w:rsidR="008252A0">
          <w:rPr>
            <w:noProof/>
            <w:webHidden/>
          </w:rPr>
          <w:fldChar w:fldCharType="separate"/>
        </w:r>
        <w:r w:rsidR="008252A0">
          <w:rPr>
            <w:noProof/>
            <w:webHidden/>
          </w:rPr>
          <w:t>10</w:t>
        </w:r>
        <w:r w:rsidR="008252A0">
          <w:rPr>
            <w:noProof/>
            <w:webHidden/>
          </w:rPr>
          <w:fldChar w:fldCharType="end"/>
        </w:r>
      </w:hyperlink>
    </w:p>
    <w:p w:rsidR="008252A0" w:rsidRDefault="00B30657">
      <w:pPr>
        <w:pStyle w:val="40"/>
        <w:tabs>
          <w:tab w:val="right" w:leader="dot" w:pos="8296"/>
        </w:tabs>
        <w:rPr>
          <w:noProof/>
        </w:rPr>
      </w:pPr>
      <w:hyperlink w:anchor="_Toc520153755" w:history="1">
        <w:r w:rsidR="008252A0" w:rsidRPr="00440858">
          <w:rPr>
            <w:rStyle w:val="a5"/>
            <w:noProof/>
          </w:rPr>
          <w:t>3.3.3 头盔绑定用户账号</w:t>
        </w:r>
        <w:r w:rsidR="008252A0">
          <w:rPr>
            <w:noProof/>
            <w:webHidden/>
          </w:rPr>
          <w:tab/>
        </w:r>
        <w:r w:rsidR="008252A0">
          <w:rPr>
            <w:noProof/>
            <w:webHidden/>
          </w:rPr>
          <w:fldChar w:fldCharType="begin"/>
        </w:r>
        <w:r w:rsidR="008252A0">
          <w:rPr>
            <w:noProof/>
            <w:webHidden/>
          </w:rPr>
          <w:instrText xml:space="preserve"> PAGEREF _Toc520153755 \h </w:instrText>
        </w:r>
        <w:r w:rsidR="008252A0">
          <w:rPr>
            <w:noProof/>
            <w:webHidden/>
          </w:rPr>
        </w:r>
        <w:r w:rsidR="008252A0">
          <w:rPr>
            <w:noProof/>
            <w:webHidden/>
          </w:rPr>
          <w:fldChar w:fldCharType="separate"/>
        </w:r>
        <w:r w:rsidR="008252A0">
          <w:rPr>
            <w:noProof/>
            <w:webHidden/>
          </w:rPr>
          <w:t>11</w:t>
        </w:r>
        <w:r w:rsidR="008252A0">
          <w:rPr>
            <w:noProof/>
            <w:webHidden/>
          </w:rPr>
          <w:fldChar w:fldCharType="end"/>
        </w:r>
      </w:hyperlink>
    </w:p>
    <w:p w:rsidR="008252A0" w:rsidRDefault="00B30657">
      <w:pPr>
        <w:pStyle w:val="40"/>
        <w:tabs>
          <w:tab w:val="right" w:leader="dot" w:pos="8296"/>
        </w:tabs>
        <w:rPr>
          <w:noProof/>
        </w:rPr>
      </w:pPr>
      <w:hyperlink w:anchor="_Toc520153756" w:history="1">
        <w:r w:rsidR="008252A0" w:rsidRPr="00440858">
          <w:rPr>
            <w:rStyle w:val="a5"/>
            <w:noProof/>
          </w:rPr>
          <w:t>3.3.4 支付宝收款接口</w:t>
        </w:r>
        <w:r w:rsidR="008252A0">
          <w:rPr>
            <w:noProof/>
            <w:webHidden/>
          </w:rPr>
          <w:tab/>
        </w:r>
        <w:r w:rsidR="008252A0">
          <w:rPr>
            <w:noProof/>
            <w:webHidden/>
          </w:rPr>
          <w:fldChar w:fldCharType="begin"/>
        </w:r>
        <w:r w:rsidR="008252A0">
          <w:rPr>
            <w:noProof/>
            <w:webHidden/>
          </w:rPr>
          <w:instrText xml:space="preserve"> PAGEREF _Toc520153756 \h </w:instrText>
        </w:r>
        <w:r w:rsidR="008252A0">
          <w:rPr>
            <w:noProof/>
            <w:webHidden/>
          </w:rPr>
        </w:r>
        <w:r w:rsidR="008252A0">
          <w:rPr>
            <w:noProof/>
            <w:webHidden/>
          </w:rPr>
          <w:fldChar w:fldCharType="separate"/>
        </w:r>
        <w:r w:rsidR="008252A0">
          <w:rPr>
            <w:noProof/>
            <w:webHidden/>
          </w:rPr>
          <w:t>12</w:t>
        </w:r>
        <w:r w:rsidR="008252A0">
          <w:rPr>
            <w:noProof/>
            <w:webHidden/>
          </w:rPr>
          <w:fldChar w:fldCharType="end"/>
        </w:r>
      </w:hyperlink>
    </w:p>
    <w:p w:rsidR="008252A0" w:rsidRDefault="00B30657">
      <w:pPr>
        <w:pStyle w:val="40"/>
        <w:tabs>
          <w:tab w:val="right" w:leader="dot" w:pos="8296"/>
        </w:tabs>
        <w:rPr>
          <w:noProof/>
        </w:rPr>
      </w:pPr>
      <w:hyperlink w:anchor="_Toc520153757" w:history="1">
        <w:r w:rsidR="008252A0" w:rsidRPr="00440858">
          <w:rPr>
            <w:rStyle w:val="a5"/>
            <w:noProof/>
          </w:rPr>
          <w:t>3.3.5 天远服务日志接口</w:t>
        </w:r>
        <w:r w:rsidR="008252A0">
          <w:rPr>
            <w:noProof/>
            <w:webHidden/>
          </w:rPr>
          <w:tab/>
        </w:r>
        <w:r w:rsidR="008252A0">
          <w:rPr>
            <w:noProof/>
            <w:webHidden/>
          </w:rPr>
          <w:fldChar w:fldCharType="begin"/>
        </w:r>
        <w:r w:rsidR="008252A0">
          <w:rPr>
            <w:noProof/>
            <w:webHidden/>
          </w:rPr>
          <w:instrText xml:space="preserve"> PAGEREF _Toc520153757 \h </w:instrText>
        </w:r>
        <w:r w:rsidR="008252A0">
          <w:rPr>
            <w:noProof/>
            <w:webHidden/>
          </w:rPr>
        </w:r>
        <w:r w:rsidR="008252A0">
          <w:rPr>
            <w:noProof/>
            <w:webHidden/>
          </w:rPr>
          <w:fldChar w:fldCharType="separate"/>
        </w:r>
        <w:r w:rsidR="008252A0">
          <w:rPr>
            <w:noProof/>
            <w:webHidden/>
          </w:rPr>
          <w:t>13</w:t>
        </w:r>
        <w:r w:rsidR="008252A0">
          <w:rPr>
            <w:noProof/>
            <w:webHidden/>
          </w:rPr>
          <w:fldChar w:fldCharType="end"/>
        </w:r>
      </w:hyperlink>
    </w:p>
    <w:p w:rsidR="008252A0" w:rsidRDefault="00B30657">
      <w:pPr>
        <w:pStyle w:val="50"/>
        <w:tabs>
          <w:tab w:val="right" w:leader="dot" w:pos="8296"/>
        </w:tabs>
        <w:rPr>
          <w:noProof/>
        </w:rPr>
      </w:pPr>
      <w:hyperlink w:anchor="_Toc520153758" w:history="1">
        <w:r w:rsidR="008252A0" w:rsidRPr="00440858">
          <w:rPr>
            <w:rStyle w:val="a5"/>
            <w:noProof/>
          </w:rPr>
          <w:t>3.3.5.1任务数量</w:t>
        </w:r>
        <w:r w:rsidR="008252A0">
          <w:rPr>
            <w:noProof/>
            <w:webHidden/>
          </w:rPr>
          <w:tab/>
        </w:r>
        <w:r w:rsidR="008252A0">
          <w:rPr>
            <w:noProof/>
            <w:webHidden/>
          </w:rPr>
          <w:fldChar w:fldCharType="begin"/>
        </w:r>
        <w:r w:rsidR="008252A0">
          <w:rPr>
            <w:noProof/>
            <w:webHidden/>
          </w:rPr>
          <w:instrText xml:space="preserve"> PAGEREF _Toc520153758 \h </w:instrText>
        </w:r>
        <w:r w:rsidR="008252A0">
          <w:rPr>
            <w:noProof/>
            <w:webHidden/>
          </w:rPr>
        </w:r>
        <w:r w:rsidR="008252A0">
          <w:rPr>
            <w:noProof/>
            <w:webHidden/>
          </w:rPr>
          <w:fldChar w:fldCharType="separate"/>
        </w:r>
        <w:r w:rsidR="008252A0">
          <w:rPr>
            <w:noProof/>
            <w:webHidden/>
          </w:rPr>
          <w:t>13</w:t>
        </w:r>
        <w:r w:rsidR="008252A0">
          <w:rPr>
            <w:noProof/>
            <w:webHidden/>
          </w:rPr>
          <w:fldChar w:fldCharType="end"/>
        </w:r>
      </w:hyperlink>
    </w:p>
    <w:p w:rsidR="008252A0" w:rsidRDefault="00B30657">
      <w:pPr>
        <w:pStyle w:val="50"/>
        <w:tabs>
          <w:tab w:val="right" w:leader="dot" w:pos="8296"/>
        </w:tabs>
        <w:rPr>
          <w:noProof/>
        </w:rPr>
      </w:pPr>
      <w:hyperlink w:anchor="_Toc520153759" w:history="1">
        <w:r w:rsidR="008252A0" w:rsidRPr="00440858">
          <w:rPr>
            <w:rStyle w:val="a5"/>
            <w:noProof/>
          </w:rPr>
          <w:t>3.3.5.2任务数据</w:t>
        </w:r>
        <w:r w:rsidR="008252A0">
          <w:rPr>
            <w:noProof/>
            <w:webHidden/>
          </w:rPr>
          <w:tab/>
        </w:r>
        <w:r w:rsidR="008252A0">
          <w:rPr>
            <w:noProof/>
            <w:webHidden/>
          </w:rPr>
          <w:fldChar w:fldCharType="begin"/>
        </w:r>
        <w:r w:rsidR="008252A0">
          <w:rPr>
            <w:noProof/>
            <w:webHidden/>
          </w:rPr>
          <w:instrText xml:space="preserve"> PAGEREF _Toc520153759 \h </w:instrText>
        </w:r>
        <w:r w:rsidR="008252A0">
          <w:rPr>
            <w:noProof/>
            <w:webHidden/>
          </w:rPr>
        </w:r>
        <w:r w:rsidR="008252A0">
          <w:rPr>
            <w:noProof/>
            <w:webHidden/>
          </w:rPr>
          <w:fldChar w:fldCharType="separate"/>
        </w:r>
        <w:r w:rsidR="008252A0">
          <w:rPr>
            <w:noProof/>
            <w:webHidden/>
          </w:rPr>
          <w:t>13</w:t>
        </w:r>
        <w:r w:rsidR="008252A0">
          <w:rPr>
            <w:noProof/>
            <w:webHidden/>
          </w:rPr>
          <w:fldChar w:fldCharType="end"/>
        </w:r>
      </w:hyperlink>
    </w:p>
    <w:p w:rsidR="008252A0" w:rsidRDefault="00B30657">
      <w:pPr>
        <w:pStyle w:val="50"/>
        <w:tabs>
          <w:tab w:val="right" w:leader="dot" w:pos="8296"/>
        </w:tabs>
        <w:rPr>
          <w:noProof/>
        </w:rPr>
      </w:pPr>
      <w:hyperlink w:anchor="_Toc520153760" w:history="1">
        <w:r w:rsidR="008252A0" w:rsidRPr="00440858">
          <w:rPr>
            <w:rStyle w:val="a5"/>
            <w:noProof/>
          </w:rPr>
          <w:t>3.3.5.3任务基本信息-客户</w:t>
        </w:r>
        <w:r w:rsidR="008252A0">
          <w:rPr>
            <w:noProof/>
            <w:webHidden/>
          </w:rPr>
          <w:tab/>
        </w:r>
        <w:r w:rsidR="008252A0">
          <w:rPr>
            <w:noProof/>
            <w:webHidden/>
          </w:rPr>
          <w:fldChar w:fldCharType="begin"/>
        </w:r>
        <w:r w:rsidR="008252A0">
          <w:rPr>
            <w:noProof/>
            <w:webHidden/>
          </w:rPr>
          <w:instrText xml:space="preserve"> PAGEREF _Toc520153760 \h </w:instrText>
        </w:r>
        <w:r w:rsidR="008252A0">
          <w:rPr>
            <w:noProof/>
            <w:webHidden/>
          </w:rPr>
        </w:r>
        <w:r w:rsidR="008252A0">
          <w:rPr>
            <w:noProof/>
            <w:webHidden/>
          </w:rPr>
          <w:fldChar w:fldCharType="separate"/>
        </w:r>
        <w:r w:rsidR="008252A0">
          <w:rPr>
            <w:noProof/>
            <w:webHidden/>
          </w:rPr>
          <w:t>14</w:t>
        </w:r>
        <w:r w:rsidR="008252A0">
          <w:rPr>
            <w:noProof/>
            <w:webHidden/>
          </w:rPr>
          <w:fldChar w:fldCharType="end"/>
        </w:r>
      </w:hyperlink>
    </w:p>
    <w:p w:rsidR="008252A0" w:rsidRDefault="00B30657">
      <w:pPr>
        <w:pStyle w:val="50"/>
        <w:tabs>
          <w:tab w:val="right" w:leader="dot" w:pos="8296"/>
        </w:tabs>
        <w:rPr>
          <w:noProof/>
        </w:rPr>
      </w:pPr>
      <w:hyperlink w:anchor="_Toc520153761" w:history="1">
        <w:r w:rsidR="008252A0" w:rsidRPr="00440858">
          <w:rPr>
            <w:rStyle w:val="a5"/>
            <w:noProof/>
          </w:rPr>
          <w:t>3.3.5.4使用情况</w:t>
        </w:r>
        <w:r w:rsidR="008252A0">
          <w:rPr>
            <w:noProof/>
            <w:webHidden/>
          </w:rPr>
          <w:tab/>
        </w:r>
        <w:r w:rsidR="008252A0">
          <w:rPr>
            <w:noProof/>
            <w:webHidden/>
          </w:rPr>
          <w:fldChar w:fldCharType="begin"/>
        </w:r>
        <w:r w:rsidR="008252A0">
          <w:rPr>
            <w:noProof/>
            <w:webHidden/>
          </w:rPr>
          <w:instrText xml:space="preserve"> PAGEREF _Toc520153761 \h </w:instrText>
        </w:r>
        <w:r w:rsidR="008252A0">
          <w:rPr>
            <w:noProof/>
            <w:webHidden/>
          </w:rPr>
        </w:r>
        <w:r w:rsidR="008252A0">
          <w:rPr>
            <w:noProof/>
            <w:webHidden/>
          </w:rPr>
          <w:fldChar w:fldCharType="separate"/>
        </w:r>
        <w:r w:rsidR="008252A0">
          <w:rPr>
            <w:noProof/>
            <w:webHidden/>
          </w:rPr>
          <w:t>15</w:t>
        </w:r>
        <w:r w:rsidR="008252A0">
          <w:rPr>
            <w:noProof/>
            <w:webHidden/>
          </w:rPr>
          <w:fldChar w:fldCharType="end"/>
        </w:r>
      </w:hyperlink>
    </w:p>
    <w:p w:rsidR="008252A0" w:rsidRDefault="00B30657">
      <w:pPr>
        <w:pStyle w:val="50"/>
        <w:tabs>
          <w:tab w:val="right" w:leader="dot" w:pos="8296"/>
        </w:tabs>
        <w:rPr>
          <w:noProof/>
        </w:rPr>
      </w:pPr>
      <w:hyperlink w:anchor="_Toc520153762" w:history="1">
        <w:r w:rsidR="008252A0" w:rsidRPr="00440858">
          <w:rPr>
            <w:rStyle w:val="a5"/>
            <w:noProof/>
          </w:rPr>
          <w:t>3.3.5.5故障基本信息</w:t>
        </w:r>
        <w:r w:rsidR="008252A0">
          <w:rPr>
            <w:noProof/>
            <w:webHidden/>
          </w:rPr>
          <w:tab/>
        </w:r>
        <w:r w:rsidR="008252A0">
          <w:rPr>
            <w:noProof/>
            <w:webHidden/>
          </w:rPr>
          <w:fldChar w:fldCharType="begin"/>
        </w:r>
        <w:r w:rsidR="008252A0">
          <w:rPr>
            <w:noProof/>
            <w:webHidden/>
          </w:rPr>
          <w:instrText xml:space="preserve"> PAGEREF _Toc520153762 \h </w:instrText>
        </w:r>
        <w:r w:rsidR="008252A0">
          <w:rPr>
            <w:noProof/>
            <w:webHidden/>
          </w:rPr>
        </w:r>
        <w:r w:rsidR="008252A0">
          <w:rPr>
            <w:noProof/>
            <w:webHidden/>
          </w:rPr>
          <w:fldChar w:fldCharType="separate"/>
        </w:r>
        <w:r w:rsidR="008252A0">
          <w:rPr>
            <w:noProof/>
            <w:webHidden/>
          </w:rPr>
          <w:t>16</w:t>
        </w:r>
        <w:r w:rsidR="008252A0">
          <w:rPr>
            <w:noProof/>
            <w:webHidden/>
          </w:rPr>
          <w:fldChar w:fldCharType="end"/>
        </w:r>
      </w:hyperlink>
    </w:p>
    <w:p w:rsidR="008252A0" w:rsidRDefault="00B30657">
      <w:pPr>
        <w:pStyle w:val="50"/>
        <w:tabs>
          <w:tab w:val="right" w:leader="dot" w:pos="8296"/>
        </w:tabs>
        <w:rPr>
          <w:noProof/>
        </w:rPr>
      </w:pPr>
      <w:hyperlink w:anchor="_Toc520153763" w:history="1">
        <w:r w:rsidR="008252A0" w:rsidRPr="00440858">
          <w:rPr>
            <w:rStyle w:val="a5"/>
            <w:noProof/>
          </w:rPr>
          <w:t>3.3.5.6故障检查解决方式</w:t>
        </w:r>
        <w:r w:rsidR="008252A0">
          <w:rPr>
            <w:noProof/>
            <w:webHidden/>
          </w:rPr>
          <w:tab/>
        </w:r>
        <w:r w:rsidR="008252A0">
          <w:rPr>
            <w:noProof/>
            <w:webHidden/>
          </w:rPr>
          <w:fldChar w:fldCharType="begin"/>
        </w:r>
        <w:r w:rsidR="008252A0">
          <w:rPr>
            <w:noProof/>
            <w:webHidden/>
          </w:rPr>
          <w:instrText xml:space="preserve"> PAGEREF _Toc520153763 \h </w:instrText>
        </w:r>
        <w:r w:rsidR="008252A0">
          <w:rPr>
            <w:noProof/>
            <w:webHidden/>
          </w:rPr>
        </w:r>
        <w:r w:rsidR="008252A0">
          <w:rPr>
            <w:noProof/>
            <w:webHidden/>
          </w:rPr>
          <w:fldChar w:fldCharType="separate"/>
        </w:r>
        <w:r w:rsidR="008252A0">
          <w:rPr>
            <w:noProof/>
            <w:webHidden/>
          </w:rPr>
          <w:t>17</w:t>
        </w:r>
        <w:r w:rsidR="008252A0">
          <w:rPr>
            <w:noProof/>
            <w:webHidden/>
          </w:rPr>
          <w:fldChar w:fldCharType="end"/>
        </w:r>
      </w:hyperlink>
    </w:p>
    <w:p w:rsidR="008252A0" w:rsidRDefault="00B30657">
      <w:pPr>
        <w:pStyle w:val="50"/>
        <w:tabs>
          <w:tab w:val="right" w:leader="dot" w:pos="8296"/>
        </w:tabs>
        <w:rPr>
          <w:noProof/>
        </w:rPr>
      </w:pPr>
      <w:hyperlink w:anchor="_Toc520153764" w:history="1">
        <w:r w:rsidR="008252A0" w:rsidRPr="00440858">
          <w:rPr>
            <w:rStyle w:val="a5"/>
            <w:noProof/>
          </w:rPr>
          <w:t>3.3.5.7故障是否处理</w:t>
        </w:r>
        <w:r w:rsidR="008252A0">
          <w:rPr>
            <w:noProof/>
            <w:webHidden/>
          </w:rPr>
          <w:tab/>
        </w:r>
        <w:r w:rsidR="008252A0">
          <w:rPr>
            <w:noProof/>
            <w:webHidden/>
          </w:rPr>
          <w:fldChar w:fldCharType="begin"/>
        </w:r>
        <w:r w:rsidR="008252A0">
          <w:rPr>
            <w:noProof/>
            <w:webHidden/>
          </w:rPr>
          <w:instrText xml:space="preserve"> PAGEREF _Toc520153764 \h </w:instrText>
        </w:r>
        <w:r w:rsidR="008252A0">
          <w:rPr>
            <w:noProof/>
            <w:webHidden/>
          </w:rPr>
        </w:r>
        <w:r w:rsidR="008252A0">
          <w:rPr>
            <w:noProof/>
            <w:webHidden/>
          </w:rPr>
          <w:fldChar w:fldCharType="separate"/>
        </w:r>
        <w:r w:rsidR="008252A0">
          <w:rPr>
            <w:noProof/>
            <w:webHidden/>
          </w:rPr>
          <w:t>18</w:t>
        </w:r>
        <w:r w:rsidR="008252A0">
          <w:rPr>
            <w:noProof/>
            <w:webHidden/>
          </w:rPr>
          <w:fldChar w:fldCharType="end"/>
        </w:r>
      </w:hyperlink>
    </w:p>
    <w:p w:rsidR="008252A0" w:rsidRDefault="00B30657">
      <w:pPr>
        <w:pStyle w:val="50"/>
        <w:tabs>
          <w:tab w:val="right" w:leader="dot" w:pos="8296"/>
        </w:tabs>
        <w:rPr>
          <w:noProof/>
        </w:rPr>
      </w:pPr>
      <w:hyperlink w:anchor="_Toc520153765" w:history="1">
        <w:r w:rsidR="008252A0" w:rsidRPr="00440858">
          <w:rPr>
            <w:rStyle w:val="a5"/>
            <w:noProof/>
          </w:rPr>
          <w:t>3.3.5.8故障是否修复</w:t>
        </w:r>
        <w:r w:rsidR="008252A0">
          <w:rPr>
            <w:noProof/>
            <w:webHidden/>
          </w:rPr>
          <w:tab/>
        </w:r>
        <w:r w:rsidR="008252A0">
          <w:rPr>
            <w:noProof/>
            <w:webHidden/>
          </w:rPr>
          <w:fldChar w:fldCharType="begin"/>
        </w:r>
        <w:r w:rsidR="008252A0">
          <w:rPr>
            <w:noProof/>
            <w:webHidden/>
          </w:rPr>
          <w:instrText xml:space="preserve"> PAGEREF _Toc520153765 \h </w:instrText>
        </w:r>
        <w:r w:rsidR="008252A0">
          <w:rPr>
            <w:noProof/>
            <w:webHidden/>
          </w:rPr>
        </w:r>
        <w:r w:rsidR="008252A0">
          <w:rPr>
            <w:noProof/>
            <w:webHidden/>
          </w:rPr>
          <w:fldChar w:fldCharType="separate"/>
        </w:r>
        <w:r w:rsidR="008252A0">
          <w:rPr>
            <w:noProof/>
            <w:webHidden/>
          </w:rPr>
          <w:t>19</w:t>
        </w:r>
        <w:r w:rsidR="008252A0">
          <w:rPr>
            <w:noProof/>
            <w:webHidden/>
          </w:rPr>
          <w:fldChar w:fldCharType="end"/>
        </w:r>
      </w:hyperlink>
    </w:p>
    <w:p w:rsidR="008252A0" w:rsidRDefault="00B30657">
      <w:pPr>
        <w:pStyle w:val="50"/>
        <w:tabs>
          <w:tab w:val="right" w:leader="dot" w:pos="8296"/>
        </w:tabs>
        <w:rPr>
          <w:noProof/>
        </w:rPr>
      </w:pPr>
      <w:hyperlink w:anchor="_Toc520153766" w:history="1">
        <w:r w:rsidR="008252A0" w:rsidRPr="00440858">
          <w:rPr>
            <w:rStyle w:val="a5"/>
            <w:noProof/>
          </w:rPr>
          <w:t>3.3.5.9用户意见</w:t>
        </w:r>
        <w:r w:rsidR="008252A0">
          <w:rPr>
            <w:noProof/>
            <w:webHidden/>
          </w:rPr>
          <w:tab/>
        </w:r>
        <w:r w:rsidR="008252A0">
          <w:rPr>
            <w:noProof/>
            <w:webHidden/>
          </w:rPr>
          <w:fldChar w:fldCharType="begin"/>
        </w:r>
        <w:r w:rsidR="008252A0">
          <w:rPr>
            <w:noProof/>
            <w:webHidden/>
          </w:rPr>
          <w:instrText xml:space="preserve"> PAGEREF _Toc520153766 \h </w:instrText>
        </w:r>
        <w:r w:rsidR="008252A0">
          <w:rPr>
            <w:noProof/>
            <w:webHidden/>
          </w:rPr>
        </w:r>
        <w:r w:rsidR="008252A0">
          <w:rPr>
            <w:noProof/>
            <w:webHidden/>
          </w:rPr>
          <w:fldChar w:fldCharType="separate"/>
        </w:r>
        <w:r w:rsidR="008252A0">
          <w:rPr>
            <w:noProof/>
            <w:webHidden/>
          </w:rPr>
          <w:t>20</w:t>
        </w:r>
        <w:r w:rsidR="008252A0">
          <w:rPr>
            <w:noProof/>
            <w:webHidden/>
          </w:rPr>
          <w:fldChar w:fldCharType="end"/>
        </w:r>
      </w:hyperlink>
    </w:p>
    <w:p w:rsidR="008252A0" w:rsidRDefault="00B30657">
      <w:pPr>
        <w:pStyle w:val="50"/>
        <w:tabs>
          <w:tab w:val="right" w:leader="dot" w:pos="8296"/>
        </w:tabs>
        <w:rPr>
          <w:noProof/>
        </w:rPr>
      </w:pPr>
      <w:hyperlink w:anchor="_Toc520153767" w:history="1">
        <w:r w:rsidR="008252A0" w:rsidRPr="00440858">
          <w:rPr>
            <w:rStyle w:val="a5"/>
            <w:noProof/>
          </w:rPr>
          <w:t>3.3.5.10服务日志-视频上传</w:t>
        </w:r>
        <w:r w:rsidR="008252A0">
          <w:rPr>
            <w:noProof/>
            <w:webHidden/>
          </w:rPr>
          <w:tab/>
        </w:r>
        <w:r w:rsidR="008252A0">
          <w:rPr>
            <w:noProof/>
            <w:webHidden/>
          </w:rPr>
          <w:fldChar w:fldCharType="begin"/>
        </w:r>
        <w:r w:rsidR="008252A0">
          <w:rPr>
            <w:noProof/>
            <w:webHidden/>
          </w:rPr>
          <w:instrText xml:space="preserve"> PAGEREF _Toc520153767 \h </w:instrText>
        </w:r>
        <w:r w:rsidR="008252A0">
          <w:rPr>
            <w:noProof/>
            <w:webHidden/>
          </w:rPr>
        </w:r>
        <w:r w:rsidR="008252A0">
          <w:rPr>
            <w:noProof/>
            <w:webHidden/>
          </w:rPr>
          <w:fldChar w:fldCharType="separate"/>
        </w:r>
        <w:r w:rsidR="008252A0">
          <w:rPr>
            <w:noProof/>
            <w:webHidden/>
          </w:rPr>
          <w:t>21</w:t>
        </w:r>
        <w:r w:rsidR="008252A0">
          <w:rPr>
            <w:noProof/>
            <w:webHidden/>
          </w:rPr>
          <w:fldChar w:fldCharType="end"/>
        </w:r>
      </w:hyperlink>
    </w:p>
    <w:p w:rsidR="008252A0" w:rsidRDefault="00B30657">
      <w:pPr>
        <w:pStyle w:val="50"/>
        <w:tabs>
          <w:tab w:val="right" w:leader="dot" w:pos="8296"/>
        </w:tabs>
        <w:rPr>
          <w:noProof/>
        </w:rPr>
      </w:pPr>
      <w:hyperlink w:anchor="_Toc520153768" w:history="1">
        <w:r w:rsidR="008252A0" w:rsidRPr="00440858">
          <w:rPr>
            <w:rStyle w:val="a5"/>
            <w:noProof/>
          </w:rPr>
          <w:t>3.3.5.11服务日志-录音上传</w:t>
        </w:r>
        <w:r w:rsidR="008252A0">
          <w:rPr>
            <w:noProof/>
            <w:webHidden/>
          </w:rPr>
          <w:tab/>
        </w:r>
        <w:r w:rsidR="008252A0">
          <w:rPr>
            <w:noProof/>
            <w:webHidden/>
          </w:rPr>
          <w:fldChar w:fldCharType="begin"/>
        </w:r>
        <w:r w:rsidR="008252A0">
          <w:rPr>
            <w:noProof/>
            <w:webHidden/>
          </w:rPr>
          <w:instrText xml:space="preserve"> PAGEREF _Toc520153768 \h </w:instrText>
        </w:r>
        <w:r w:rsidR="008252A0">
          <w:rPr>
            <w:noProof/>
            <w:webHidden/>
          </w:rPr>
        </w:r>
        <w:r w:rsidR="008252A0">
          <w:rPr>
            <w:noProof/>
            <w:webHidden/>
          </w:rPr>
          <w:fldChar w:fldCharType="separate"/>
        </w:r>
        <w:r w:rsidR="008252A0">
          <w:rPr>
            <w:noProof/>
            <w:webHidden/>
          </w:rPr>
          <w:t>22</w:t>
        </w:r>
        <w:r w:rsidR="008252A0">
          <w:rPr>
            <w:noProof/>
            <w:webHidden/>
          </w:rPr>
          <w:fldChar w:fldCharType="end"/>
        </w:r>
      </w:hyperlink>
    </w:p>
    <w:p w:rsidR="008252A0" w:rsidRDefault="00B30657">
      <w:pPr>
        <w:pStyle w:val="50"/>
        <w:tabs>
          <w:tab w:val="right" w:leader="dot" w:pos="8296"/>
        </w:tabs>
        <w:rPr>
          <w:noProof/>
        </w:rPr>
      </w:pPr>
      <w:hyperlink w:anchor="_Toc520153769" w:history="1">
        <w:r w:rsidR="008252A0" w:rsidRPr="00440858">
          <w:rPr>
            <w:rStyle w:val="a5"/>
            <w:noProof/>
          </w:rPr>
          <w:t>3.3.5.12服务日志-照片上传</w:t>
        </w:r>
        <w:r w:rsidR="008252A0">
          <w:rPr>
            <w:noProof/>
            <w:webHidden/>
          </w:rPr>
          <w:tab/>
        </w:r>
        <w:r w:rsidR="008252A0">
          <w:rPr>
            <w:noProof/>
            <w:webHidden/>
          </w:rPr>
          <w:fldChar w:fldCharType="begin"/>
        </w:r>
        <w:r w:rsidR="008252A0">
          <w:rPr>
            <w:noProof/>
            <w:webHidden/>
          </w:rPr>
          <w:instrText xml:space="preserve"> PAGEREF _Toc520153769 \h </w:instrText>
        </w:r>
        <w:r w:rsidR="008252A0">
          <w:rPr>
            <w:noProof/>
            <w:webHidden/>
          </w:rPr>
        </w:r>
        <w:r w:rsidR="008252A0">
          <w:rPr>
            <w:noProof/>
            <w:webHidden/>
          </w:rPr>
          <w:fldChar w:fldCharType="separate"/>
        </w:r>
        <w:r w:rsidR="008252A0">
          <w:rPr>
            <w:noProof/>
            <w:webHidden/>
          </w:rPr>
          <w:t>22</w:t>
        </w:r>
        <w:r w:rsidR="008252A0">
          <w:rPr>
            <w:noProof/>
            <w:webHidden/>
          </w:rPr>
          <w:fldChar w:fldCharType="end"/>
        </w:r>
      </w:hyperlink>
    </w:p>
    <w:p w:rsidR="008252A0" w:rsidRDefault="00B30657">
      <w:pPr>
        <w:pStyle w:val="50"/>
        <w:tabs>
          <w:tab w:val="right" w:leader="dot" w:pos="8296"/>
        </w:tabs>
        <w:rPr>
          <w:noProof/>
        </w:rPr>
      </w:pPr>
      <w:hyperlink w:anchor="_Toc520153770" w:history="1">
        <w:r w:rsidR="008252A0" w:rsidRPr="00440858">
          <w:rPr>
            <w:rStyle w:val="a5"/>
            <w:noProof/>
          </w:rPr>
          <w:t>3.3.5.13时间里程接口</w:t>
        </w:r>
        <w:r w:rsidR="008252A0">
          <w:rPr>
            <w:noProof/>
            <w:webHidden/>
          </w:rPr>
          <w:tab/>
        </w:r>
        <w:r w:rsidR="008252A0">
          <w:rPr>
            <w:noProof/>
            <w:webHidden/>
          </w:rPr>
          <w:fldChar w:fldCharType="begin"/>
        </w:r>
        <w:r w:rsidR="008252A0">
          <w:rPr>
            <w:noProof/>
            <w:webHidden/>
          </w:rPr>
          <w:instrText xml:space="preserve"> PAGEREF _Toc520153770 \h </w:instrText>
        </w:r>
        <w:r w:rsidR="008252A0">
          <w:rPr>
            <w:noProof/>
            <w:webHidden/>
          </w:rPr>
        </w:r>
        <w:r w:rsidR="008252A0">
          <w:rPr>
            <w:noProof/>
            <w:webHidden/>
          </w:rPr>
          <w:fldChar w:fldCharType="separate"/>
        </w:r>
        <w:r w:rsidR="008252A0">
          <w:rPr>
            <w:noProof/>
            <w:webHidden/>
          </w:rPr>
          <w:t>23</w:t>
        </w:r>
        <w:r w:rsidR="008252A0">
          <w:rPr>
            <w:noProof/>
            <w:webHidden/>
          </w:rPr>
          <w:fldChar w:fldCharType="end"/>
        </w:r>
      </w:hyperlink>
    </w:p>
    <w:p w:rsidR="008252A0" w:rsidRDefault="00B30657">
      <w:pPr>
        <w:pStyle w:val="50"/>
        <w:tabs>
          <w:tab w:val="right" w:leader="dot" w:pos="8296"/>
        </w:tabs>
        <w:rPr>
          <w:noProof/>
        </w:rPr>
      </w:pPr>
      <w:hyperlink w:anchor="_Toc520153771" w:history="1">
        <w:r w:rsidR="008252A0" w:rsidRPr="00440858">
          <w:rPr>
            <w:rStyle w:val="a5"/>
            <w:noProof/>
          </w:rPr>
          <w:t>3.3.5.14工单提交接口</w:t>
        </w:r>
        <w:r w:rsidR="008252A0">
          <w:rPr>
            <w:noProof/>
            <w:webHidden/>
          </w:rPr>
          <w:tab/>
        </w:r>
        <w:r w:rsidR="008252A0">
          <w:rPr>
            <w:noProof/>
            <w:webHidden/>
          </w:rPr>
          <w:fldChar w:fldCharType="begin"/>
        </w:r>
        <w:r w:rsidR="008252A0">
          <w:rPr>
            <w:noProof/>
            <w:webHidden/>
          </w:rPr>
          <w:instrText xml:space="preserve"> PAGEREF _Toc520153771 \h </w:instrText>
        </w:r>
        <w:r w:rsidR="008252A0">
          <w:rPr>
            <w:noProof/>
            <w:webHidden/>
          </w:rPr>
        </w:r>
        <w:r w:rsidR="008252A0">
          <w:rPr>
            <w:noProof/>
            <w:webHidden/>
          </w:rPr>
          <w:fldChar w:fldCharType="separate"/>
        </w:r>
        <w:r w:rsidR="008252A0">
          <w:rPr>
            <w:noProof/>
            <w:webHidden/>
          </w:rPr>
          <w:t>24</w:t>
        </w:r>
        <w:r w:rsidR="008252A0">
          <w:rPr>
            <w:noProof/>
            <w:webHidden/>
          </w:rPr>
          <w:fldChar w:fldCharType="end"/>
        </w:r>
      </w:hyperlink>
    </w:p>
    <w:p w:rsidR="008252A0" w:rsidRDefault="00B30657">
      <w:pPr>
        <w:pStyle w:val="40"/>
        <w:tabs>
          <w:tab w:val="right" w:leader="dot" w:pos="8296"/>
        </w:tabs>
        <w:rPr>
          <w:noProof/>
        </w:rPr>
      </w:pPr>
      <w:hyperlink w:anchor="_Toc520153772" w:history="1">
        <w:r w:rsidR="008252A0" w:rsidRPr="00440858">
          <w:rPr>
            <w:rStyle w:val="a5"/>
            <w:noProof/>
          </w:rPr>
          <w:t>3.3.6 手机app登录接口</w:t>
        </w:r>
        <w:r w:rsidR="008252A0">
          <w:rPr>
            <w:noProof/>
            <w:webHidden/>
          </w:rPr>
          <w:tab/>
        </w:r>
        <w:r w:rsidR="008252A0">
          <w:rPr>
            <w:noProof/>
            <w:webHidden/>
          </w:rPr>
          <w:fldChar w:fldCharType="begin"/>
        </w:r>
        <w:r w:rsidR="008252A0">
          <w:rPr>
            <w:noProof/>
            <w:webHidden/>
          </w:rPr>
          <w:instrText xml:space="preserve"> PAGEREF _Toc520153772 \h </w:instrText>
        </w:r>
        <w:r w:rsidR="008252A0">
          <w:rPr>
            <w:noProof/>
            <w:webHidden/>
          </w:rPr>
        </w:r>
        <w:r w:rsidR="008252A0">
          <w:rPr>
            <w:noProof/>
            <w:webHidden/>
          </w:rPr>
          <w:fldChar w:fldCharType="separate"/>
        </w:r>
        <w:r w:rsidR="008252A0">
          <w:rPr>
            <w:noProof/>
            <w:webHidden/>
          </w:rPr>
          <w:t>24</w:t>
        </w:r>
        <w:r w:rsidR="008252A0">
          <w:rPr>
            <w:noProof/>
            <w:webHidden/>
          </w:rPr>
          <w:fldChar w:fldCharType="end"/>
        </w:r>
      </w:hyperlink>
    </w:p>
    <w:p w:rsidR="008252A0" w:rsidRDefault="00B30657">
      <w:pPr>
        <w:pStyle w:val="40"/>
        <w:tabs>
          <w:tab w:val="right" w:leader="dot" w:pos="8296"/>
        </w:tabs>
        <w:rPr>
          <w:noProof/>
        </w:rPr>
      </w:pPr>
      <w:hyperlink w:anchor="_Toc520153773" w:history="1">
        <w:r w:rsidR="008252A0" w:rsidRPr="00440858">
          <w:rPr>
            <w:rStyle w:val="a5"/>
            <w:noProof/>
          </w:rPr>
          <w:t>3.3.7 头盔apk升级配置获取接口</w:t>
        </w:r>
        <w:r w:rsidR="008252A0">
          <w:rPr>
            <w:noProof/>
            <w:webHidden/>
          </w:rPr>
          <w:tab/>
        </w:r>
        <w:r w:rsidR="008252A0">
          <w:rPr>
            <w:noProof/>
            <w:webHidden/>
          </w:rPr>
          <w:fldChar w:fldCharType="begin"/>
        </w:r>
        <w:r w:rsidR="008252A0">
          <w:rPr>
            <w:noProof/>
            <w:webHidden/>
          </w:rPr>
          <w:instrText xml:space="preserve"> PAGEREF _Toc520153773 \h </w:instrText>
        </w:r>
        <w:r w:rsidR="008252A0">
          <w:rPr>
            <w:noProof/>
            <w:webHidden/>
          </w:rPr>
        </w:r>
        <w:r w:rsidR="008252A0">
          <w:rPr>
            <w:noProof/>
            <w:webHidden/>
          </w:rPr>
          <w:fldChar w:fldCharType="separate"/>
        </w:r>
        <w:r w:rsidR="008252A0">
          <w:rPr>
            <w:noProof/>
            <w:webHidden/>
          </w:rPr>
          <w:t>25</w:t>
        </w:r>
        <w:r w:rsidR="008252A0">
          <w:rPr>
            <w:noProof/>
            <w:webHidden/>
          </w:rPr>
          <w:fldChar w:fldCharType="end"/>
        </w:r>
      </w:hyperlink>
    </w:p>
    <w:p w:rsidR="008252A0" w:rsidRDefault="00B30657">
      <w:pPr>
        <w:pStyle w:val="40"/>
        <w:tabs>
          <w:tab w:val="right" w:leader="dot" w:pos="8296"/>
        </w:tabs>
        <w:rPr>
          <w:noProof/>
        </w:rPr>
      </w:pPr>
      <w:hyperlink w:anchor="_Toc520153774" w:history="1">
        <w:r w:rsidR="008252A0" w:rsidRPr="00440858">
          <w:rPr>
            <w:rStyle w:val="a5"/>
            <w:noProof/>
          </w:rPr>
          <w:t>3.3.8 白板图片获取接口</w:t>
        </w:r>
        <w:r w:rsidR="008252A0">
          <w:rPr>
            <w:noProof/>
            <w:webHidden/>
          </w:rPr>
          <w:tab/>
        </w:r>
        <w:r w:rsidR="008252A0">
          <w:rPr>
            <w:noProof/>
            <w:webHidden/>
          </w:rPr>
          <w:fldChar w:fldCharType="begin"/>
        </w:r>
        <w:r w:rsidR="008252A0">
          <w:rPr>
            <w:noProof/>
            <w:webHidden/>
          </w:rPr>
          <w:instrText xml:space="preserve"> PAGEREF _Toc520153774 \h </w:instrText>
        </w:r>
        <w:r w:rsidR="008252A0">
          <w:rPr>
            <w:noProof/>
            <w:webHidden/>
          </w:rPr>
        </w:r>
        <w:r w:rsidR="008252A0">
          <w:rPr>
            <w:noProof/>
            <w:webHidden/>
          </w:rPr>
          <w:fldChar w:fldCharType="separate"/>
        </w:r>
        <w:r w:rsidR="008252A0">
          <w:rPr>
            <w:noProof/>
            <w:webHidden/>
          </w:rPr>
          <w:t>26</w:t>
        </w:r>
        <w:r w:rsidR="008252A0">
          <w:rPr>
            <w:noProof/>
            <w:webHidden/>
          </w:rPr>
          <w:fldChar w:fldCharType="end"/>
        </w:r>
      </w:hyperlink>
    </w:p>
    <w:p w:rsidR="008252A0" w:rsidRDefault="00B30657">
      <w:pPr>
        <w:pStyle w:val="30"/>
        <w:tabs>
          <w:tab w:val="right" w:leader="dot" w:pos="8296"/>
        </w:tabs>
        <w:rPr>
          <w:noProof/>
        </w:rPr>
      </w:pPr>
      <w:hyperlink w:anchor="_Toc520153775" w:history="1">
        <w:r w:rsidR="008252A0" w:rsidRPr="00440858">
          <w:rPr>
            <w:rStyle w:val="a5"/>
            <w:noProof/>
          </w:rPr>
          <w:t>3.4 mqtt接口</w:t>
        </w:r>
        <w:r w:rsidR="008252A0">
          <w:rPr>
            <w:noProof/>
            <w:webHidden/>
          </w:rPr>
          <w:tab/>
        </w:r>
        <w:r w:rsidR="008252A0">
          <w:rPr>
            <w:noProof/>
            <w:webHidden/>
          </w:rPr>
          <w:fldChar w:fldCharType="begin"/>
        </w:r>
        <w:r w:rsidR="008252A0">
          <w:rPr>
            <w:noProof/>
            <w:webHidden/>
          </w:rPr>
          <w:instrText xml:space="preserve"> PAGEREF _Toc520153775 \h </w:instrText>
        </w:r>
        <w:r w:rsidR="008252A0">
          <w:rPr>
            <w:noProof/>
            <w:webHidden/>
          </w:rPr>
        </w:r>
        <w:r w:rsidR="008252A0">
          <w:rPr>
            <w:noProof/>
            <w:webHidden/>
          </w:rPr>
          <w:fldChar w:fldCharType="separate"/>
        </w:r>
        <w:r w:rsidR="008252A0">
          <w:rPr>
            <w:noProof/>
            <w:webHidden/>
          </w:rPr>
          <w:t>26</w:t>
        </w:r>
        <w:r w:rsidR="008252A0">
          <w:rPr>
            <w:noProof/>
            <w:webHidden/>
          </w:rPr>
          <w:fldChar w:fldCharType="end"/>
        </w:r>
      </w:hyperlink>
    </w:p>
    <w:p w:rsidR="008252A0" w:rsidRDefault="00B30657">
      <w:pPr>
        <w:pStyle w:val="40"/>
        <w:tabs>
          <w:tab w:val="right" w:leader="dot" w:pos="8296"/>
        </w:tabs>
        <w:rPr>
          <w:noProof/>
        </w:rPr>
      </w:pPr>
      <w:hyperlink w:anchor="_Toc520153776" w:history="1">
        <w:r w:rsidR="008252A0" w:rsidRPr="00440858">
          <w:rPr>
            <w:rStyle w:val="a5"/>
            <w:noProof/>
          </w:rPr>
          <w:t>3.4.1头盔端</w:t>
        </w:r>
        <w:r w:rsidR="008252A0">
          <w:rPr>
            <w:noProof/>
            <w:webHidden/>
          </w:rPr>
          <w:tab/>
        </w:r>
        <w:r w:rsidR="008252A0">
          <w:rPr>
            <w:noProof/>
            <w:webHidden/>
          </w:rPr>
          <w:fldChar w:fldCharType="begin"/>
        </w:r>
        <w:r w:rsidR="008252A0">
          <w:rPr>
            <w:noProof/>
            <w:webHidden/>
          </w:rPr>
          <w:instrText xml:space="preserve"> PAGEREF _Toc520153776 \h </w:instrText>
        </w:r>
        <w:r w:rsidR="008252A0">
          <w:rPr>
            <w:noProof/>
            <w:webHidden/>
          </w:rPr>
        </w:r>
        <w:r w:rsidR="008252A0">
          <w:rPr>
            <w:noProof/>
            <w:webHidden/>
          </w:rPr>
          <w:fldChar w:fldCharType="separate"/>
        </w:r>
        <w:r w:rsidR="008252A0">
          <w:rPr>
            <w:noProof/>
            <w:webHidden/>
          </w:rPr>
          <w:t>26</w:t>
        </w:r>
        <w:r w:rsidR="008252A0">
          <w:rPr>
            <w:noProof/>
            <w:webHidden/>
          </w:rPr>
          <w:fldChar w:fldCharType="end"/>
        </w:r>
      </w:hyperlink>
    </w:p>
    <w:p w:rsidR="008252A0" w:rsidRDefault="00B30657">
      <w:pPr>
        <w:pStyle w:val="40"/>
        <w:tabs>
          <w:tab w:val="right" w:leader="dot" w:pos="8296"/>
        </w:tabs>
        <w:rPr>
          <w:noProof/>
        </w:rPr>
      </w:pPr>
      <w:hyperlink w:anchor="_Toc520153777" w:history="1">
        <w:r w:rsidR="008252A0" w:rsidRPr="00440858">
          <w:rPr>
            <w:rStyle w:val="a5"/>
            <w:noProof/>
          </w:rPr>
          <w:t>3.4.2手机端</w:t>
        </w:r>
        <w:r w:rsidR="008252A0">
          <w:rPr>
            <w:noProof/>
            <w:webHidden/>
          </w:rPr>
          <w:tab/>
        </w:r>
        <w:r w:rsidR="008252A0">
          <w:rPr>
            <w:noProof/>
            <w:webHidden/>
          </w:rPr>
          <w:fldChar w:fldCharType="begin"/>
        </w:r>
        <w:r w:rsidR="008252A0">
          <w:rPr>
            <w:noProof/>
            <w:webHidden/>
          </w:rPr>
          <w:instrText xml:space="preserve"> PAGEREF _Toc520153777 \h </w:instrText>
        </w:r>
        <w:r w:rsidR="008252A0">
          <w:rPr>
            <w:noProof/>
            <w:webHidden/>
          </w:rPr>
        </w:r>
        <w:r w:rsidR="008252A0">
          <w:rPr>
            <w:noProof/>
            <w:webHidden/>
          </w:rPr>
          <w:fldChar w:fldCharType="separate"/>
        </w:r>
        <w:r w:rsidR="008252A0">
          <w:rPr>
            <w:noProof/>
            <w:webHidden/>
          </w:rPr>
          <w:t>27</w:t>
        </w:r>
        <w:r w:rsidR="008252A0">
          <w:rPr>
            <w:noProof/>
            <w:webHidden/>
          </w:rPr>
          <w:fldChar w:fldCharType="end"/>
        </w:r>
      </w:hyperlink>
    </w:p>
    <w:p w:rsidR="008252A0" w:rsidRDefault="00B30657">
      <w:pPr>
        <w:pStyle w:val="40"/>
        <w:tabs>
          <w:tab w:val="right" w:leader="dot" w:pos="8296"/>
        </w:tabs>
        <w:rPr>
          <w:noProof/>
        </w:rPr>
      </w:pPr>
      <w:hyperlink w:anchor="_Toc520153778" w:history="1">
        <w:r w:rsidR="008252A0" w:rsidRPr="00440858">
          <w:rPr>
            <w:rStyle w:val="a5"/>
            <w:noProof/>
          </w:rPr>
          <w:t>3.4.3 服务器端</w:t>
        </w:r>
        <w:r w:rsidR="008252A0">
          <w:rPr>
            <w:noProof/>
            <w:webHidden/>
          </w:rPr>
          <w:tab/>
        </w:r>
        <w:r w:rsidR="008252A0">
          <w:rPr>
            <w:noProof/>
            <w:webHidden/>
          </w:rPr>
          <w:fldChar w:fldCharType="begin"/>
        </w:r>
        <w:r w:rsidR="008252A0">
          <w:rPr>
            <w:noProof/>
            <w:webHidden/>
          </w:rPr>
          <w:instrText xml:space="preserve"> PAGEREF _Toc520153778 \h </w:instrText>
        </w:r>
        <w:r w:rsidR="008252A0">
          <w:rPr>
            <w:noProof/>
            <w:webHidden/>
          </w:rPr>
        </w:r>
        <w:r w:rsidR="008252A0">
          <w:rPr>
            <w:noProof/>
            <w:webHidden/>
          </w:rPr>
          <w:fldChar w:fldCharType="separate"/>
        </w:r>
        <w:r w:rsidR="008252A0">
          <w:rPr>
            <w:noProof/>
            <w:webHidden/>
          </w:rPr>
          <w:t>27</w:t>
        </w:r>
        <w:r w:rsidR="008252A0">
          <w:rPr>
            <w:noProof/>
            <w:webHidden/>
          </w:rPr>
          <w:fldChar w:fldCharType="end"/>
        </w:r>
      </w:hyperlink>
    </w:p>
    <w:p w:rsidR="008252A0" w:rsidRDefault="00B30657">
      <w:pPr>
        <w:pStyle w:val="30"/>
        <w:tabs>
          <w:tab w:val="right" w:leader="dot" w:pos="8296"/>
        </w:tabs>
        <w:rPr>
          <w:noProof/>
        </w:rPr>
      </w:pPr>
      <w:hyperlink w:anchor="_Toc520153779" w:history="1">
        <w:r w:rsidR="008252A0" w:rsidRPr="00440858">
          <w:rPr>
            <w:rStyle w:val="a5"/>
            <w:noProof/>
          </w:rPr>
          <w:t>3.5 201807VR版新增交互接口</w:t>
        </w:r>
        <w:r w:rsidR="008252A0">
          <w:rPr>
            <w:noProof/>
            <w:webHidden/>
          </w:rPr>
          <w:tab/>
        </w:r>
        <w:r w:rsidR="008252A0">
          <w:rPr>
            <w:noProof/>
            <w:webHidden/>
          </w:rPr>
          <w:fldChar w:fldCharType="begin"/>
        </w:r>
        <w:r w:rsidR="008252A0">
          <w:rPr>
            <w:noProof/>
            <w:webHidden/>
          </w:rPr>
          <w:instrText xml:space="preserve"> PAGEREF _Toc520153779 \h </w:instrText>
        </w:r>
        <w:r w:rsidR="008252A0">
          <w:rPr>
            <w:noProof/>
            <w:webHidden/>
          </w:rPr>
        </w:r>
        <w:r w:rsidR="008252A0">
          <w:rPr>
            <w:noProof/>
            <w:webHidden/>
          </w:rPr>
          <w:fldChar w:fldCharType="separate"/>
        </w:r>
        <w:r w:rsidR="008252A0">
          <w:rPr>
            <w:noProof/>
            <w:webHidden/>
          </w:rPr>
          <w:t>28</w:t>
        </w:r>
        <w:r w:rsidR="008252A0">
          <w:rPr>
            <w:noProof/>
            <w:webHidden/>
          </w:rPr>
          <w:fldChar w:fldCharType="end"/>
        </w:r>
      </w:hyperlink>
    </w:p>
    <w:p w:rsidR="008252A0" w:rsidRDefault="00B30657">
      <w:pPr>
        <w:pStyle w:val="40"/>
        <w:tabs>
          <w:tab w:val="right" w:leader="dot" w:pos="8296"/>
        </w:tabs>
        <w:rPr>
          <w:noProof/>
        </w:rPr>
      </w:pPr>
      <w:hyperlink w:anchor="_Toc520153780" w:history="1">
        <w:r w:rsidR="008252A0" w:rsidRPr="00440858">
          <w:rPr>
            <w:rStyle w:val="a5"/>
            <w:noProof/>
          </w:rPr>
          <w:t>3.5.1 欢迎界面数据获取</w:t>
        </w:r>
        <w:r w:rsidR="008252A0">
          <w:rPr>
            <w:noProof/>
            <w:webHidden/>
          </w:rPr>
          <w:tab/>
        </w:r>
        <w:r w:rsidR="008252A0">
          <w:rPr>
            <w:noProof/>
            <w:webHidden/>
          </w:rPr>
          <w:fldChar w:fldCharType="begin"/>
        </w:r>
        <w:r w:rsidR="008252A0">
          <w:rPr>
            <w:noProof/>
            <w:webHidden/>
          </w:rPr>
          <w:instrText xml:space="preserve"> PAGEREF _Toc520153780 \h </w:instrText>
        </w:r>
        <w:r w:rsidR="008252A0">
          <w:rPr>
            <w:noProof/>
            <w:webHidden/>
          </w:rPr>
        </w:r>
        <w:r w:rsidR="008252A0">
          <w:rPr>
            <w:noProof/>
            <w:webHidden/>
          </w:rPr>
          <w:fldChar w:fldCharType="separate"/>
        </w:r>
        <w:r w:rsidR="008252A0">
          <w:rPr>
            <w:noProof/>
            <w:webHidden/>
          </w:rPr>
          <w:t>28</w:t>
        </w:r>
        <w:r w:rsidR="008252A0">
          <w:rPr>
            <w:noProof/>
            <w:webHidden/>
          </w:rPr>
          <w:fldChar w:fldCharType="end"/>
        </w:r>
      </w:hyperlink>
    </w:p>
    <w:p w:rsidR="008252A0" w:rsidRDefault="00B30657">
      <w:pPr>
        <w:pStyle w:val="40"/>
        <w:tabs>
          <w:tab w:val="right" w:leader="dot" w:pos="8296"/>
        </w:tabs>
        <w:rPr>
          <w:noProof/>
        </w:rPr>
      </w:pPr>
      <w:hyperlink w:anchor="_Toc520153781" w:history="1">
        <w:r w:rsidR="008252A0" w:rsidRPr="00440858">
          <w:rPr>
            <w:rStyle w:val="a5"/>
            <w:noProof/>
          </w:rPr>
          <w:t>3.5.2 获取工单</w:t>
        </w:r>
        <w:r w:rsidR="008252A0">
          <w:rPr>
            <w:noProof/>
            <w:webHidden/>
          </w:rPr>
          <w:tab/>
        </w:r>
        <w:r w:rsidR="008252A0">
          <w:rPr>
            <w:noProof/>
            <w:webHidden/>
          </w:rPr>
          <w:fldChar w:fldCharType="begin"/>
        </w:r>
        <w:r w:rsidR="008252A0">
          <w:rPr>
            <w:noProof/>
            <w:webHidden/>
          </w:rPr>
          <w:instrText xml:space="preserve"> PAGEREF _Toc520153781 \h </w:instrText>
        </w:r>
        <w:r w:rsidR="008252A0">
          <w:rPr>
            <w:noProof/>
            <w:webHidden/>
          </w:rPr>
        </w:r>
        <w:r w:rsidR="008252A0">
          <w:rPr>
            <w:noProof/>
            <w:webHidden/>
          </w:rPr>
          <w:fldChar w:fldCharType="separate"/>
        </w:r>
        <w:r w:rsidR="008252A0">
          <w:rPr>
            <w:noProof/>
            <w:webHidden/>
          </w:rPr>
          <w:t>32</w:t>
        </w:r>
        <w:r w:rsidR="008252A0">
          <w:rPr>
            <w:noProof/>
            <w:webHidden/>
          </w:rPr>
          <w:fldChar w:fldCharType="end"/>
        </w:r>
      </w:hyperlink>
    </w:p>
    <w:p w:rsidR="008252A0" w:rsidRDefault="00B30657">
      <w:pPr>
        <w:pStyle w:val="40"/>
        <w:tabs>
          <w:tab w:val="right" w:leader="dot" w:pos="8296"/>
        </w:tabs>
        <w:rPr>
          <w:noProof/>
        </w:rPr>
      </w:pPr>
      <w:hyperlink w:anchor="_Toc520153782" w:history="1">
        <w:r w:rsidR="008252A0" w:rsidRPr="00440858">
          <w:rPr>
            <w:rStyle w:val="a5"/>
            <w:noProof/>
          </w:rPr>
          <w:t>3.5.3 工单开始</w:t>
        </w:r>
        <w:r w:rsidR="008252A0">
          <w:rPr>
            <w:noProof/>
            <w:webHidden/>
          </w:rPr>
          <w:tab/>
        </w:r>
        <w:r w:rsidR="008252A0">
          <w:rPr>
            <w:noProof/>
            <w:webHidden/>
          </w:rPr>
          <w:fldChar w:fldCharType="begin"/>
        </w:r>
        <w:r w:rsidR="008252A0">
          <w:rPr>
            <w:noProof/>
            <w:webHidden/>
          </w:rPr>
          <w:instrText xml:space="preserve"> PAGEREF _Toc520153782 \h </w:instrText>
        </w:r>
        <w:r w:rsidR="008252A0">
          <w:rPr>
            <w:noProof/>
            <w:webHidden/>
          </w:rPr>
        </w:r>
        <w:r w:rsidR="008252A0">
          <w:rPr>
            <w:noProof/>
            <w:webHidden/>
          </w:rPr>
          <w:fldChar w:fldCharType="separate"/>
        </w:r>
        <w:r w:rsidR="008252A0">
          <w:rPr>
            <w:noProof/>
            <w:webHidden/>
          </w:rPr>
          <w:t>32</w:t>
        </w:r>
        <w:r w:rsidR="008252A0">
          <w:rPr>
            <w:noProof/>
            <w:webHidden/>
          </w:rPr>
          <w:fldChar w:fldCharType="end"/>
        </w:r>
      </w:hyperlink>
    </w:p>
    <w:p w:rsidR="008252A0" w:rsidRDefault="00B30657">
      <w:pPr>
        <w:pStyle w:val="40"/>
        <w:tabs>
          <w:tab w:val="right" w:leader="dot" w:pos="8296"/>
        </w:tabs>
        <w:rPr>
          <w:noProof/>
        </w:rPr>
      </w:pPr>
      <w:hyperlink w:anchor="_Toc520153783" w:history="1">
        <w:r w:rsidR="008252A0" w:rsidRPr="00440858">
          <w:rPr>
            <w:rStyle w:val="a5"/>
            <w:noProof/>
          </w:rPr>
          <w:t>3.5.4 工单结束</w:t>
        </w:r>
        <w:r w:rsidR="008252A0">
          <w:rPr>
            <w:noProof/>
            <w:webHidden/>
          </w:rPr>
          <w:tab/>
        </w:r>
        <w:r w:rsidR="008252A0">
          <w:rPr>
            <w:noProof/>
            <w:webHidden/>
          </w:rPr>
          <w:fldChar w:fldCharType="begin"/>
        </w:r>
        <w:r w:rsidR="008252A0">
          <w:rPr>
            <w:noProof/>
            <w:webHidden/>
          </w:rPr>
          <w:instrText xml:space="preserve"> PAGEREF _Toc520153783 \h </w:instrText>
        </w:r>
        <w:r w:rsidR="008252A0">
          <w:rPr>
            <w:noProof/>
            <w:webHidden/>
          </w:rPr>
        </w:r>
        <w:r w:rsidR="008252A0">
          <w:rPr>
            <w:noProof/>
            <w:webHidden/>
          </w:rPr>
          <w:fldChar w:fldCharType="separate"/>
        </w:r>
        <w:r w:rsidR="008252A0">
          <w:rPr>
            <w:noProof/>
            <w:webHidden/>
          </w:rPr>
          <w:t>33</w:t>
        </w:r>
        <w:r w:rsidR="008252A0">
          <w:rPr>
            <w:noProof/>
            <w:webHidden/>
          </w:rPr>
          <w:fldChar w:fldCharType="end"/>
        </w:r>
      </w:hyperlink>
    </w:p>
    <w:p w:rsidR="008252A0" w:rsidRDefault="00B30657">
      <w:pPr>
        <w:pStyle w:val="40"/>
        <w:tabs>
          <w:tab w:val="right" w:leader="dot" w:pos="8296"/>
        </w:tabs>
        <w:rPr>
          <w:noProof/>
        </w:rPr>
      </w:pPr>
      <w:hyperlink w:anchor="_Toc520153784" w:history="1">
        <w:r w:rsidR="008252A0" w:rsidRPr="00440858">
          <w:rPr>
            <w:rStyle w:val="a5"/>
            <w:noProof/>
          </w:rPr>
          <w:t>3.5.5 增加协助次数</w:t>
        </w:r>
        <w:r w:rsidR="008252A0">
          <w:rPr>
            <w:noProof/>
            <w:webHidden/>
          </w:rPr>
          <w:tab/>
        </w:r>
        <w:r w:rsidR="008252A0">
          <w:rPr>
            <w:noProof/>
            <w:webHidden/>
          </w:rPr>
          <w:fldChar w:fldCharType="begin"/>
        </w:r>
        <w:r w:rsidR="008252A0">
          <w:rPr>
            <w:noProof/>
            <w:webHidden/>
          </w:rPr>
          <w:instrText xml:space="preserve"> PAGEREF _Toc520153784 \h </w:instrText>
        </w:r>
        <w:r w:rsidR="008252A0">
          <w:rPr>
            <w:noProof/>
            <w:webHidden/>
          </w:rPr>
        </w:r>
        <w:r w:rsidR="008252A0">
          <w:rPr>
            <w:noProof/>
            <w:webHidden/>
          </w:rPr>
          <w:fldChar w:fldCharType="separate"/>
        </w:r>
        <w:r w:rsidR="008252A0">
          <w:rPr>
            <w:noProof/>
            <w:webHidden/>
          </w:rPr>
          <w:t>33</w:t>
        </w:r>
        <w:r w:rsidR="008252A0">
          <w:rPr>
            <w:noProof/>
            <w:webHidden/>
          </w:rPr>
          <w:fldChar w:fldCharType="end"/>
        </w:r>
      </w:hyperlink>
    </w:p>
    <w:p w:rsidR="008252A0" w:rsidRDefault="00B30657">
      <w:pPr>
        <w:pStyle w:val="40"/>
        <w:tabs>
          <w:tab w:val="right" w:leader="dot" w:pos="8296"/>
        </w:tabs>
        <w:rPr>
          <w:noProof/>
        </w:rPr>
      </w:pPr>
      <w:hyperlink w:anchor="_Toc520153785" w:history="1">
        <w:r w:rsidR="008252A0" w:rsidRPr="00440858">
          <w:rPr>
            <w:rStyle w:val="a5"/>
            <w:noProof/>
          </w:rPr>
          <w:t>3.5.6 获得工单对应的订单列表</w:t>
        </w:r>
        <w:r w:rsidR="008252A0">
          <w:rPr>
            <w:noProof/>
            <w:webHidden/>
          </w:rPr>
          <w:tab/>
        </w:r>
        <w:r w:rsidR="008252A0">
          <w:rPr>
            <w:noProof/>
            <w:webHidden/>
          </w:rPr>
          <w:fldChar w:fldCharType="begin"/>
        </w:r>
        <w:r w:rsidR="008252A0">
          <w:rPr>
            <w:noProof/>
            <w:webHidden/>
          </w:rPr>
          <w:instrText xml:space="preserve"> PAGEREF _Toc520153785 \h </w:instrText>
        </w:r>
        <w:r w:rsidR="008252A0">
          <w:rPr>
            <w:noProof/>
            <w:webHidden/>
          </w:rPr>
        </w:r>
        <w:r w:rsidR="008252A0">
          <w:rPr>
            <w:noProof/>
            <w:webHidden/>
          </w:rPr>
          <w:fldChar w:fldCharType="separate"/>
        </w:r>
        <w:r w:rsidR="008252A0">
          <w:rPr>
            <w:noProof/>
            <w:webHidden/>
          </w:rPr>
          <w:t>34</w:t>
        </w:r>
        <w:r w:rsidR="008252A0">
          <w:rPr>
            <w:noProof/>
            <w:webHidden/>
          </w:rPr>
          <w:fldChar w:fldCharType="end"/>
        </w:r>
      </w:hyperlink>
    </w:p>
    <w:p w:rsidR="008252A0" w:rsidRDefault="00B30657">
      <w:pPr>
        <w:pStyle w:val="40"/>
        <w:tabs>
          <w:tab w:val="right" w:leader="dot" w:pos="8296"/>
        </w:tabs>
        <w:rPr>
          <w:noProof/>
        </w:rPr>
      </w:pPr>
      <w:hyperlink w:anchor="_Toc520153786" w:history="1">
        <w:r w:rsidR="008252A0" w:rsidRPr="00440858">
          <w:rPr>
            <w:rStyle w:val="a5"/>
            <w:noProof/>
          </w:rPr>
          <w:t>3.5.7 获得我的联系人列表</w:t>
        </w:r>
        <w:r w:rsidR="008252A0">
          <w:rPr>
            <w:noProof/>
            <w:webHidden/>
          </w:rPr>
          <w:tab/>
        </w:r>
        <w:r w:rsidR="008252A0">
          <w:rPr>
            <w:noProof/>
            <w:webHidden/>
          </w:rPr>
          <w:fldChar w:fldCharType="begin"/>
        </w:r>
        <w:r w:rsidR="008252A0">
          <w:rPr>
            <w:noProof/>
            <w:webHidden/>
          </w:rPr>
          <w:instrText xml:space="preserve"> PAGEREF _Toc520153786 \h </w:instrText>
        </w:r>
        <w:r w:rsidR="008252A0">
          <w:rPr>
            <w:noProof/>
            <w:webHidden/>
          </w:rPr>
        </w:r>
        <w:r w:rsidR="008252A0">
          <w:rPr>
            <w:noProof/>
            <w:webHidden/>
          </w:rPr>
          <w:fldChar w:fldCharType="separate"/>
        </w:r>
        <w:r w:rsidR="008252A0">
          <w:rPr>
            <w:noProof/>
            <w:webHidden/>
          </w:rPr>
          <w:t>34</w:t>
        </w:r>
        <w:r w:rsidR="008252A0">
          <w:rPr>
            <w:noProof/>
            <w:webHidden/>
          </w:rPr>
          <w:fldChar w:fldCharType="end"/>
        </w:r>
      </w:hyperlink>
    </w:p>
    <w:p w:rsidR="004977DD" w:rsidRDefault="004977DD" w:rsidP="004977DD">
      <w:r>
        <w:rPr>
          <w:rFonts w:hint="eastAsia"/>
        </w:rPr>
        <w:tab/>
      </w:r>
      <w:r>
        <w:rPr>
          <w:rFonts w:hint="eastAsia"/>
        </w:rPr>
        <w:tab/>
        <w:t>3.6 头盔操作日志</w:t>
      </w:r>
      <w:r w:rsidRPr="003B5EC2">
        <w:tab/>
      </w:r>
      <w:r>
        <w:t>…………………………………………………………………….</w:t>
      </w:r>
      <w:r>
        <w:rPr>
          <w:rFonts w:hint="eastAsia"/>
        </w:rPr>
        <w:t>34</w:t>
      </w:r>
    </w:p>
    <w:p w:rsidR="004977DD" w:rsidRPr="000642FA" w:rsidRDefault="004977DD" w:rsidP="004977D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3.6.1 操作日志查询</w:t>
      </w:r>
      <w:r>
        <w:t>……………………………………………………………</w:t>
      </w:r>
      <w:r>
        <w:rPr>
          <w:rFonts w:hint="eastAsia"/>
        </w:rPr>
        <w:t>..35</w:t>
      </w:r>
    </w:p>
    <w:p w:rsidR="004977DD" w:rsidRPr="004977DD" w:rsidRDefault="004977DD" w:rsidP="004977DD"/>
    <w:p w:rsidR="009D6E81" w:rsidRDefault="00821677" w:rsidP="000D6932">
      <w:pPr>
        <w:pStyle w:val="TOC"/>
      </w:pPr>
      <w:r>
        <w:fldChar w:fldCharType="end"/>
      </w:r>
    </w:p>
    <w:p w:rsidR="009D6E81" w:rsidRDefault="009D6E81">
      <w:r>
        <w:tab/>
      </w:r>
      <w:r>
        <w:rPr>
          <w:rFonts w:hint="eastAsia"/>
        </w:rPr>
        <w:t>此接口文档针对头盔端开发人员，方便头盔端调用后台接口。</w:t>
      </w:r>
      <w:r>
        <w:tab/>
      </w:r>
    </w:p>
    <w:p w:rsidR="009D6E81" w:rsidRDefault="009D6E81"/>
    <w:p w:rsidR="009D6E81" w:rsidRDefault="00DD13C5" w:rsidP="001A69CF">
      <w:pPr>
        <w:pStyle w:val="2"/>
      </w:pPr>
      <w:bookmarkStart w:id="2" w:name="_Toc514140032"/>
      <w:bookmarkStart w:id="3" w:name="_Toc520153735"/>
      <w:r>
        <w:rPr>
          <w:rFonts w:hint="eastAsia"/>
        </w:rPr>
        <w:t>一、</w:t>
      </w:r>
      <w:r w:rsidR="009D6E81">
        <w:rPr>
          <w:rFonts w:hint="eastAsia"/>
        </w:rPr>
        <w:t>变更说明</w:t>
      </w:r>
      <w:bookmarkEnd w:id="2"/>
      <w:bookmarkEnd w:id="3"/>
    </w:p>
    <w:tbl>
      <w:tblPr>
        <w:tblStyle w:val="a4"/>
        <w:tblW w:w="8415" w:type="dxa"/>
        <w:tblInd w:w="420" w:type="dxa"/>
        <w:tblLook w:val="04A0" w:firstRow="1" w:lastRow="0" w:firstColumn="1" w:lastColumn="0" w:noHBand="0" w:noVBand="1"/>
      </w:tblPr>
      <w:tblGrid>
        <w:gridCol w:w="1276"/>
        <w:gridCol w:w="1134"/>
        <w:gridCol w:w="6005"/>
      </w:tblGrid>
      <w:tr w:rsidR="009D6E81" w:rsidTr="00E37DB8">
        <w:trPr>
          <w:trHeight w:val="487"/>
        </w:trPr>
        <w:tc>
          <w:tcPr>
            <w:tcW w:w="1276" w:type="dxa"/>
          </w:tcPr>
          <w:p w:rsidR="009D6E81" w:rsidRDefault="009D6E81" w:rsidP="009D6E81">
            <w:pPr>
              <w:pStyle w:val="a3"/>
              <w:ind w:firstLineChars="0" w:firstLine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134" w:type="dxa"/>
          </w:tcPr>
          <w:p w:rsidR="009D6E81" w:rsidRDefault="009D6E81" w:rsidP="009D6E81">
            <w:pPr>
              <w:pStyle w:val="a3"/>
              <w:ind w:firstLineChars="0" w:firstLine="0"/>
            </w:pPr>
            <w:r>
              <w:rPr>
                <w:rFonts w:hint="eastAsia"/>
              </w:rPr>
              <w:t>作者</w:t>
            </w:r>
          </w:p>
        </w:tc>
        <w:tc>
          <w:tcPr>
            <w:tcW w:w="6005" w:type="dxa"/>
          </w:tcPr>
          <w:p w:rsidR="009D6E81" w:rsidRDefault="009D6E81" w:rsidP="009D6E81">
            <w:pPr>
              <w:pStyle w:val="a3"/>
              <w:ind w:firstLineChars="0" w:firstLine="0"/>
            </w:pPr>
            <w:r>
              <w:rPr>
                <w:rFonts w:hint="eastAsia"/>
              </w:rPr>
              <w:t>变更说明</w:t>
            </w:r>
          </w:p>
        </w:tc>
      </w:tr>
      <w:tr w:rsidR="00753013" w:rsidTr="00E37DB8">
        <w:trPr>
          <w:trHeight w:val="487"/>
        </w:trPr>
        <w:tc>
          <w:tcPr>
            <w:tcW w:w="1276" w:type="dxa"/>
          </w:tcPr>
          <w:p w:rsidR="00753013" w:rsidRDefault="00753013" w:rsidP="00753013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>0180320</w:t>
            </w:r>
          </w:p>
        </w:tc>
        <w:tc>
          <w:tcPr>
            <w:tcW w:w="1134" w:type="dxa"/>
          </w:tcPr>
          <w:p w:rsidR="00753013" w:rsidRDefault="00753013" w:rsidP="00753013">
            <w:pPr>
              <w:pStyle w:val="a3"/>
              <w:ind w:firstLineChars="0" w:firstLine="0"/>
            </w:pPr>
            <w:r>
              <w:rPr>
                <w:rFonts w:hint="eastAsia"/>
              </w:rPr>
              <w:t>刘寒</w:t>
            </w:r>
          </w:p>
        </w:tc>
        <w:tc>
          <w:tcPr>
            <w:tcW w:w="6005" w:type="dxa"/>
          </w:tcPr>
          <w:p w:rsidR="00753013" w:rsidRDefault="00753013" w:rsidP="00753013">
            <w:pPr>
              <w:pStyle w:val="a3"/>
              <w:ind w:firstLineChars="0" w:firstLine="0"/>
            </w:pPr>
            <w:r>
              <w:rPr>
                <w:rFonts w:hint="eastAsia"/>
              </w:rPr>
              <w:t>将所有</w:t>
            </w:r>
            <w:r w:rsidR="00B27730">
              <w:rPr>
                <w:rFonts w:hint="eastAsia"/>
              </w:rPr>
              <w:t>已有</w:t>
            </w:r>
            <w:r>
              <w:rPr>
                <w:rFonts w:hint="eastAsia"/>
              </w:rPr>
              <w:t>接口整理成word版本文档，作为本文档第1版</w:t>
            </w:r>
          </w:p>
        </w:tc>
      </w:tr>
      <w:tr w:rsidR="00753013" w:rsidTr="00E37DB8">
        <w:trPr>
          <w:trHeight w:val="511"/>
        </w:trPr>
        <w:tc>
          <w:tcPr>
            <w:tcW w:w="1276" w:type="dxa"/>
          </w:tcPr>
          <w:p w:rsidR="00753013" w:rsidRDefault="00460FBD" w:rsidP="00753013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>0180330</w:t>
            </w:r>
          </w:p>
        </w:tc>
        <w:tc>
          <w:tcPr>
            <w:tcW w:w="1134" w:type="dxa"/>
          </w:tcPr>
          <w:p w:rsidR="00753013" w:rsidRDefault="00460FBD" w:rsidP="00753013">
            <w:pPr>
              <w:pStyle w:val="a3"/>
              <w:ind w:firstLineChars="0" w:firstLine="0"/>
            </w:pPr>
            <w:r>
              <w:rPr>
                <w:rFonts w:hint="eastAsia"/>
              </w:rPr>
              <w:t>刘寒</w:t>
            </w:r>
          </w:p>
        </w:tc>
        <w:tc>
          <w:tcPr>
            <w:tcW w:w="6005" w:type="dxa"/>
          </w:tcPr>
          <w:p w:rsidR="00460FBD" w:rsidRDefault="00460FBD" w:rsidP="007666B2">
            <w:pPr>
              <w:pStyle w:val="a3"/>
              <w:ind w:firstLineChars="0" w:firstLine="0"/>
            </w:pPr>
            <w:r>
              <w:rPr>
                <w:rFonts w:hint="eastAsia"/>
              </w:rPr>
              <w:t>增加3</w:t>
            </w:r>
            <w:r>
              <w:t>.3.6</w:t>
            </w:r>
            <w:r>
              <w:rPr>
                <w:rFonts w:hint="eastAsia"/>
              </w:rPr>
              <w:t>手机app用户登录接口说明</w:t>
            </w:r>
          </w:p>
        </w:tc>
      </w:tr>
      <w:tr w:rsidR="00753013" w:rsidTr="00E37DB8">
        <w:trPr>
          <w:trHeight w:val="487"/>
        </w:trPr>
        <w:tc>
          <w:tcPr>
            <w:tcW w:w="1276" w:type="dxa"/>
          </w:tcPr>
          <w:p w:rsidR="00753013" w:rsidRDefault="005720FC" w:rsidP="00753013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>018040</w:t>
            </w:r>
            <w:r w:rsidR="008654A3">
              <w:t>3</w:t>
            </w:r>
          </w:p>
        </w:tc>
        <w:tc>
          <w:tcPr>
            <w:tcW w:w="1134" w:type="dxa"/>
          </w:tcPr>
          <w:p w:rsidR="00753013" w:rsidRDefault="005720FC" w:rsidP="00753013">
            <w:pPr>
              <w:pStyle w:val="a3"/>
              <w:ind w:firstLineChars="0" w:firstLine="0"/>
            </w:pPr>
            <w:r>
              <w:rPr>
                <w:rFonts w:hint="eastAsia"/>
              </w:rPr>
              <w:t>刘寒</w:t>
            </w:r>
          </w:p>
        </w:tc>
        <w:tc>
          <w:tcPr>
            <w:tcW w:w="6005" w:type="dxa"/>
          </w:tcPr>
          <w:p w:rsidR="00753013" w:rsidRDefault="005720FC" w:rsidP="00753013">
            <w:pPr>
              <w:pStyle w:val="a3"/>
              <w:ind w:firstLineChars="0" w:firstLine="0"/>
            </w:pPr>
            <w:r>
              <w:rPr>
                <w:rFonts w:hint="eastAsia"/>
              </w:rPr>
              <w:t>增加</w:t>
            </w:r>
            <w:r w:rsidR="00442F80">
              <w:rPr>
                <w:rFonts w:hint="eastAsia"/>
              </w:rPr>
              <w:t>3</w:t>
            </w:r>
            <w:r w:rsidR="00442F80">
              <w:t>.5.13</w:t>
            </w:r>
            <w:r w:rsidR="00442F80">
              <w:rPr>
                <w:rFonts w:hint="eastAsia"/>
              </w:rPr>
              <w:t>时间里程</w:t>
            </w:r>
            <w:r w:rsidR="00094225">
              <w:rPr>
                <w:rFonts w:hint="eastAsia"/>
              </w:rPr>
              <w:t>接口</w:t>
            </w:r>
          </w:p>
          <w:p w:rsidR="003473CC" w:rsidRDefault="00087788" w:rsidP="00753013">
            <w:pPr>
              <w:pStyle w:val="a3"/>
              <w:ind w:firstLineChars="0" w:firstLine="0"/>
            </w:pPr>
            <w:r>
              <w:rPr>
                <w:rFonts w:hint="eastAsia"/>
              </w:rPr>
              <w:t>修改</w:t>
            </w:r>
            <w:r w:rsidR="00AB45D8">
              <w:rPr>
                <w:rFonts w:hint="eastAsia"/>
              </w:rPr>
              <w:t>3</w:t>
            </w:r>
            <w:r w:rsidR="00AB45D8">
              <w:t>.3.5.4</w:t>
            </w:r>
            <w:r w:rsidR="00AB45D8">
              <w:rPr>
                <w:rFonts w:hint="eastAsia"/>
              </w:rPr>
              <w:t>使用情况接口，</w:t>
            </w:r>
            <w:r w:rsidR="00C63D19">
              <w:rPr>
                <w:rFonts w:hint="eastAsia"/>
              </w:rPr>
              <w:t>获取</w:t>
            </w:r>
            <w:r w:rsidR="00847501">
              <w:rPr>
                <w:rFonts w:hint="eastAsia"/>
              </w:rPr>
              <w:t>和更新都</w:t>
            </w:r>
            <w:r w:rsidR="00AB45D8">
              <w:rPr>
                <w:rFonts w:hint="eastAsia"/>
              </w:rPr>
              <w:t>增加</w:t>
            </w:r>
            <w:r w:rsidR="00847501">
              <w:rPr>
                <w:rFonts w:hint="eastAsia"/>
              </w:rPr>
              <w:t>1个</w:t>
            </w:r>
            <w:r w:rsidR="00AB45D8">
              <w:rPr>
                <w:rFonts w:hint="eastAsia"/>
              </w:rPr>
              <w:t>h</w:t>
            </w:r>
            <w:r w:rsidR="00AB45D8">
              <w:t>our</w:t>
            </w:r>
            <w:r w:rsidR="00AB45D8">
              <w:rPr>
                <w:rFonts w:hint="eastAsia"/>
              </w:rPr>
              <w:t>参数</w:t>
            </w:r>
          </w:p>
          <w:p w:rsidR="00AB45D8" w:rsidRDefault="00AB45D8" w:rsidP="00753013">
            <w:pPr>
              <w:pStyle w:val="a3"/>
              <w:ind w:firstLineChars="0" w:firstLine="0"/>
            </w:pPr>
            <w:r>
              <w:rPr>
                <w:rFonts w:hint="eastAsia"/>
              </w:rPr>
              <w:t>增加3</w:t>
            </w:r>
            <w:r>
              <w:t>.3.5.14</w:t>
            </w:r>
            <w:r>
              <w:rPr>
                <w:rFonts w:hint="eastAsia"/>
              </w:rPr>
              <w:t>工单提交接口</w:t>
            </w:r>
          </w:p>
        </w:tc>
      </w:tr>
      <w:tr w:rsidR="00753013" w:rsidTr="00E37DB8">
        <w:trPr>
          <w:trHeight w:val="487"/>
        </w:trPr>
        <w:tc>
          <w:tcPr>
            <w:tcW w:w="1276" w:type="dxa"/>
          </w:tcPr>
          <w:p w:rsidR="00753013" w:rsidRDefault="00325E9B" w:rsidP="00753013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>01804</w:t>
            </w:r>
            <w:r w:rsidR="00C45954">
              <w:t>11</w:t>
            </w:r>
          </w:p>
        </w:tc>
        <w:tc>
          <w:tcPr>
            <w:tcW w:w="1134" w:type="dxa"/>
          </w:tcPr>
          <w:p w:rsidR="00753013" w:rsidRDefault="00325E9B" w:rsidP="00753013">
            <w:pPr>
              <w:pStyle w:val="a3"/>
              <w:ind w:firstLineChars="0" w:firstLine="0"/>
            </w:pPr>
            <w:r>
              <w:rPr>
                <w:rFonts w:hint="eastAsia"/>
              </w:rPr>
              <w:t>刘寒</w:t>
            </w:r>
          </w:p>
        </w:tc>
        <w:tc>
          <w:tcPr>
            <w:tcW w:w="6005" w:type="dxa"/>
          </w:tcPr>
          <w:p w:rsidR="00753013" w:rsidRDefault="00325E9B" w:rsidP="00753013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>
              <w:t>.3.5.5</w:t>
            </w:r>
            <w:r>
              <w:rPr>
                <w:rFonts w:hint="eastAsia"/>
              </w:rPr>
              <w:t>接口去掉a</w:t>
            </w:r>
            <w:r>
              <w:t>udioPath</w:t>
            </w:r>
            <w:r>
              <w:rPr>
                <w:rFonts w:hint="eastAsia"/>
              </w:rPr>
              <w:t>参数，增加f</w:t>
            </w:r>
            <w:r>
              <w:t>aultContent</w:t>
            </w:r>
            <w:r>
              <w:rPr>
                <w:rFonts w:hint="eastAsia"/>
              </w:rPr>
              <w:t>参数</w:t>
            </w:r>
          </w:p>
        </w:tc>
      </w:tr>
      <w:tr w:rsidR="00F427A3" w:rsidTr="00E37DB8">
        <w:trPr>
          <w:trHeight w:val="487"/>
        </w:trPr>
        <w:tc>
          <w:tcPr>
            <w:tcW w:w="1276" w:type="dxa"/>
          </w:tcPr>
          <w:p w:rsidR="00F427A3" w:rsidRDefault="0061044F" w:rsidP="00753013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>0180413</w:t>
            </w:r>
          </w:p>
        </w:tc>
        <w:tc>
          <w:tcPr>
            <w:tcW w:w="1134" w:type="dxa"/>
          </w:tcPr>
          <w:p w:rsidR="00F427A3" w:rsidRDefault="0061044F" w:rsidP="00753013">
            <w:pPr>
              <w:pStyle w:val="a3"/>
              <w:ind w:firstLineChars="0" w:firstLine="0"/>
            </w:pPr>
            <w:r>
              <w:rPr>
                <w:rFonts w:hint="eastAsia"/>
              </w:rPr>
              <w:t>刘寒</w:t>
            </w:r>
          </w:p>
        </w:tc>
        <w:tc>
          <w:tcPr>
            <w:tcW w:w="6005" w:type="dxa"/>
          </w:tcPr>
          <w:p w:rsidR="00F427A3" w:rsidRDefault="0061044F" w:rsidP="00753013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>
              <w:t>.3.5.7</w:t>
            </w:r>
            <w:r w:rsidR="00F75EA4">
              <w:rPr>
                <w:rFonts w:hint="eastAsia"/>
              </w:rPr>
              <w:t>去掉</w:t>
            </w:r>
            <w:r w:rsidR="00AA519B" w:rsidRPr="00AA519B">
              <w:t>notHandleAudioPath</w:t>
            </w:r>
            <w:r w:rsidR="00F75EA4">
              <w:rPr>
                <w:rFonts w:hint="eastAsia"/>
              </w:rPr>
              <w:t>参数，增加not</w:t>
            </w:r>
            <w:r w:rsidR="00F75EA4">
              <w:t>HandleReason</w:t>
            </w:r>
            <w:r w:rsidR="00F75EA4">
              <w:rPr>
                <w:rFonts w:hint="eastAsia"/>
              </w:rPr>
              <w:t>参数</w:t>
            </w:r>
          </w:p>
          <w:p w:rsidR="0061044F" w:rsidRDefault="0061044F" w:rsidP="00753013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>
              <w:t>.3.5.9</w:t>
            </w:r>
            <w:r w:rsidR="00F75EA4">
              <w:rPr>
                <w:rFonts w:hint="eastAsia"/>
              </w:rPr>
              <w:t>去掉</w:t>
            </w:r>
            <w:r w:rsidR="00AA519B" w:rsidRPr="00AA519B">
              <w:t>opinionAudioPath</w:t>
            </w:r>
            <w:r w:rsidR="00F75EA4">
              <w:rPr>
                <w:rFonts w:hint="eastAsia"/>
              </w:rPr>
              <w:t>参数，增加user</w:t>
            </w:r>
            <w:r w:rsidR="00F75EA4">
              <w:t>Opinion</w:t>
            </w:r>
            <w:r w:rsidR="00F75EA4">
              <w:rPr>
                <w:rFonts w:hint="eastAsia"/>
              </w:rPr>
              <w:t>参数</w:t>
            </w:r>
          </w:p>
        </w:tc>
      </w:tr>
      <w:tr w:rsidR="00F427A3" w:rsidTr="00E37DB8">
        <w:trPr>
          <w:trHeight w:val="487"/>
        </w:trPr>
        <w:tc>
          <w:tcPr>
            <w:tcW w:w="1276" w:type="dxa"/>
          </w:tcPr>
          <w:p w:rsidR="00F427A3" w:rsidRDefault="00B93571" w:rsidP="00753013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>01804</w:t>
            </w:r>
            <w:r w:rsidR="00B7170E">
              <w:t>20</w:t>
            </w:r>
          </w:p>
        </w:tc>
        <w:tc>
          <w:tcPr>
            <w:tcW w:w="1134" w:type="dxa"/>
          </w:tcPr>
          <w:p w:rsidR="00F427A3" w:rsidRDefault="00B93571" w:rsidP="00753013">
            <w:pPr>
              <w:pStyle w:val="a3"/>
              <w:ind w:firstLineChars="0" w:firstLine="0"/>
            </w:pPr>
            <w:r>
              <w:rPr>
                <w:rFonts w:hint="eastAsia"/>
              </w:rPr>
              <w:t>刘寒</w:t>
            </w:r>
          </w:p>
        </w:tc>
        <w:tc>
          <w:tcPr>
            <w:tcW w:w="6005" w:type="dxa"/>
          </w:tcPr>
          <w:p w:rsidR="00F427A3" w:rsidRDefault="00B93571" w:rsidP="00753013">
            <w:pPr>
              <w:pStyle w:val="a3"/>
              <w:ind w:firstLineChars="0" w:firstLine="0"/>
            </w:pPr>
            <w:r>
              <w:rPr>
                <w:color w:val="000000"/>
                <w:sz w:val="18"/>
                <w:szCs w:val="18"/>
              </w:rPr>
              <w:t>3.3.5.2</w:t>
            </w:r>
            <w:r>
              <w:rPr>
                <w:rFonts w:hint="eastAsia"/>
                <w:color w:val="000000"/>
                <w:sz w:val="18"/>
                <w:szCs w:val="18"/>
              </w:rPr>
              <w:t>反馈j</w:t>
            </w:r>
            <w:r>
              <w:rPr>
                <w:color w:val="000000"/>
                <w:sz w:val="18"/>
                <w:szCs w:val="18"/>
              </w:rPr>
              <w:t>son</w:t>
            </w:r>
            <w:r w:rsidR="00DD681C">
              <w:rPr>
                <w:rFonts w:hint="eastAsia"/>
                <w:color w:val="000000"/>
                <w:sz w:val="18"/>
                <w:szCs w:val="18"/>
              </w:rPr>
              <w:t>中</w:t>
            </w:r>
            <w:r>
              <w:rPr>
                <w:rFonts w:hint="eastAsia"/>
                <w:color w:val="000000"/>
                <w:sz w:val="18"/>
                <w:szCs w:val="18"/>
              </w:rPr>
              <w:t>增加</w:t>
            </w:r>
            <w:r w:rsidRPr="00497E8A">
              <w:rPr>
                <w:color w:val="000000"/>
                <w:sz w:val="18"/>
                <w:szCs w:val="18"/>
              </w:rPr>
              <w:t>rwzt</w:t>
            </w:r>
            <w:r w:rsidR="00A11E6F">
              <w:rPr>
                <w:rFonts w:hint="eastAsia"/>
                <w:color w:val="000000"/>
                <w:sz w:val="18"/>
                <w:szCs w:val="18"/>
              </w:rPr>
              <w:t>属性</w:t>
            </w:r>
            <w:r>
              <w:rPr>
                <w:rFonts w:hint="eastAsia"/>
                <w:color w:val="000000"/>
                <w:sz w:val="18"/>
                <w:szCs w:val="18"/>
              </w:rPr>
              <w:t>，头盔根据这个状态确定工单是否可修改、是否可提交。</w:t>
            </w:r>
          </w:p>
        </w:tc>
      </w:tr>
      <w:tr w:rsidR="00F427A3" w:rsidTr="00E37DB8">
        <w:trPr>
          <w:trHeight w:val="487"/>
        </w:trPr>
        <w:tc>
          <w:tcPr>
            <w:tcW w:w="1276" w:type="dxa"/>
          </w:tcPr>
          <w:p w:rsidR="00F427A3" w:rsidRDefault="00815990" w:rsidP="00753013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>0180515</w:t>
            </w:r>
          </w:p>
        </w:tc>
        <w:tc>
          <w:tcPr>
            <w:tcW w:w="1134" w:type="dxa"/>
          </w:tcPr>
          <w:p w:rsidR="00F427A3" w:rsidRDefault="00815990" w:rsidP="00753013">
            <w:pPr>
              <w:pStyle w:val="a3"/>
              <w:ind w:firstLineChars="0" w:firstLine="0"/>
            </w:pPr>
            <w:r>
              <w:rPr>
                <w:rFonts w:hint="eastAsia"/>
              </w:rPr>
              <w:t>刘寒</w:t>
            </w:r>
          </w:p>
        </w:tc>
        <w:tc>
          <w:tcPr>
            <w:tcW w:w="6005" w:type="dxa"/>
          </w:tcPr>
          <w:p w:rsidR="00F427A3" w:rsidRDefault="00815990" w:rsidP="00753013">
            <w:pPr>
              <w:pStyle w:val="a3"/>
              <w:ind w:firstLineChars="0" w:firstLine="0"/>
            </w:pPr>
            <w:r>
              <w:rPr>
                <w:rFonts w:hint="eastAsia"/>
              </w:rPr>
              <w:t>补充3</w:t>
            </w:r>
            <w:r>
              <w:t>.4 mqtt</w:t>
            </w:r>
            <w:r>
              <w:rPr>
                <w:rFonts w:hint="eastAsia"/>
              </w:rPr>
              <w:t>接口约定</w:t>
            </w:r>
          </w:p>
        </w:tc>
      </w:tr>
      <w:tr w:rsidR="001C16B3" w:rsidTr="00E37DB8">
        <w:trPr>
          <w:trHeight w:val="487"/>
        </w:trPr>
        <w:tc>
          <w:tcPr>
            <w:tcW w:w="1276" w:type="dxa"/>
          </w:tcPr>
          <w:p w:rsidR="001C16B3" w:rsidRDefault="001C16B3" w:rsidP="00753013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>0180517</w:t>
            </w:r>
          </w:p>
        </w:tc>
        <w:tc>
          <w:tcPr>
            <w:tcW w:w="1134" w:type="dxa"/>
          </w:tcPr>
          <w:p w:rsidR="001C16B3" w:rsidRDefault="001C16B3" w:rsidP="00753013">
            <w:pPr>
              <w:pStyle w:val="a3"/>
              <w:ind w:firstLineChars="0" w:firstLine="0"/>
            </w:pPr>
            <w:r>
              <w:rPr>
                <w:rFonts w:hint="eastAsia"/>
              </w:rPr>
              <w:t>刘寒</w:t>
            </w:r>
          </w:p>
        </w:tc>
        <w:tc>
          <w:tcPr>
            <w:tcW w:w="6005" w:type="dxa"/>
          </w:tcPr>
          <w:p w:rsidR="001C16B3" w:rsidRDefault="001C16B3" w:rsidP="00753013">
            <w:pPr>
              <w:pStyle w:val="a3"/>
              <w:ind w:firstLineChars="0" w:firstLine="0"/>
            </w:pPr>
            <w:r>
              <w:rPr>
                <w:rFonts w:hint="eastAsia"/>
              </w:rPr>
              <w:t>补充3</w:t>
            </w:r>
            <w:r>
              <w:t xml:space="preserve">.3.7 </w:t>
            </w:r>
            <w:r>
              <w:rPr>
                <w:rFonts w:hint="eastAsia"/>
              </w:rPr>
              <w:t>apk升级配置获取接口</w:t>
            </w:r>
          </w:p>
          <w:p w:rsidR="00AA60E2" w:rsidRDefault="00AA60E2" w:rsidP="00753013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>
              <w:t xml:space="preserve">.4 </w:t>
            </w:r>
            <w:r>
              <w:rPr>
                <w:rFonts w:hint="eastAsia"/>
              </w:rPr>
              <w:t>mqtt接口中,</w:t>
            </w:r>
            <w:r w:rsidR="00280055">
              <w:rPr>
                <w:rFonts w:hint="eastAsia"/>
              </w:rPr>
              <w:t>消息主题中</w:t>
            </w:r>
            <w:r>
              <w:t>helmetId</w:t>
            </w:r>
            <w:r>
              <w:rPr>
                <w:rFonts w:hint="eastAsia"/>
              </w:rPr>
              <w:t>的定义和报文</w:t>
            </w:r>
            <w:r w:rsidR="00280055">
              <w:rPr>
                <w:rFonts w:hint="eastAsia"/>
              </w:rPr>
              <w:t>内容体</w:t>
            </w:r>
            <w:r>
              <w:rPr>
                <w:rFonts w:hint="eastAsia"/>
              </w:rPr>
              <w:t>中i</w:t>
            </w:r>
            <w:r>
              <w:t>d</w:t>
            </w:r>
            <w:r>
              <w:rPr>
                <w:rFonts w:hint="eastAsia"/>
              </w:rPr>
              <w:t>的定义从头盔的i</w:t>
            </w:r>
            <w:r>
              <w:t>mei</w:t>
            </w:r>
            <w:r>
              <w:rPr>
                <w:rFonts w:hint="eastAsia"/>
              </w:rPr>
              <w:t>值改为头盔使用的网易账号</w:t>
            </w:r>
          </w:p>
        </w:tc>
      </w:tr>
      <w:tr w:rsidR="001C16B3" w:rsidTr="00E37DB8">
        <w:trPr>
          <w:trHeight w:val="487"/>
        </w:trPr>
        <w:tc>
          <w:tcPr>
            <w:tcW w:w="1276" w:type="dxa"/>
          </w:tcPr>
          <w:p w:rsidR="001C16B3" w:rsidRDefault="007D2108" w:rsidP="00753013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2</w:t>
            </w:r>
            <w:r>
              <w:t>0180525</w:t>
            </w:r>
          </w:p>
        </w:tc>
        <w:tc>
          <w:tcPr>
            <w:tcW w:w="1134" w:type="dxa"/>
          </w:tcPr>
          <w:p w:rsidR="001C16B3" w:rsidRDefault="007D2108" w:rsidP="00753013">
            <w:pPr>
              <w:pStyle w:val="a3"/>
              <w:ind w:firstLineChars="0" w:firstLine="0"/>
            </w:pPr>
            <w:r>
              <w:rPr>
                <w:rFonts w:hint="eastAsia"/>
              </w:rPr>
              <w:t>刘寒</w:t>
            </w:r>
          </w:p>
        </w:tc>
        <w:tc>
          <w:tcPr>
            <w:tcW w:w="6005" w:type="dxa"/>
          </w:tcPr>
          <w:p w:rsidR="001C16B3" w:rsidRDefault="007D2108" w:rsidP="00753013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>
              <w:t>.3.1</w:t>
            </w:r>
            <w:r w:rsidR="000D42F7">
              <w:t>.1</w:t>
            </w:r>
            <w:r w:rsidR="001A387B">
              <w:rPr>
                <w:rFonts w:hint="eastAsia"/>
              </w:rPr>
              <w:t>修改</w:t>
            </w:r>
            <w:r>
              <w:rPr>
                <w:rFonts w:hint="eastAsia"/>
              </w:rPr>
              <w:t>接口参数t</w:t>
            </w:r>
            <w:r>
              <w:t>ag</w:t>
            </w:r>
            <w:r w:rsidR="001A387B">
              <w:rPr>
                <w:rFonts w:hint="eastAsia"/>
              </w:rPr>
              <w:t>的说明</w:t>
            </w:r>
            <w:r w:rsidR="003B5361">
              <w:rPr>
                <w:rFonts w:hint="eastAsia"/>
              </w:rPr>
              <w:t>，</w:t>
            </w:r>
            <w:r>
              <w:rPr>
                <w:rFonts w:hint="eastAsia"/>
              </w:rPr>
              <w:t>在服务数据模块上传视频</w:t>
            </w:r>
            <w:r w:rsidR="003B5361">
              <w:rPr>
                <w:rFonts w:hint="eastAsia"/>
              </w:rPr>
              <w:t>时</w:t>
            </w:r>
            <w:r>
              <w:rPr>
                <w:rFonts w:hint="eastAsia"/>
              </w:rPr>
              <w:t>，必须传入</w:t>
            </w:r>
            <w:r w:rsidR="00C81FFD">
              <w:rPr>
                <w:rFonts w:hint="eastAsia"/>
              </w:rPr>
              <w:t>定义</w:t>
            </w:r>
            <w:r>
              <w:rPr>
                <w:rFonts w:hint="eastAsia"/>
              </w:rPr>
              <w:t>范围内的词.</w:t>
            </w:r>
          </w:p>
        </w:tc>
      </w:tr>
      <w:tr w:rsidR="004C0A7D" w:rsidTr="00E37DB8">
        <w:trPr>
          <w:trHeight w:val="487"/>
        </w:trPr>
        <w:tc>
          <w:tcPr>
            <w:tcW w:w="1276" w:type="dxa"/>
          </w:tcPr>
          <w:p w:rsidR="004C0A7D" w:rsidRDefault="004C0A7D" w:rsidP="00753013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>0180619</w:t>
            </w:r>
          </w:p>
        </w:tc>
        <w:tc>
          <w:tcPr>
            <w:tcW w:w="1134" w:type="dxa"/>
          </w:tcPr>
          <w:p w:rsidR="004C0A7D" w:rsidRDefault="004C0A7D" w:rsidP="00753013">
            <w:pPr>
              <w:pStyle w:val="a3"/>
              <w:ind w:firstLineChars="0" w:firstLine="0"/>
            </w:pPr>
            <w:r>
              <w:rPr>
                <w:rFonts w:hint="eastAsia"/>
              </w:rPr>
              <w:t>刘寒</w:t>
            </w:r>
          </w:p>
        </w:tc>
        <w:tc>
          <w:tcPr>
            <w:tcW w:w="6005" w:type="dxa"/>
          </w:tcPr>
          <w:p w:rsidR="004C0A7D" w:rsidRDefault="004C0A7D" w:rsidP="00753013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>
              <w:t>.3.1.3</w:t>
            </w:r>
            <w:r>
              <w:rPr>
                <w:rFonts w:hint="eastAsia"/>
              </w:rPr>
              <w:t>修改接口参数t</w:t>
            </w:r>
            <w:r>
              <w:t>ag</w:t>
            </w:r>
            <w:r>
              <w:rPr>
                <w:rFonts w:hint="eastAsia"/>
              </w:rPr>
              <w:t>的说明，在</w:t>
            </w:r>
            <w:r w:rsidR="00B75339">
              <w:rPr>
                <w:rFonts w:hint="eastAsia"/>
              </w:rPr>
              <w:t>远程协作的</w:t>
            </w:r>
            <w:r>
              <w:rPr>
                <w:rFonts w:hint="eastAsia"/>
              </w:rPr>
              <w:t>白板功能中，传入</w:t>
            </w:r>
            <w:r>
              <w:t>”</w:t>
            </w:r>
            <w:r>
              <w:rPr>
                <w:rFonts w:hint="eastAsia"/>
              </w:rPr>
              <w:t>白板</w:t>
            </w:r>
            <w:r>
              <w:t>”</w:t>
            </w:r>
            <w:r>
              <w:rPr>
                <w:rFonts w:hint="eastAsia"/>
              </w:rPr>
              <w:t>二字表示该图片属于白板图片</w:t>
            </w:r>
          </w:p>
          <w:p w:rsidR="004C0A7D" w:rsidRDefault="00E71060" w:rsidP="00753013">
            <w:pPr>
              <w:pStyle w:val="a3"/>
              <w:ind w:firstLineChars="0" w:firstLine="0"/>
            </w:pPr>
            <w:r>
              <w:rPr>
                <w:rFonts w:hint="eastAsia"/>
              </w:rPr>
              <w:t>增加</w:t>
            </w:r>
            <w:r w:rsidRPr="00E71060">
              <w:t>3.3.8 白板图片获取接口</w:t>
            </w:r>
          </w:p>
        </w:tc>
      </w:tr>
      <w:tr w:rsidR="00D02776" w:rsidTr="00E37DB8">
        <w:trPr>
          <w:trHeight w:val="487"/>
        </w:trPr>
        <w:tc>
          <w:tcPr>
            <w:tcW w:w="1276" w:type="dxa"/>
          </w:tcPr>
          <w:p w:rsidR="00D02776" w:rsidRDefault="00D02776" w:rsidP="00753013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>0180629</w:t>
            </w:r>
          </w:p>
        </w:tc>
        <w:tc>
          <w:tcPr>
            <w:tcW w:w="1134" w:type="dxa"/>
          </w:tcPr>
          <w:p w:rsidR="00D02776" w:rsidRDefault="00D02776" w:rsidP="00753013">
            <w:pPr>
              <w:pStyle w:val="a3"/>
              <w:ind w:firstLineChars="0" w:firstLine="0"/>
            </w:pPr>
            <w:r>
              <w:rPr>
                <w:rFonts w:hint="eastAsia"/>
              </w:rPr>
              <w:t>刘寒</w:t>
            </w:r>
          </w:p>
        </w:tc>
        <w:tc>
          <w:tcPr>
            <w:tcW w:w="6005" w:type="dxa"/>
          </w:tcPr>
          <w:p w:rsidR="00D02776" w:rsidRDefault="00D02776" w:rsidP="00753013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>
              <w:t>.3.6</w:t>
            </w:r>
            <w:r>
              <w:rPr>
                <w:rFonts w:hint="eastAsia"/>
              </w:rPr>
              <w:t>修改</w:t>
            </w:r>
            <w:r w:rsidR="004C3882">
              <w:rPr>
                <w:rFonts w:hint="eastAsia"/>
              </w:rPr>
              <w:t>。为方便区分头盔和手机a</w:t>
            </w:r>
            <w:r w:rsidR="004C3882">
              <w:t>pp</w:t>
            </w:r>
            <w:r w:rsidR="004C3882">
              <w:rPr>
                <w:rFonts w:hint="eastAsia"/>
              </w:rPr>
              <w:t>登录，二者不可共用账号，因此对</w:t>
            </w:r>
            <w:r w:rsidR="00CE2792">
              <w:rPr>
                <w:rFonts w:hint="eastAsia"/>
              </w:rPr>
              <w:t>接口说明、参数说明进行了修改</w:t>
            </w:r>
            <w:r w:rsidR="00685F46">
              <w:rPr>
                <w:rFonts w:hint="eastAsia"/>
              </w:rPr>
              <w:t>：此接口</w:t>
            </w:r>
            <w:r w:rsidR="00CE2792">
              <w:rPr>
                <w:rFonts w:hint="eastAsia"/>
              </w:rPr>
              <w:t>登录时传入的用户名和密码</w:t>
            </w:r>
            <w:r w:rsidR="00976B74">
              <w:rPr>
                <w:rFonts w:hint="eastAsia"/>
              </w:rPr>
              <w:t>应该</w:t>
            </w:r>
            <w:r w:rsidR="00CE2792">
              <w:rPr>
                <w:rFonts w:hint="eastAsia"/>
              </w:rPr>
              <w:t>是登录后台网页的用户名密码，不再支持h</w:t>
            </w:r>
            <w:r w:rsidR="00CE2792">
              <w:t>elmet***</w:t>
            </w:r>
            <w:r w:rsidR="004C3882">
              <w:rPr>
                <w:rFonts w:hint="eastAsia"/>
              </w:rPr>
              <w:t>类型的网易账号直接</w:t>
            </w:r>
            <w:r w:rsidR="00CE2792">
              <w:rPr>
                <w:rFonts w:hint="eastAsia"/>
              </w:rPr>
              <w:t>登录。</w:t>
            </w:r>
          </w:p>
        </w:tc>
      </w:tr>
      <w:tr w:rsidR="002F296A" w:rsidTr="00E37DB8">
        <w:trPr>
          <w:trHeight w:val="487"/>
        </w:trPr>
        <w:tc>
          <w:tcPr>
            <w:tcW w:w="1276" w:type="dxa"/>
          </w:tcPr>
          <w:p w:rsidR="002F296A" w:rsidRDefault="002F296A" w:rsidP="00753013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>0180630</w:t>
            </w:r>
          </w:p>
        </w:tc>
        <w:tc>
          <w:tcPr>
            <w:tcW w:w="1134" w:type="dxa"/>
          </w:tcPr>
          <w:p w:rsidR="002F296A" w:rsidRDefault="002F296A" w:rsidP="00753013">
            <w:pPr>
              <w:pStyle w:val="a3"/>
              <w:ind w:firstLineChars="0" w:firstLine="0"/>
            </w:pPr>
            <w:r>
              <w:rPr>
                <w:rFonts w:hint="eastAsia"/>
              </w:rPr>
              <w:t>刘寒</w:t>
            </w:r>
          </w:p>
        </w:tc>
        <w:tc>
          <w:tcPr>
            <w:tcW w:w="6005" w:type="dxa"/>
          </w:tcPr>
          <w:p w:rsidR="002F296A" w:rsidRDefault="002F296A" w:rsidP="00753013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>
              <w:t>.3.3</w:t>
            </w:r>
            <w:r>
              <w:rPr>
                <w:rFonts w:hint="eastAsia"/>
              </w:rPr>
              <w:t>修改。之前该接口</w:t>
            </w:r>
            <w:r w:rsidR="008A0A8A">
              <w:rPr>
                <w:rFonts w:hint="eastAsia"/>
              </w:rPr>
              <w:t>支持1个头盔</w:t>
            </w:r>
            <w:r>
              <w:rPr>
                <w:rFonts w:hint="eastAsia"/>
              </w:rPr>
              <w:t>绑定</w:t>
            </w:r>
            <w:r w:rsidR="008A0A8A">
              <w:rPr>
                <w:rFonts w:hint="eastAsia"/>
              </w:rPr>
              <w:t>多个</w:t>
            </w:r>
            <w:r>
              <w:rPr>
                <w:rFonts w:hint="eastAsia"/>
              </w:rPr>
              <w:t>天远账号，现在修改为：</w:t>
            </w:r>
          </w:p>
          <w:p w:rsidR="002F296A" w:rsidRDefault="002F296A" w:rsidP="00753013">
            <w:pPr>
              <w:pStyle w:val="a3"/>
              <w:ind w:firstLineChars="0" w:firstLine="0"/>
            </w:pPr>
            <w:r>
              <w:rPr>
                <w:rFonts w:hint="eastAsia"/>
              </w:rPr>
              <w:t>该接口可以</w:t>
            </w:r>
            <w:r w:rsidR="00D17E1F">
              <w:rPr>
                <w:rFonts w:hint="eastAsia"/>
              </w:rPr>
              <w:t>分别</w:t>
            </w:r>
            <w:r>
              <w:rPr>
                <w:rFonts w:hint="eastAsia"/>
              </w:rPr>
              <w:t>绑定</w:t>
            </w:r>
            <w:r w:rsidR="0033563F">
              <w:rPr>
                <w:rFonts w:hint="eastAsia"/>
              </w:rPr>
              <w:t>天远</w:t>
            </w:r>
            <w:r w:rsidR="00D17E1F">
              <w:rPr>
                <w:rFonts w:hint="eastAsia"/>
              </w:rPr>
              <w:t>账号和</w:t>
            </w:r>
            <w:r>
              <w:rPr>
                <w:rFonts w:hint="eastAsia"/>
              </w:rPr>
              <w:t>田一账号；</w:t>
            </w:r>
          </w:p>
          <w:p w:rsidR="002F296A" w:rsidRDefault="002F296A" w:rsidP="00753013">
            <w:pPr>
              <w:pStyle w:val="a3"/>
              <w:ind w:firstLineChars="0" w:firstLine="0"/>
            </w:pPr>
            <w:r>
              <w:rPr>
                <w:rFonts w:hint="eastAsia"/>
              </w:rPr>
              <w:t>该接口可以解除</w:t>
            </w:r>
            <w:r w:rsidR="00D17E1F">
              <w:rPr>
                <w:rFonts w:hint="eastAsia"/>
              </w:rPr>
              <w:t>头盔</w:t>
            </w:r>
            <w:r>
              <w:rPr>
                <w:rFonts w:hint="eastAsia"/>
              </w:rPr>
              <w:t>已绑定的账号；</w:t>
            </w:r>
          </w:p>
          <w:p w:rsidR="002F296A" w:rsidRDefault="002F296A" w:rsidP="00753013">
            <w:pPr>
              <w:pStyle w:val="a3"/>
              <w:ind w:firstLineChars="0" w:firstLine="0"/>
            </w:pPr>
            <w:r>
              <w:rPr>
                <w:rFonts w:hint="eastAsia"/>
              </w:rPr>
              <w:t>一个头盔最多只能绑定1个天远账号</w:t>
            </w:r>
            <w:r w:rsidR="00441B68">
              <w:rPr>
                <w:rFonts w:hint="eastAsia"/>
              </w:rPr>
              <w:t>和</w:t>
            </w:r>
            <w:r>
              <w:rPr>
                <w:rFonts w:hint="eastAsia"/>
              </w:rPr>
              <w:t>1个田一账号</w:t>
            </w:r>
            <w:r w:rsidR="00F74AF0">
              <w:rPr>
                <w:rFonts w:hint="eastAsia"/>
              </w:rPr>
              <w:t>；</w:t>
            </w:r>
          </w:p>
          <w:p w:rsidR="00044475" w:rsidRDefault="00044475" w:rsidP="00753013">
            <w:pPr>
              <w:pStyle w:val="a3"/>
              <w:ind w:firstLineChars="0" w:firstLine="0"/>
            </w:pPr>
            <w:r>
              <w:rPr>
                <w:rFonts w:hint="eastAsia"/>
              </w:rPr>
              <w:t>绑定功能入口在后台登录后右上角</w:t>
            </w:r>
            <w:r w:rsidR="00CD7B0E">
              <w:rPr>
                <w:rFonts w:hint="eastAsia"/>
              </w:rPr>
              <w:t>个人</w:t>
            </w:r>
            <w:r>
              <w:rPr>
                <w:rFonts w:hint="eastAsia"/>
              </w:rPr>
              <w:t>二维码功能里。</w:t>
            </w:r>
          </w:p>
        </w:tc>
      </w:tr>
      <w:tr w:rsidR="00EB0AB2" w:rsidTr="00E37DB8">
        <w:trPr>
          <w:trHeight w:val="487"/>
        </w:trPr>
        <w:tc>
          <w:tcPr>
            <w:tcW w:w="1276" w:type="dxa"/>
          </w:tcPr>
          <w:p w:rsidR="00EB0AB2" w:rsidRDefault="00EB0AB2" w:rsidP="00753013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>018070</w:t>
            </w:r>
            <w:r w:rsidR="00224FE2">
              <w:t>3</w:t>
            </w:r>
          </w:p>
        </w:tc>
        <w:tc>
          <w:tcPr>
            <w:tcW w:w="1134" w:type="dxa"/>
          </w:tcPr>
          <w:p w:rsidR="00EB0AB2" w:rsidRDefault="00EB0AB2" w:rsidP="00753013">
            <w:pPr>
              <w:pStyle w:val="a3"/>
              <w:ind w:firstLineChars="0" w:firstLine="0"/>
            </w:pPr>
            <w:r>
              <w:rPr>
                <w:rFonts w:hint="eastAsia"/>
              </w:rPr>
              <w:t>刘寒</w:t>
            </w:r>
          </w:p>
        </w:tc>
        <w:tc>
          <w:tcPr>
            <w:tcW w:w="6005" w:type="dxa"/>
          </w:tcPr>
          <w:p w:rsidR="00EB0AB2" w:rsidRDefault="00496827" w:rsidP="00753013">
            <w:pPr>
              <w:pStyle w:val="a3"/>
              <w:ind w:firstLineChars="0" w:firstLine="0"/>
            </w:pPr>
            <w:r>
              <w:rPr>
                <w:rFonts w:hint="eastAsia"/>
              </w:rPr>
              <w:t>增加</w:t>
            </w:r>
            <w:r w:rsidR="00EB0AB2">
              <w:rPr>
                <w:rFonts w:hint="eastAsia"/>
              </w:rPr>
              <w:t>3</w:t>
            </w:r>
            <w:r w:rsidR="00EB0AB2">
              <w:t>.5 201807VR</w:t>
            </w:r>
            <w:r w:rsidR="00EB0AB2">
              <w:rPr>
                <w:rFonts w:hint="eastAsia"/>
              </w:rPr>
              <w:t>版新增交互接口文档</w:t>
            </w:r>
            <w:r w:rsidR="00D55BB3">
              <w:rPr>
                <w:rFonts w:hint="eastAsia"/>
              </w:rPr>
              <w:t>。其中3</w:t>
            </w:r>
            <w:r w:rsidR="00D55BB3">
              <w:t>.5.6</w:t>
            </w:r>
            <w:r w:rsidR="00D55BB3">
              <w:rPr>
                <w:rFonts w:hint="eastAsia"/>
              </w:rPr>
              <w:t>还未开发，</w:t>
            </w:r>
            <w:r w:rsidR="00CD7B0E">
              <w:rPr>
                <w:rFonts w:hint="eastAsia"/>
              </w:rPr>
              <w:t>3</w:t>
            </w:r>
            <w:r w:rsidR="00CD7B0E">
              <w:t>.5.7</w:t>
            </w:r>
            <w:r w:rsidR="00CD7B0E">
              <w:rPr>
                <w:rFonts w:hint="eastAsia"/>
              </w:rPr>
              <w:t>联系人手机在线状态还需完善。</w:t>
            </w:r>
            <w:r w:rsidR="00CD7B0E">
              <w:t xml:space="preserve"> </w:t>
            </w:r>
          </w:p>
        </w:tc>
      </w:tr>
      <w:tr w:rsidR="003449A8" w:rsidTr="00E37DB8">
        <w:trPr>
          <w:trHeight w:val="487"/>
        </w:trPr>
        <w:tc>
          <w:tcPr>
            <w:tcW w:w="1276" w:type="dxa"/>
          </w:tcPr>
          <w:p w:rsidR="003449A8" w:rsidRDefault="003449A8" w:rsidP="00753013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>01807</w:t>
            </w:r>
            <w:r w:rsidR="00D560FD">
              <w:t>10</w:t>
            </w:r>
          </w:p>
        </w:tc>
        <w:tc>
          <w:tcPr>
            <w:tcW w:w="1134" w:type="dxa"/>
          </w:tcPr>
          <w:p w:rsidR="003449A8" w:rsidRDefault="003449A8" w:rsidP="00753013">
            <w:pPr>
              <w:pStyle w:val="a3"/>
              <w:ind w:firstLineChars="0" w:firstLine="0"/>
            </w:pPr>
            <w:r>
              <w:rPr>
                <w:rFonts w:hint="eastAsia"/>
              </w:rPr>
              <w:t>刘寒</w:t>
            </w:r>
          </w:p>
        </w:tc>
        <w:tc>
          <w:tcPr>
            <w:tcW w:w="6005" w:type="dxa"/>
          </w:tcPr>
          <w:p w:rsidR="003449A8" w:rsidRDefault="003449A8" w:rsidP="00753013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>
              <w:t>.5.1</w:t>
            </w:r>
            <w:r>
              <w:rPr>
                <w:rFonts w:hint="eastAsia"/>
              </w:rPr>
              <w:t>修改。反馈json的o</w:t>
            </w:r>
            <w:r>
              <w:t>rderList</w:t>
            </w:r>
            <w:r>
              <w:rPr>
                <w:rFonts w:hint="eastAsia"/>
              </w:rPr>
              <w:t>的元素</w:t>
            </w:r>
            <w:r w:rsidR="00E630EE">
              <w:rPr>
                <w:rFonts w:ascii="等线" w:eastAsia="等线" w:hAnsi="等线" w:hint="eastAsia"/>
                <w:color w:val="000000"/>
                <w:szCs w:val="21"/>
                <w:shd w:val="clear" w:color="auto" w:fill="FFFFFF"/>
              </w:rPr>
              <w:t>工单信息</w:t>
            </w:r>
            <w:r w:rsidR="00E67DFB">
              <w:rPr>
                <w:rFonts w:hint="eastAsia"/>
              </w:rPr>
              <w:t>中增加属性</w:t>
            </w:r>
            <w:r w:rsidR="00E67DFB" w:rsidRPr="00B078F9">
              <w:t>strategyList</w:t>
            </w:r>
            <w:r w:rsidR="00E67DFB">
              <w:rPr>
                <w:rFonts w:hint="eastAsia"/>
              </w:rPr>
              <w:t>，表示这个工单执行中的自动任务策略</w:t>
            </w:r>
            <w:r w:rsidR="00675BFE">
              <w:rPr>
                <w:rFonts w:hint="eastAsia"/>
              </w:rPr>
              <w:t>列表</w:t>
            </w:r>
            <w:r w:rsidR="00AC01AF">
              <w:rPr>
                <w:rFonts w:hint="eastAsia"/>
              </w:rPr>
              <w:t>，</w:t>
            </w:r>
            <w:r w:rsidR="00675BFE">
              <w:rPr>
                <w:rFonts w:hint="eastAsia"/>
              </w:rPr>
              <w:t>具体每个</w:t>
            </w:r>
            <w:r w:rsidR="00FF6921">
              <w:rPr>
                <w:rFonts w:hint="eastAsia"/>
              </w:rPr>
              <w:t>策略</w:t>
            </w:r>
            <w:r w:rsidR="00675BFE">
              <w:rPr>
                <w:rFonts w:hint="eastAsia"/>
              </w:rPr>
              <w:t>的</w:t>
            </w:r>
            <w:r w:rsidR="00AC01AF">
              <w:rPr>
                <w:rFonts w:hint="eastAsia"/>
              </w:rPr>
              <w:t>说明见</w:t>
            </w:r>
            <w:r w:rsidR="00675BFE">
              <w:rPr>
                <w:rFonts w:hint="eastAsia"/>
              </w:rPr>
              <w:t>接口</w:t>
            </w:r>
            <w:r w:rsidR="00AC01AF">
              <w:rPr>
                <w:rFonts w:hint="eastAsia"/>
              </w:rPr>
              <w:t>附录4,</w:t>
            </w:r>
            <w:r w:rsidR="00AC01AF">
              <w:t>5</w:t>
            </w:r>
            <w:r w:rsidR="00AC01AF">
              <w:rPr>
                <w:rFonts w:hint="eastAsia"/>
              </w:rPr>
              <w:t>,</w:t>
            </w:r>
            <w:r w:rsidR="00AC01AF">
              <w:t>6</w:t>
            </w:r>
            <w:r w:rsidR="009D77D8">
              <w:rPr>
                <w:rFonts w:hint="eastAsia"/>
              </w:rPr>
              <w:t>。接口3</w:t>
            </w:r>
            <w:r w:rsidR="009D77D8">
              <w:t>.5.2</w:t>
            </w:r>
            <w:r w:rsidR="009D77D8">
              <w:rPr>
                <w:rFonts w:hint="eastAsia"/>
              </w:rPr>
              <w:t>反馈中</w:t>
            </w:r>
            <w:r w:rsidR="0035042F">
              <w:rPr>
                <w:rFonts w:hint="eastAsia"/>
              </w:rPr>
              <w:t>同步修改</w:t>
            </w:r>
            <w:r w:rsidR="009D77D8">
              <w:rPr>
                <w:rFonts w:hint="eastAsia"/>
              </w:rPr>
              <w:t>。</w:t>
            </w:r>
          </w:p>
        </w:tc>
      </w:tr>
      <w:tr w:rsidR="00785E08" w:rsidTr="00E37DB8">
        <w:trPr>
          <w:trHeight w:val="487"/>
        </w:trPr>
        <w:tc>
          <w:tcPr>
            <w:tcW w:w="1276" w:type="dxa"/>
          </w:tcPr>
          <w:p w:rsidR="00785E08" w:rsidRDefault="00785E08" w:rsidP="00753013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>0180711</w:t>
            </w:r>
          </w:p>
        </w:tc>
        <w:tc>
          <w:tcPr>
            <w:tcW w:w="1134" w:type="dxa"/>
          </w:tcPr>
          <w:p w:rsidR="00785E08" w:rsidRDefault="00785E08" w:rsidP="00753013">
            <w:pPr>
              <w:pStyle w:val="a3"/>
              <w:ind w:firstLineChars="0" w:firstLine="0"/>
            </w:pPr>
            <w:r>
              <w:rPr>
                <w:rFonts w:hint="eastAsia"/>
              </w:rPr>
              <w:t>刘寒</w:t>
            </w:r>
          </w:p>
        </w:tc>
        <w:tc>
          <w:tcPr>
            <w:tcW w:w="6005" w:type="dxa"/>
          </w:tcPr>
          <w:p w:rsidR="00785E08" w:rsidRDefault="00785E08" w:rsidP="00753013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>
              <w:t>.</w:t>
            </w:r>
            <w:r w:rsidR="008E78B3">
              <w:t>3</w:t>
            </w:r>
            <w:r>
              <w:t>.1.1</w:t>
            </w:r>
            <w:r>
              <w:rPr>
                <w:rFonts w:hint="eastAsia"/>
              </w:rPr>
              <w:t>修改。参数中增加o</w:t>
            </w:r>
            <w:r>
              <w:t>rderNo</w:t>
            </w:r>
            <w:r>
              <w:rPr>
                <w:rFonts w:hint="eastAsia"/>
              </w:rPr>
              <w:t>表示工单号。如果视频对应某个工单，则传入工单号</w:t>
            </w:r>
            <w:r w:rsidR="00E47F0C">
              <w:rPr>
                <w:rFonts w:hint="eastAsia"/>
              </w:rPr>
              <w:t>。</w:t>
            </w:r>
          </w:p>
        </w:tc>
      </w:tr>
      <w:tr w:rsidR="00693C95" w:rsidTr="00E37DB8">
        <w:trPr>
          <w:trHeight w:val="487"/>
        </w:trPr>
        <w:tc>
          <w:tcPr>
            <w:tcW w:w="1276" w:type="dxa"/>
          </w:tcPr>
          <w:p w:rsidR="00693C95" w:rsidRDefault="00693C95" w:rsidP="00753013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>0180711</w:t>
            </w:r>
          </w:p>
        </w:tc>
        <w:tc>
          <w:tcPr>
            <w:tcW w:w="1134" w:type="dxa"/>
          </w:tcPr>
          <w:p w:rsidR="00693C95" w:rsidRDefault="00693C95" w:rsidP="00753013">
            <w:pPr>
              <w:pStyle w:val="a3"/>
              <w:ind w:firstLineChars="0" w:firstLine="0"/>
            </w:pPr>
            <w:r>
              <w:rPr>
                <w:rFonts w:hint="eastAsia"/>
              </w:rPr>
              <w:t>刘寒</w:t>
            </w:r>
          </w:p>
        </w:tc>
        <w:tc>
          <w:tcPr>
            <w:tcW w:w="6005" w:type="dxa"/>
          </w:tcPr>
          <w:p w:rsidR="00693C95" w:rsidRDefault="00693C95" w:rsidP="00753013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>
              <w:t>.5.1</w:t>
            </w:r>
            <w:r>
              <w:rPr>
                <w:rFonts w:hint="eastAsia"/>
              </w:rPr>
              <w:t>修改。</w:t>
            </w:r>
            <w:r w:rsidR="002D12B1">
              <w:rPr>
                <w:rFonts w:hint="eastAsia"/>
              </w:rPr>
              <w:t>反馈json的o</w:t>
            </w:r>
            <w:r w:rsidR="002D12B1">
              <w:t>rderList</w:t>
            </w:r>
            <w:r w:rsidR="002D12B1">
              <w:rPr>
                <w:rFonts w:hint="eastAsia"/>
              </w:rPr>
              <w:t>的元素</w:t>
            </w:r>
            <w:r w:rsidR="002D12B1">
              <w:rPr>
                <w:rFonts w:ascii="等线" w:eastAsia="等线" w:hAnsi="等线" w:hint="eastAsia"/>
                <w:color w:val="000000"/>
                <w:szCs w:val="21"/>
                <w:shd w:val="clear" w:color="auto" w:fill="FFFFFF"/>
              </w:rPr>
              <w:t>工单信息</w:t>
            </w:r>
            <w:r w:rsidR="002D12B1">
              <w:rPr>
                <w:rFonts w:hint="eastAsia"/>
              </w:rPr>
              <w:t>中增加属性</w:t>
            </w:r>
            <w:r w:rsidR="00003D74">
              <w:rPr>
                <w:rFonts w:hint="eastAsia"/>
              </w:rPr>
              <w:t>remark</w:t>
            </w:r>
            <w:r w:rsidR="008F315A">
              <w:rPr>
                <w:rFonts w:hint="eastAsia"/>
              </w:rPr>
              <w:t>、t</w:t>
            </w:r>
            <w:r w:rsidR="008F315A">
              <w:t>ags</w:t>
            </w:r>
            <w:r w:rsidR="008F315A">
              <w:rPr>
                <w:rFonts w:hint="eastAsia"/>
              </w:rPr>
              <w:t>、</w:t>
            </w:r>
            <w:r w:rsidR="008F315A">
              <w:t>videoCounts</w:t>
            </w:r>
            <w:r w:rsidR="008F315A">
              <w:rPr>
                <w:rFonts w:hint="eastAsia"/>
              </w:rPr>
              <w:t>，分别表示工单操作说明文字、</w:t>
            </w:r>
            <w:r w:rsidR="002D12B1">
              <w:rPr>
                <w:rFonts w:hint="eastAsia"/>
              </w:rPr>
              <w:t>工单需要拍摄的视频类型对应的标签</w:t>
            </w:r>
            <w:r w:rsidR="007E0F9A">
              <w:rPr>
                <w:rFonts w:hint="eastAsia"/>
              </w:rPr>
              <w:t>名称</w:t>
            </w:r>
            <w:r w:rsidR="008F315A">
              <w:rPr>
                <w:rFonts w:hint="eastAsia"/>
              </w:rPr>
              <w:t>、各个标签已上传视频数量。其中t</w:t>
            </w:r>
            <w:r w:rsidR="008F315A">
              <w:t>ags</w:t>
            </w:r>
            <w:r w:rsidR="008F315A">
              <w:rPr>
                <w:rFonts w:hint="eastAsia"/>
              </w:rPr>
              <w:t>和v</w:t>
            </w:r>
            <w:r w:rsidR="008F315A">
              <w:t>ideoCounts</w:t>
            </w:r>
            <w:r w:rsidR="008F315A">
              <w:rPr>
                <w:rFonts w:hint="eastAsia"/>
              </w:rPr>
              <w:t>中数据都以,分隔，二者中元素</w:t>
            </w:r>
            <w:r w:rsidR="00B2501A">
              <w:rPr>
                <w:rFonts w:hint="eastAsia"/>
              </w:rPr>
              <w:t>顺序</w:t>
            </w:r>
            <w:r w:rsidR="008F315A">
              <w:rPr>
                <w:rFonts w:hint="eastAsia"/>
              </w:rPr>
              <w:t>一一对应。</w:t>
            </w:r>
            <w:r w:rsidR="002349D5">
              <w:rPr>
                <w:rFonts w:hint="eastAsia"/>
              </w:rPr>
              <w:t>接口3</w:t>
            </w:r>
            <w:r w:rsidR="002349D5">
              <w:t>.5.2</w:t>
            </w:r>
            <w:r w:rsidR="002349D5">
              <w:rPr>
                <w:rFonts w:hint="eastAsia"/>
              </w:rPr>
              <w:t>反馈</w:t>
            </w:r>
            <w:r w:rsidR="0035042F">
              <w:rPr>
                <w:rFonts w:hint="eastAsia"/>
              </w:rPr>
              <w:t>中同步修改。</w:t>
            </w:r>
          </w:p>
        </w:tc>
      </w:tr>
      <w:tr w:rsidR="00617C8C" w:rsidTr="00E37DB8">
        <w:trPr>
          <w:trHeight w:val="487"/>
        </w:trPr>
        <w:tc>
          <w:tcPr>
            <w:tcW w:w="1276" w:type="dxa"/>
          </w:tcPr>
          <w:p w:rsidR="00617C8C" w:rsidRDefault="00617C8C" w:rsidP="00753013">
            <w:pPr>
              <w:pStyle w:val="a3"/>
              <w:ind w:firstLineChars="0" w:firstLine="0"/>
            </w:pPr>
            <w:r>
              <w:rPr>
                <w:rFonts w:hint="eastAsia"/>
              </w:rPr>
              <w:t>20180717</w:t>
            </w:r>
          </w:p>
        </w:tc>
        <w:tc>
          <w:tcPr>
            <w:tcW w:w="1134" w:type="dxa"/>
          </w:tcPr>
          <w:p w:rsidR="00617C8C" w:rsidRDefault="00617C8C" w:rsidP="00753013">
            <w:pPr>
              <w:pStyle w:val="a3"/>
              <w:ind w:firstLineChars="0" w:firstLine="0"/>
            </w:pPr>
            <w:r>
              <w:rPr>
                <w:rFonts w:hint="eastAsia"/>
              </w:rPr>
              <w:t>于嘉伟</w:t>
            </w:r>
          </w:p>
        </w:tc>
        <w:tc>
          <w:tcPr>
            <w:tcW w:w="6005" w:type="dxa"/>
          </w:tcPr>
          <w:p w:rsidR="00617C8C" w:rsidRDefault="00617C8C" w:rsidP="00753013">
            <w:pPr>
              <w:pStyle w:val="a3"/>
              <w:ind w:firstLineChars="0" w:firstLine="0"/>
            </w:pPr>
            <w:r>
              <w:rPr>
                <w:rFonts w:hint="eastAsia"/>
              </w:rPr>
              <w:t>3.3.1.1 tag多标签变动,</w:t>
            </w:r>
            <w:r>
              <w:rPr>
                <w:rFonts w:hint="eastAsia"/>
                <w:color w:val="FF0000"/>
              </w:rPr>
              <w:t xml:space="preserve"> 如果为多个标签以</w:t>
            </w:r>
            <w:r>
              <w:rPr>
                <w:color w:val="FF0000"/>
              </w:rPr>
              <w:t>”,”隔开字符串;</w:t>
            </w:r>
          </w:p>
        </w:tc>
      </w:tr>
      <w:tr w:rsidR="00997835" w:rsidTr="00E37DB8">
        <w:trPr>
          <w:trHeight w:val="487"/>
        </w:trPr>
        <w:tc>
          <w:tcPr>
            <w:tcW w:w="1276" w:type="dxa"/>
          </w:tcPr>
          <w:p w:rsidR="00997835" w:rsidRDefault="00997835" w:rsidP="00753013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>0180719</w:t>
            </w:r>
          </w:p>
        </w:tc>
        <w:tc>
          <w:tcPr>
            <w:tcW w:w="1134" w:type="dxa"/>
          </w:tcPr>
          <w:p w:rsidR="00997835" w:rsidRDefault="00997835" w:rsidP="00753013">
            <w:pPr>
              <w:pStyle w:val="a3"/>
              <w:ind w:firstLineChars="0" w:firstLine="0"/>
            </w:pPr>
            <w:r>
              <w:rPr>
                <w:rFonts w:hint="eastAsia"/>
              </w:rPr>
              <w:t>刘寒</w:t>
            </w:r>
          </w:p>
        </w:tc>
        <w:tc>
          <w:tcPr>
            <w:tcW w:w="6005" w:type="dxa"/>
          </w:tcPr>
          <w:p w:rsidR="00997835" w:rsidRDefault="00997835" w:rsidP="00753013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>
              <w:t>.5.7</w:t>
            </w:r>
            <w:r>
              <w:rPr>
                <w:rFonts w:hint="eastAsia"/>
              </w:rPr>
              <w:t xml:space="preserve"> </w:t>
            </w:r>
            <w:r w:rsidR="00734FE5">
              <w:rPr>
                <w:rFonts w:hint="eastAsia"/>
              </w:rPr>
              <w:t>修改。</w:t>
            </w:r>
            <w:r>
              <w:rPr>
                <w:rFonts w:hint="eastAsia"/>
              </w:rPr>
              <w:t>接口反馈中增加n</w:t>
            </w:r>
            <w:r>
              <w:t>eUsername</w:t>
            </w:r>
            <w:r w:rsidR="007018FD">
              <w:rPr>
                <w:rFonts w:hint="eastAsia"/>
              </w:rPr>
              <w:t>，</w:t>
            </w:r>
            <w:r>
              <w:rPr>
                <w:rFonts w:hint="eastAsia"/>
              </w:rPr>
              <w:t>表示联系人的网易账号</w:t>
            </w:r>
          </w:p>
        </w:tc>
      </w:tr>
      <w:tr w:rsidR="008252A0" w:rsidTr="00E37DB8">
        <w:trPr>
          <w:trHeight w:val="487"/>
        </w:trPr>
        <w:tc>
          <w:tcPr>
            <w:tcW w:w="1276" w:type="dxa"/>
          </w:tcPr>
          <w:p w:rsidR="008252A0" w:rsidRDefault="008252A0" w:rsidP="00753013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>0180724</w:t>
            </w:r>
          </w:p>
        </w:tc>
        <w:tc>
          <w:tcPr>
            <w:tcW w:w="1134" w:type="dxa"/>
          </w:tcPr>
          <w:p w:rsidR="008252A0" w:rsidRDefault="008252A0" w:rsidP="00753013">
            <w:pPr>
              <w:pStyle w:val="a3"/>
              <w:ind w:firstLineChars="0" w:firstLine="0"/>
            </w:pPr>
            <w:r>
              <w:rPr>
                <w:rFonts w:hint="eastAsia"/>
              </w:rPr>
              <w:t>刘寒</w:t>
            </w:r>
          </w:p>
        </w:tc>
        <w:tc>
          <w:tcPr>
            <w:tcW w:w="6005" w:type="dxa"/>
          </w:tcPr>
          <w:p w:rsidR="008252A0" w:rsidRDefault="008252A0" w:rsidP="00753013">
            <w:pPr>
              <w:pStyle w:val="a3"/>
              <w:ind w:firstLineChars="0" w:firstLine="0"/>
            </w:pPr>
            <w:r>
              <w:rPr>
                <w:rFonts w:hint="eastAsia"/>
              </w:rPr>
              <w:t>增加3</w:t>
            </w:r>
            <w:r>
              <w:t xml:space="preserve">.3.1.7 </w:t>
            </w:r>
            <w:r>
              <w:rPr>
                <w:rFonts w:hint="eastAsia"/>
              </w:rPr>
              <w:t>无声视频、音频一起上传且后台自动合并接口</w:t>
            </w:r>
          </w:p>
        </w:tc>
      </w:tr>
      <w:tr w:rsidR="004977DD" w:rsidTr="00E37DB8">
        <w:trPr>
          <w:trHeight w:val="487"/>
        </w:trPr>
        <w:tc>
          <w:tcPr>
            <w:tcW w:w="1276" w:type="dxa"/>
          </w:tcPr>
          <w:p w:rsidR="004977DD" w:rsidRDefault="004977DD" w:rsidP="00753013">
            <w:pPr>
              <w:pStyle w:val="a3"/>
              <w:ind w:firstLineChars="0" w:firstLine="0"/>
            </w:pPr>
            <w:r>
              <w:rPr>
                <w:rFonts w:hint="eastAsia"/>
              </w:rPr>
              <w:t>20180728</w:t>
            </w:r>
          </w:p>
        </w:tc>
        <w:tc>
          <w:tcPr>
            <w:tcW w:w="1134" w:type="dxa"/>
          </w:tcPr>
          <w:p w:rsidR="004977DD" w:rsidRDefault="004977DD" w:rsidP="00753013">
            <w:pPr>
              <w:pStyle w:val="a3"/>
              <w:ind w:firstLineChars="0" w:firstLine="0"/>
            </w:pPr>
            <w:r>
              <w:rPr>
                <w:rFonts w:hint="eastAsia"/>
              </w:rPr>
              <w:t>于嘉伟</w:t>
            </w:r>
          </w:p>
        </w:tc>
        <w:tc>
          <w:tcPr>
            <w:tcW w:w="6005" w:type="dxa"/>
          </w:tcPr>
          <w:p w:rsidR="004977DD" w:rsidRDefault="004977DD" w:rsidP="00753013">
            <w:pPr>
              <w:pStyle w:val="a3"/>
              <w:ind w:firstLineChars="0" w:firstLine="0"/>
            </w:pPr>
            <w:r>
              <w:rPr>
                <w:rFonts w:hint="eastAsia"/>
              </w:rPr>
              <w:t>3.6.1 头盔操作日志查询接口 ,MQTT 操作日志保存</w:t>
            </w:r>
          </w:p>
        </w:tc>
      </w:tr>
      <w:tr w:rsidR="00E10F6D" w:rsidTr="00E37DB8">
        <w:trPr>
          <w:trHeight w:val="487"/>
        </w:trPr>
        <w:tc>
          <w:tcPr>
            <w:tcW w:w="1276" w:type="dxa"/>
          </w:tcPr>
          <w:p w:rsidR="00E10F6D" w:rsidRDefault="00E10F6D" w:rsidP="00753013">
            <w:pPr>
              <w:pStyle w:val="a3"/>
              <w:ind w:firstLineChars="0" w:firstLine="0"/>
            </w:pPr>
            <w:r>
              <w:rPr>
                <w:rFonts w:hint="eastAsia"/>
              </w:rPr>
              <w:t>20180809</w:t>
            </w:r>
          </w:p>
        </w:tc>
        <w:tc>
          <w:tcPr>
            <w:tcW w:w="1134" w:type="dxa"/>
          </w:tcPr>
          <w:p w:rsidR="00E10F6D" w:rsidRDefault="00E10F6D" w:rsidP="00753013">
            <w:pPr>
              <w:pStyle w:val="a3"/>
              <w:ind w:firstLineChars="0" w:firstLine="0"/>
            </w:pPr>
            <w:r>
              <w:rPr>
                <w:rFonts w:hint="eastAsia"/>
              </w:rPr>
              <w:t>夏苑</w:t>
            </w:r>
          </w:p>
        </w:tc>
        <w:tc>
          <w:tcPr>
            <w:tcW w:w="6005" w:type="dxa"/>
          </w:tcPr>
          <w:p w:rsidR="00E10F6D" w:rsidRDefault="004876FF" w:rsidP="00753013">
            <w:pPr>
              <w:pStyle w:val="a3"/>
              <w:ind w:firstLineChars="0" w:firstLine="0"/>
            </w:pPr>
            <w:r>
              <w:rPr>
                <w:rFonts w:hint="eastAsia"/>
              </w:rPr>
              <w:t>增加</w:t>
            </w:r>
            <w:r w:rsidR="00E10F6D">
              <w:rPr>
                <w:rFonts w:hint="eastAsia"/>
              </w:rPr>
              <w:t>3.5.8</w:t>
            </w:r>
            <w:r w:rsidR="00E10F6D" w:rsidRPr="00E10F6D">
              <w:rPr>
                <w:rFonts w:hint="eastAsia"/>
              </w:rPr>
              <w:t>服务端调用天远零件询价接口</w:t>
            </w:r>
          </w:p>
        </w:tc>
      </w:tr>
      <w:tr w:rsidR="00694A2F" w:rsidTr="00E37DB8">
        <w:trPr>
          <w:trHeight w:val="487"/>
          <w:ins w:id="4" w:author="夏苑" w:date="2018-08-13T15:23:00Z"/>
        </w:trPr>
        <w:tc>
          <w:tcPr>
            <w:tcW w:w="1276" w:type="dxa"/>
          </w:tcPr>
          <w:p w:rsidR="00694A2F" w:rsidRDefault="00694A2F" w:rsidP="00753013">
            <w:pPr>
              <w:pStyle w:val="a3"/>
              <w:ind w:firstLineChars="0" w:firstLine="0"/>
              <w:rPr>
                <w:ins w:id="5" w:author="夏苑" w:date="2018-08-13T15:23:00Z"/>
              </w:rPr>
            </w:pPr>
            <w:ins w:id="6" w:author="夏苑" w:date="2018-08-13T15:23:00Z">
              <w:r>
                <w:rPr>
                  <w:rFonts w:hint="eastAsia"/>
                </w:rPr>
                <w:t>20180813</w:t>
              </w:r>
            </w:ins>
          </w:p>
        </w:tc>
        <w:tc>
          <w:tcPr>
            <w:tcW w:w="1134" w:type="dxa"/>
          </w:tcPr>
          <w:p w:rsidR="00694A2F" w:rsidRDefault="00694A2F" w:rsidP="00753013">
            <w:pPr>
              <w:pStyle w:val="a3"/>
              <w:ind w:firstLineChars="0" w:firstLine="0"/>
              <w:rPr>
                <w:ins w:id="7" w:author="夏苑" w:date="2018-08-13T15:23:00Z"/>
              </w:rPr>
            </w:pPr>
            <w:ins w:id="8" w:author="夏苑" w:date="2018-08-13T15:24:00Z">
              <w:r>
                <w:rPr>
                  <w:rFonts w:hint="eastAsia"/>
                </w:rPr>
                <w:t>夏苑</w:t>
              </w:r>
            </w:ins>
          </w:p>
        </w:tc>
        <w:tc>
          <w:tcPr>
            <w:tcW w:w="6005" w:type="dxa"/>
          </w:tcPr>
          <w:p w:rsidR="00694A2F" w:rsidRDefault="00694A2F" w:rsidP="00753013">
            <w:pPr>
              <w:pStyle w:val="a3"/>
              <w:ind w:firstLineChars="0" w:firstLine="0"/>
              <w:rPr>
                <w:ins w:id="9" w:author="夏苑" w:date="2018-08-13T16:59:00Z"/>
              </w:rPr>
            </w:pPr>
            <w:ins w:id="10" w:author="夏苑" w:date="2018-08-13T15:24:00Z">
              <w:r>
                <w:rPr>
                  <w:rFonts w:hint="eastAsia"/>
                </w:rPr>
                <w:t>修改3.5.8接口。接口中返回值结构改变</w:t>
              </w:r>
            </w:ins>
            <w:ins w:id="11" w:author="夏苑" w:date="2018-08-13T16:59:00Z">
              <w:r w:rsidR="007E6BDB">
                <w:rPr>
                  <w:rFonts w:hint="eastAsia"/>
                </w:rPr>
                <w:t>，请求方式改为POST</w:t>
              </w:r>
            </w:ins>
          </w:p>
          <w:p w:rsidR="007E6BDB" w:rsidRDefault="007E6BDB" w:rsidP="00753013">
            <w:pPr>
              <w:pStyle w:val="a3"/>
              <w:ind w:firstLineChars="0" w:firstLine="0"/>
              <w:rPr>
                <w:ins w:id="12" w:author="夏苑" w:date="2018-08-13T15:23:00Z"/>
              </w:rPr>
            </w:pPr>
            <w:ins w:id="13" w:author="夏苑" w:date="2018-08-13T16:59:00Z">
              <w:r>
                <w:t>参数增加</w:t>
              </w:r>
              <w:r>
                <w:rPr>
                  <w:rFonts w:hint="eastAsia"/>
                </w:rPr>
                <w:t>partNo件号</w:t>
              </w:r>
            </w:ins>
          </w:p>
        </w:tc>
      </w:tr>
      <w:tr w:rsidR="00D05AEB" w:rsidTr="00E37DB8">
        <w:trPr>
          <w:trHeight w:val="487"/>
          <w:ins w:id="14" w:author="夏苑" w:date="2018-08-24T14:27:00Z"/>
        </w:trPr>
        <w:tc>
          <w:tcPr>
            <w:tcW w:w="1276" w:type="dxa"/>
          </w:tcPr>
          <w:p w:rsidR="00D05AEB" w:rsidRDefault="00D05AEB" w:rsidP="00753013">
            <w:pPr>
              <w:pStyle w:val="a3"/>
              <w:ind w:firstLineChars="0" w:firstLine="0"/>
              <w:rPr>
                <w:ins w:id="15" w:author="夏苑" w:date="2018-08-24T14:27:00Z"/>
              </w:rPr>
            </w:pPr>
            <w:ins w:id="16" w:author="夏苑" w:date="2018-08-24T14:27:00Z">
              <w:r>
                <w:rPr>
                  <w:rFonts w:hint="eastAsia"/>
                </w:rPr>
                <w:t>20180824</w:t>
              </w:r>
            </w:ins>
          </w:p>
        </w:tc>
        <w:tc>
          <w:tcPr>
            <w:tcW w:w="1134" w:type="dxa"/>
          </w:tcPr>
          <w:p w:rsidR="00D05AEB" w:rsidRDefault="00D05AEB" w:rsidP="00753013">
            <w:pPr>
              <w:pStyle w:val="a3"/>
              <w:ind w:firstLineChars="0" w:firstLine="0"/>
              <w:rPr>
                <w:ins w:id="17" w:author="夏苑" w:date="2018-08-24T14:27:00Z"/>
              </w:rPr>
            </w:pPr>
            <w:ins w:id="18" w:author="夏苑" w:date="2018-08-24T14:28:00Z">
              <w:r>
                <w:rPr>
                  <w:rFonts w:hint="eastAsia"/>
                </w:rPr>
                <w:t>夏苑</w:t>
              </w:r>
            </w:ins>
          </w:p>
        </w:tc>
        <w:tc>
          <w:tcPr>
            <w:tcW w:w="6005" w:type="dxa"/>
          </w:tcPr>
          <w:p w:rsidR="00D05AEB" w:rsidRDefault="00D05AEB" w:rsidP="00753013">
            <w:pPr>
              <w:pStyle w:val="a3"/>
              <w:ind w:firstLineChars="0" w:firstLine="0"/>
              <w:rPr>
                <w:ins w:id="19" w:author="夏苑" w:date="2018-08-24T14:27:00Z"/>
              </w:rPr>
            </w:pPr>
            <w:ins w:id="20" w:author="夏苑" w:date="2018-08-24T14:28:00Z">
              <w:r>
                <w:rPr>
                  <w:rFonts w:hint="eastAsia"/>
                </w:rPr>
                <w:t>修改3.3.1.1接口，添加经度纬度参数</w:t>
              </w:r>
              <w:r w:rsidR="00B937B4">
                <w:rPr>
                  <w:rFonts w:hint="eastAsia"/>
                </w:rPr>
                <w:t>。</w:t>
              </w:r>
            </w:ins>
          </w:p>
        </w:tc>
      </w:tr>
      <w:tr w:rsidR="00007D91" w:rsidTr="00E37DB8">
        <w:trPr>
          <w:trHeight w:val="487"/>
          <w:ins w:id="21" w:author="夏苑" w:date="2018-09-06T14:52:00Z"/>
        </w:trPr>
        <w:tc>
          <w:tcPr>
            <w:tcW w:w="1276" w:type="dxa"/>
          </w:tcPr>
          <w:p w:rsidR="00007D91" w:rsidRDefault="00007D91" w:rsidP="00753013">
            <w:pPr>
              <w:pStyle w:val="a3"/>
              <w:ind w:firstLineChars="0" w:firstLine="0"/>
              <w:rPr>
                <w:ins w:id="22" w:author="夏苑" w:date="2018-09-06T14:52:00Z"/>
              </w:rPr>
            </w:pPr>
            <w:ins w:id="23" w:author="夏苑" w:date="2018-09-06T14:52:00Z">
              <w:r>
                <w:rPr>
                  <w:rFonts w:hint="eastAsia"/>
                </w:rPr>
                <w:t>20180906</w:t>
              </w:r>
            </w:ins>
          </w:p>
        </w:tc>
        <w:tc>
          <w:tcPr>
            <w:tcW w:w="1134" w:type="dxa"/>
          </w:tcPr>
          <w:p w:rsidR="00007D91" w:rsidRDefault="00007D91" w:rsidP="00753013">
            <w:pPr>
              <w:pStyle w:val="a3"/>
              <w:ind w:firstLineChars="0" w:firstLine="0"/>
              <w:rPr>
                <w:ins w:id="24" w:author="夏苑" w:date="2018-09-06T14:52:00Z"/>
              </w:rPr>
            </w:pPr>
            <w:ins w:id="25" w:author="夏苑" w:date="2018-09-06T14:53:00Z">
              <w:r>
                <w:rPr>
                  <w:rFonts w:hint="eastAsia"/>
                </w:rPr>
                <w:t>夏苑</w:t>
              </w:r>
            </w:ins>
          </w:p>
        </w:tc>
        <w:tc>
          <w:tcPr>
            <w:tcW w:w="6005" w:type="dxa"/>
          </w:tcPr>
          <w:p w:rsidR="00007D91" w:rsidRDefault="00007D91" w:rsidP="00753013">
            <w:pPr>
              <w:pStyle w:val="a3"/>
              <w:ind w:firstLineChars="0" w:firstLine="0"/>
              <w:rPr>
                <w:ins w:id="26" w:author="夏苑" w:date="2018-09-06T14:52:00Z"/>
              </w:rPr>
            </w:pPr>
            <w:ins w:id="27" w:author="夏苑" w:date="2018-09-06T14:53:00Z">
              <w:r>
                <w:rPr>
                  <w:rFonts w:hint="eastAsia"/>
                </w:rPr>
                <w:t>修改3.5.8接口。接口中返回值结构改变</w:t>
              </w:r>
            </w:ins>
          </w:p>
        </w:tc>
      </w:tr>
    </w:tbl>
    <w:p w:rsidR="009D6E81" w:rsidRDefault="009D6E81" w:rsidP="009D6E81">
      <w:pPr>
        <w:pStyle w:val="a3"/>
        <w:ind w:left="420" w:firstLineChars="0" w:firstLine="0"/>
      </w:pPr>
    </w:p>
    <w:p w:rsidR="009D6E81" w:rsidRPr="00550C9C" w:rsidRDefault="009D6E81" w:rsidP="009D6E81">
      <w:pPr>
        <w:pStyle w:val="a3"/>
        <w:ind w:left="420" w:firstLineChars="0" w:firstLine="0"/>
      </w:pPr>
    </w:p>
    <w:p w:rsidR="009D6E81" w:rsidRDefault="00DD13C5" w:rsidP="001A69CF">
      <w:pPr>
        <w:pStyle w:val="2"/>
      </w:pPr>
      <w:bookmarkStart w:id="28" w:name="_Toc514140033"/>
      <w:bookmarkStart w:id="29" w:name="_Toc520153736"/>
      <w:r>
        <w:rPr>
          <w:rFonts w:hint="eastAsia"/>
        </w:rPr>
        <w:lastRenderedPageBreak/>
        <w:t>二、</w:t>
      </w:r>
      <w:r w:rsidR="009D6E81">
        <w:rPr>
          <w:rFonts w:hint="eastAsia"/>
        </w:rPr>
        <w:t>安全规范</w:t>
      </w:r>
      <w:bookmarkEnd w:id="28"/>
      <w:bookmarkEnd w:id="29"/>
    </w:p>
    <w:p w:rsidR="009D6E81" w:rsidRDefault="009D6E81" w:rsidP="00D66317">
      <w:pPr>
        <w:ind w:left="420" w:firstLine="420"/>
      </w:pPr>
      <w:r>
        <w:rPr>
          <w:rFonts w:hint="eastAsia"/>
        </w:rPr>
        <w:t>为确保后台安全性，头盔与后台接口交互时需验证安全。采用的安全验证方式是对请求参数结合私钥进行</w:t>
      </w:r>
      <w:r w:rsidR="00C762B7">
        <w:rPr>
          <w:rFonts w:hint="eastAsia"/>
        </w:rPr>
        <w:t>计算</w:t>
      </w:r>
      <w:r>
        <w:rPr>
          <w:rFonts w:hint="eastAsia"/>
        </w:rPr>
        <w:t>签名，并将签名结果传入后台。后台在收到接口请求后，采用同样的算法进行</w:t>
      </w:r>
      <w:r w:rsidR="00C762B7">
        <w:rPr>
          <w:rFonts w:hint="eastAsia"/>
        </w:rPr>
        <w:t>计算</w:t>
      </w:r>
      <w:r>
        <w:rPr>
          <w:rFonts w:hint="eastAsia"/>
        </w:rPr>
        <w:t>，</w:t>
      </w:r>
      <w:r w:rsidR="00C762B7">
        <w:rPr>
          <w:rFonts w:hint="eastAsia"/>
        </w:rPr>
        <w:t>然后</w:t>
      </w:r>
      <w:r>
        <w:rPr>
          <w:rFonts w:hint="eastAsia"/>
        </w:rPr>
        <w:t>与头盔端传入的签名进行对照。</w:t>
      </w:r>
      <w:r w:rsidR="00D34714">
        <w:rPr>
          <w:rFonts w:hint="eastAsia"/>
        </w:rPr>
        <w:t>两个签名</w:t>
      </w:r>
      <w:r>
        <w:rPr>
          <w:rFonts w:hint="eastAsia"/>
        </w:rPr>
        <w:t>相同则</w:t>
      </w:r>
      <w:r w:rsidR="00D34714">
        <w:rPr>
          <w:rFonts w:hint="eastAsia"/>
        </w:rPr>
        <w:t>认可</w:t>
      </w:r>
      <w:r>
        <w:rPr>
          <w:rFonts w:hint="eastAsia"/>
        </w:rPr>
        <w:t>来自头盔端的请求并进行</w:t>
      </w:r>
      <w:r w:rsidR="00C762B7">
        <w:rPr>
          <w:rFonts w:hint="eastAsia"/>
        </w:rPr>
        <w:t>对应</w:t>
      </w:r>
      <w:r>
        <w:rPr>
          <w:rFonts w:hint="eastAsia"/>
        </w:rPr>
        <w:t>业务处理，否则返回错误提示。</w:t>
      </w:r>
    </w:p>
    <w:p w:rsidR="009D6E81" w:rsidRDefault="009D6E81" w:rsidP="001A69CF">
      <w:pPr>
        <w:pStyle w:val="3"/>
      </w:pPr>
      <w:bookmarkStart w:id="30" w:name="_Toc514140034"/>
      <w:bookmarkStart w:id="31" w:name="_Toc520153737"/>
      <w:r>
        <w:rPr>
          <w:rFonts w:hint="eastAsia"/>
        </w:rPr>
        <w:t>2</w:t>
      </w:r>
      <w:r>
        <w:t xml:space="preserve">.1 </w:t>
      </w:r>
      <w:r w:rsidR="001A69CF">
        <w:rPr>
          <w:rFonts w:hint="eastAsia"/>
        </w:rPr>
        <w:t>应用标志和私钥</w:t>
      </w:r>
      <w:bookmarkEnd w:id="30"/>
      <w:bookmarkEnd w:id="31"/>
    </w:p>
    <w:p w:rsidR="00D34714" w:rsidRDefault="00D34714" w:rsidP="009D6E81">
      <w:pPr>
        <w:ind w:left="420"/>
      </w:pPr>
      <w:r>
        <w:tab/>
      </w:r>
      <w:r w:rsidR="001A69CF" w:rsidRPr="001A69CF">
        <w:t>app key 和app secret</w:t>
      </w:r>
      <w:r w:rsidR="001A69CF">
        <w:rPr>
          <w:rFonts w:hint="eastAsia"/>
        </w:rPr>
        <w:t>是</w:t>
      </w:r>
      <w:r>
        <w:rPr>
          <w:rFonts w:hint="eastAsia"/>
        </w:rPr>
        <w:t>头盔端应用标志和应用私钥</w:t>
      </w:r>
      <w:r w:rsidR="001A69CF">
        <w:rPr>
          <w:rFonts w:hint="eastAsia"/>
        </w:rPr>
        <w:t>。</w:t>
      </w:r>
      <w:r>
        <w:rPr>
          <w:rFonts w:hint="eastAsia"/>
        </w:rPr>
        <w:t>为保安全，这两项数据信息私下提供，不在本文档反应。头盔端得到这两项数据后，也应严格保密，不可泄露。私钥在头盔端存储时，建议进行一定的安全保护，降低暴露的风险。</w:t>
      </w:r>
    </w:p>
    <w:p w:rsidR="00D34714" w:rsidRDefault="00D34714" w:rsidP="009D6E81">
      <w:pPr>
        <w:ind w:left="420"/>
      </w:pPr>
    </w:p>
    <w:p w:rsidR="009D6E81" w:rsidRDefault="009D6E81" w:rsidP="001A69CF">
      <w:pPr>
        <w:pStyle w:val="3"/>
      </w:pPr>
      <w:bookmarkStart w:id="32" w:name="_Toc514140035"/>
      <w:bookmarkStart w:id="33" w:name="_Toc520153738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签名算法</w:t>
      </w:r>
      <w:bookmarkEnd w:id="32"/>
      <w:bookmarkEnd w:id="33"/>
    </w:p>
    <w:p w:rsidR="00D34714" w:rsidRDefault="00D34714" w:rsidP="009D6E81">
      <w:pPr>
        <w:ind w:left="420"/>
      </w:pPr>
      <w:r>
        <w:tab/>
      </w:r>
      <w:r>
        <w:rPr>
          <w:rFonts w:hint="eastAsia"/>
        </w:rPr>
        <w:t>签名采用sha</w:t>
      </w:r>
      <w:r>
        <w:t>1</w:t>
      </w:r>
      <w:r>
        <w:rPr>
          <w:rFonts w:hint="eastAsia"/>
        </w:rPr>
        <w:t>安全哈希摘要算法。具体步骤：</w:t>
      </w:r>
    </w:p>
    <w:p w:rsidR="00D34714" w:rsidRDefault="00D34714" w:rsidP="009D6E81">
      <w:pPr>
        <w:ind w:left="420"/>
      </w:pPr>
      <w:r>
        <w:t>A</w:t>
      </w:r>
      <w:r>
        <w:rPr>
          <w:rFonts w:hint="eastAsia"/>
        </w:rPr>
        <w:t>：将请求参数和数据值</w:t>
      </w:r>
      <w:r w:rsidR="00DD6CA1">
        <w:rPr>
          <w:rFonts w:hint="eastAsia"/>
        </w:rPr>
        <w:t>准备好，每项数据的键值对组装成k</w:t>
      </w:r>
      <w:r w:rsidR="00DD6CA1">
        <w:t>ey=value</w:t>
      </w:r>
      <w:r w:rsidR="00DD6CA1">
        <w:rPr>
          <w:rFonts w:hint="eastAsia"/>
        </w:rPr>
        <w:t>的形式；</w:t>
      </w:r>
    </w:p>
    <w:p w:rsidR="00DD6CA1" w:rsidRDefault="00DD6CA1" w:rsidP="009D6E81">
      <w:pPr>
        <w:ind w:left="420"/>
      </w:pPr>
      <w:r>
        <w:rPr>
          <w:rFonts w:hint="eastAsia"/>
        </w:rPr>
        <w:t>B：将所有参数的k</w:t>
      </w:r>
      <w:r>
        <w:t>ey</w:t>
      </w:r>
      <w:r>
        <w:rPr>
          <w:rFonts w:hint="eastAsia"/>
        </w:rPr>
        <w:t>根据字母顺序(</w:t>
      </w:r>
      <w:r>
        <w:t>ascii</w:t>
      </w:r>
      <w:r>
        <w:rPr>
          <w:rFonts w:hint="eastAsia"/>
        </w:rPr>
        <w:t>码顺序</w:t>
      </w:r>
      <w:r>
        <w:t>)</w:t>
      </w:r>
      <w:r>
        <w:rPr>
          <w:rFonts w:hint="eastAsia"/>
        </w:rPr>
        <w:t>排序；</w:t>
      </w:r>
    </w:p>
    <w:p w:rsidR="00DD6CA1" w:rsidRDefault="00DD6CA1" w:rsidP="009D6E81">
      <w:pPr>
        <w:ind w:left="420"/>
      </w:pPr>
      <w:r>
        <w:rPr>
          <w:rFonts w:hint="eastAsia"/>
        </w:rPr>
        <w:t>C：将A中的所有键值对串根据排序结果逐个通过&amp;符号连在一起，最终组成1个字符串</w:t>
      </w:r>
      <w:r w:rsidR="00C762B7">
        <w:rPr>
          <w:rFonts w:hint="eastAsia"/>
        </w:rPr>
        <w:t>，</w:t>
      </w:r>
      <w:r>
        <w:rPr>
          <w:rFonts w:hint="eastAsia"/>
        </w:rPr>
        <w:t>形如:</w:t>
      </w:r>
      <w:r>
        <w:t>a=a1&amp;b=b1&amp;b2=b22&amp;c=c3</w:t>
      </w:r>
      <w:r w:rsidR="00C762B7">
        <w:rPr>
          <w:rFonts w:hint="eastAsia"/>
        </w:rPr>
        <w:t>，</w:t>
      </w:r>
      <w:r>
        <w:rPr>
          <w:rFonts w:hint="eastAsia"/>
        </w:rPr>
        <w:t>字符串的结尾不要</w:t>
      </w:r>
      <w:r w:rsidR="00C762B7">
        <w:rPr>
          <w:rFonts w:hint="eastAsia"/>
        </w:rPr>
        <w:t>有</w:t>
      </w:r>
      <w:r>
        <w:rPr>
          <w:rFonts w:hint="eastAsia"/>
        </w:rPr>
        <w:t>&amp;符号；</w:t>
      </w:r>
      <w:r w:rsidR="00045D92">
        <w:rPr>
          <w:rFonts w:hint="eastAsia"/>
        </w:rPr>
        <w:t>如果键值对的值不是S</w:t>
      </w:r>
      <w:r w:rsidR="00045D92">
        <w:t>tring</w:t>
      </w:r>
      <w:r w:rsidR="00045D92">
        <w:rPr>
          <w:rFonts w:hint="eastAsia"/>
        </w:rPr>
        <w:t>类型，则转成S</w:t>
      </w:r>
      <w:r w:rsidR="00045D92">
        <w:t>tring</w:t>
      </w:r>
      <w:r w:rsidR="00045D92">
        <w:rPr>
          <w:rFonts w:hint="eastAsia"/>
        </w:rPr>
        <w:t>转入。所有基本类型都可以通过如</w:t>
      </w:r>
      <w:r w:rsidR="00045D92">
        <w:t>””+aa</w:t>
      </w:r>
      <w:r w:rsidR="00045D92">
        <w:rPr>
          <w:rFonts w:hint="eastAsia"/>
        </w:rPr>
        <w:t>的方式(或其他更合适的方法</w:t>
      </w:r>
      <w:r w:rsidR="00045D92">
        <w:t>)</w:t>
      </w:r>
      <w:r w:rsidR="00045D92">
        <w:rPr>
          <w:rFonts w:hint="eastAsia"/>
        </w:rPr>
        <w:t>转成String</w:t>
      </w:r>
      <w:r w:rsidR="00ED04A1">
        <w:rPr>
          <w:rFonts w:hint="eastAsia"/>
        </w:rPr>
        <w:t>，如果是D</w:t>
      </w:r>
      <w:r w:rsidR="00ED04A1">
        <w:t>ate</w:t>
      </w:r>
      <w:r w:rsidR="00ED04A1">
        <w:rPr>
          <w:rFonts w:hint="eastAsia"/>
        </w:rPr>
        <w:t>类型，则按接口参数说明的f</w:t>
      </w:r>
      <w:r w:rsidR="00ED04A1">
        <w:t>ormat</w:t>
      </w:r>
      <w:r w:rsidR="00ED04A1">
        <w:rPr>
          <w:rFonts w:hint="eastAsia"/>
        </w:rPr>
        <w:t>形式转换成S</w:t>
      </w:r>
      <w:r w:rsidR="00ED04A1">
        <w:t>tring</w:t>
      </w:r>
      <w:r w:rsidR="00ED04A1">
        <w:rPr>
          <w:rFonts w:hint="eastAsia"/>
        </w:rPr>
        <w:t>传入。</w:t>
      </w:r>
    </w:p>
    <w:p w:rsidR="00DD6CA1" w:rsidRDefault="00D04FC1" w:rsidP="009D6E81">
      <w:pPr>
        <w:ind w:left="420"/>
      </w:pPr>
      <w:r>
        <w:t>D:</w:t>
      </w:r>
      <w:r w:rsidR="00DD6CA1">
        <w:rPr>
          <w:rFonts w:hint="eastAsia"/>
        </w:rPr>
        <w:t>将私钥也</w:t>
      </w:r>
      <w:r w:rsidR="00C762B7">
        <w:rPr>
          <w:rFonts w:hint="eastAsia"/>
        </w:rPr>
        <w:t>以</w:t>
      </w:r>
      <w:r w:rsidR="00DD6CA1">
        <w:rPr>
          <w:rFonts w:hint="eastAsia"/>
        </w:rPr>
        <w:t>键值对的形式附加在上述字符串结尾；形如</w:t>
      </w:r>
      <w:r w:rsidR="00DD6CA1">
        <w:t>a=a1&amp;b=b1&amp;b2=b22&amp;c=c3</w:t>
      </w:r>
      <w:r w:rsidR="00DD6CA1" w:rsidRPr="00C762B7">
        <w:rPr>
          <w:rFonts w:hint="eastAsia"/>
          <w:b/>
        </w:rPr>
        <w:t>&amp;</w:t>
      </w:r>
      <w:r w:rsidR="00DD6CA1" w:rsidRPr="00C762B7">
        <w:rPr>
          <w:b/>
        </w:rPr>
        <w:t>appSecret=</w:t>
      </w:r>
      <w:r w:rsidR="00DD6CA1">
        <w:rPr>
          <w:rFonts w:hint="eastAsia"/>
        </w:rPr>
        <w:t>dhlfkahsdofaosgdf</w:t>
      </w:r>
      <w:r w:rsidR="00DD6CA1">
        <w:t>32740912wkjhf</w:t>
      </w:r>
      <w:r w:rsidR="005576D1">
        <w:rPr>
          <w:rFonts w:hint="eastAsia"/>
        </w:rPr>
        <w:t>。如果接口没有参数，则形成的最终字符串只需要包括私钥信息即可，形如</w:t>
      </w:r>
      <w:r w:rsidR="005576D1">
        <w:t>appSecret=</w:t>
      </w:r>
      <w:r w:rsidR="005576D1">
        <w:rPr>
          <w:rFonts w:hint="eastAsia"/>
        </w:rPr>
        <w:t>dhlfkahsdofaosgdf</w:t>
      </w:r>
      <w:r w:rsidR="005576D1">
        <w:t>32740912wkjhf</w:t>
      </w:r>
      <w:r w:rsidR="005576D1">
        <w:rPr>
          <w:rFonts w:hint="eastAsia"/>
        </w:rPr>
        <w:t>，字符串前面不需&amp;符号；</w:t>
      </w:r>
    </w:p>
    <w:p w:rsidR="005576D1" w:rsidRDefault="005576D1" w:rsidP="009D6E81">
      <w:pPr>
        <w:ind w:left="420"/>
      </w:pPr>
      <w:r>
        <w:rPr>
          <w:rFonts w:hint="eastAsia"/>
        </w:rPr>
        <w:t>E：将上述形成的最终字符串通过s</w:t>
      </w:r>
      <w:r>
        <w:t>ha1</w:t>
      </w:r>
      <w:r>
        <w:rPr>
          <w:rFonts w:hint="eastAsia"/>
        </w:rPr>
        <w:t>算法进行计算，得到1个字符串，就是最终的签名结果。</w:t>
      </w:r>
    </w:p>
    <w:p w:rsidR="00D22408" w:rsidRDefault="00D04FC1" w:rsidP="009D6E81">
      <w:pPr>
        <w:ind w:left="420"/>
        <w:rPr>
          <w:b/>
        </w:rPr>
      </w:pPr>
      <w:r>
        <w:tab/>
      </w:r>
      <w:r>
        <w:rPr>
          <w:rFonts w:hint="eastAsia"/>
        </w:rPr>
        <w:t>在h</w:t>
      </w:r>
      <w:r>
        <w:t>ttp</w:t>
      </w:r>
      <w:r>
        <w:rPr>
          <w:rFonts w:hint="eastAsia"/>
        </w:rPr>
        <w:t>接口调用中，传参有两种方式。一种是p</w:t>
      </w:r>
      <w:r>
        <w:t>aram</w:t>
      </w:r>
      <w:r>
        <w:rPr>
          <w:rFonts w:hint="eastAsia"/>
        </w:rPr>
        <w:t>变量键值对形式，一种是j</w:t>
      </w:r>
      <w:r>
        <w:t>son</w:t>
      </w:r>
      <w:r>
        <w:rPr>
          <w:rFonts w:hint="eastAsia"/>
        </w:rPr>
        <w:t>格式化形式。田一头盔接口在计算签名时，只将p</w:t>
      </w:r>
      <w:r>
        <w:t>aram</w:t>
      </w:r>
      <w:r>
        <w:rPr>
          <w:rFonts w:hint="eastAsia"/>
        </w:rPr>
        <w:t>变量键值对形式的参数纳入到签名计算中，</w:t>
      </w:r>
      <w:r w:rsidRPr="00D04FC1">
        <w:rPr>
          <w:rFonts w:hint="eastAsia"/>
          <w:b/>
        </w:rPr>
        <w:t>json格式的请求体数据暂时不计入签名计算</w:t>
      </w:r>
      <w:r>
        <w:rPr>
          <w:rFonts w:hint="eastAsia"/>
        </w:rPr>
        <w:t>。</w:t>
      </w:r>
      <w:r w:rsidR="0098254F">
        <w:rPr>
          <w:rFonts w:hint="eastAsia"/>
        </w:rPr>
        <w:t>在</w:t>
      </w:r>
      <w:r w:rsidR="00C762B7">
        <w:rPr>
          <w:rFonts w:hint="eastAsia"/>
        </w:rPr>
        <w:t>本文档</w:t>
      </w:r>
      <w:r w:rsidR="0098254F">
        <w:rPr>
          <w:rFonts w:hint="eastAsia"/>
        </w:rPr>
        <w:t>第三</w:t>
      </w:r>
      <w:r w:rsidR="00C762B7">
        <w:rPr>
          <w:rFonts w:hint="eastAsia"/>
        </w:rPr>
        <w:t>部分</w:t>
      </w:r>
      <w:r>
        <w:rPr>
          <w:rFonts w:hint="eastAsia"/>
        </w:rPr>
        <w:t>接口说明</w:t>
      </w:r>
      <w:r w:rsidR="0098254F">
        <w:rPr>
          <w:rFonts w:hint="eastAsia"/>
        </w:rPr>
        <w:t>文档，每个具体接口</w:t>
      </w:r>
      <w:r w:rsidR="00C762B7">
        <w:rPr>
          <w:rFonts w:hint="eastAsia"/>
        </w:rPr>
        <w:t>的</w:t>
      </w:r>
      <w:r>
        <w:rPr>
          <w:rFonts w:hint="eastAsia"/>
        </w:rPr>
        <w:t>参数</w:t>
      </w:r>
      <w:r w:rsidR="00C762B7">
        <w:rPr>
          <w:rFonts w:hint="eastAsia"/>
        </w:rPr>
        <w:t>格式说明</w:t>
      </w:r>
      <w:r>
        <w:rPr>
          <w:rFonts w:hint="eastAsia"/>
        </w:rPr>
        <w:t>中，</w:t>
      </w:r>
      <w:r w:rsidRPr="00D04FC1">
        <w:rPr>
          <w:rFonts w:hint="eastAsia"/>
          <w:b/>
        </w:rPr>
        <w:t>如果标志了参数是键值对形式，则</w:t>
      </w:r>
      <w:r w:rsidR="0098254F">
        <w:rPr>
          <w:rFonts w:hint="eastAsia"/>
          <w:b/>
        </w:rPr>
        <w:t>键值对数据</w:t>
      </w:r>
      <w:r w:rsidRPr="00D04FC1">
        <w:rPr>
          <w:rFonts w:hint="eastAsia"/>
          <w:b/>
        </w:rPr>
        <w:t>需要计入签名，如果标志为</w:t>
      </w:r>
      <w:r w:rsidR="0098254F">
        <w:rPr>
          <w:rFonts w:hint="eastAsia"/>
          <w:b/>
        </w:rPr>
        <w:t>J</w:t>
      </w:r>
      <w:r w:rsidRPr="00D04FC1">
        <w:rPr>
          <w:b/>
        </w:rPr>
        <w:t>son</w:t>
      </w:r>
      <w:r w:rsidRPr="00D04FC1">
        <w:rPr>
          <w:rFonts w:hint="eastAsia"/>
          <w:b/>
        </w:rPr>
        <w:t>格式，则</w:t>
      </w:r>
      <w:r w:rsidR="00FF5114">
        <w:rPr>
          <w:b/>
        </w:rPr>
        <w:t>Json</w:t>
      </w:r>
      <w:r w:rsidR="00FF5114">
        <w:rPr>
          <w:rFonts w:hint="eastAsia"/>
          <w:b/>
        </w:rPr>
        <w:t>数据不需要计入签名，但是a</w:t>
      </w:r>
      <w:r w:rsidR="00FF5114">
        <w:rPr>
          <w:b/>
        </w:rPr>
        <w:t>ppSecret</w:t>
      </w:r>
      <w:r w:rsidR="00FF5114">
        <w:rPr>
          <w:rFonts w:hint="eastAsia"/>
          <w:b/>
        </w:rPr>
        <w:t>依然要计入签名（相当于没有参数的</w:t>
      </w:r>
      <w:r w:rsidR="0098254F">
        <w:rPr>
          <w:rFonts w:hint="eastAsia"/>
          <w:b/>
        </w:rPr>
        <w:t>键值对</w:t>
      </w:r>
      <w:r w:rsidR="00FF5114">
        <w:rPr>
          <w:rFonts w:hint="eastAsia"/>
          <w:b/>
        </w:rPr>
        <w:t>请求）。</w:t>
      </w:r>
    </w:p>
    <w:p w:rsidR="005576D1" w:rsidRDefault="00D66317" w:rsidP="00D22408">
      <w:pPr>
        <w:ind w:left="420" w:firstLine="420"/>
      </w:pPr>
      <w:r>
        <w:rPr>
          <w:rFonts w:hint="eastAsia"/>
          <w:b/>
        </w:rPr>
        <w:t>在文件上传接口中，文件参数不需纳入签名计算中</w:t>
      </w:r>
      <w:r w:rsidR="00FF5114">
        <w:rPr>
          <w:rFonts w:hint="eastAsia"/>
          <w:b/>
        </w:rPr>
        <w:t>，但是其他参数要纳入。有的参数不是S</w:t>
      </w:r>
      <w:r w:rsidR="00FF5114">
        <w:rPr>
          <w:b/>
        </w:rPr>
        <w:t>tring</w:t>
      </w:r>
      <w:r w:rsidR="00FF5114">
        <w:rPr>
          <w:rFonts w:hint="eastAsia"/>
          <w:b/>
        </w:rPr>
        <w:t>类型，都处理成S</w:t>
      </w:r>
      <w:r w:rsidR="00FF5114">
        <w:rPr>
          <w:b/>
        </w:rPr>
        <w:t>tring</w:t>
      </w:r>
      <w:r w:rsidR="00FF5114">
        <w:rPr>
          <w:rFonts w:hint="eastAsia"/>
          <w:b/>
        </w:rPr>
        <w:t>类型组成字符串加入计算。</w:t>
      </w:r>
    </w:p>
    <w:p w:rsidR="00D04FC1" w:rsidRDefault="00D04FC1" w:rsidP="009D6E81">
      <w:pPr>
        <w:ind w:left="420"/>
      </w:pPr>
    </w:p>
    <w:p w:rsidR="005576D1" w:rsidRDefault="005576D1" w:rsidP="001A69CF">
      <w:pPr>
        <w:pStyle w:val="3"/>
      </w:pPr>
      <w:bookmarkStart w:id="34" w:name="_Toc514140036"/>
      <w:bookmarkStart w:id="35" w:name="_Toc520153739"/>
      <w:r>
        <w:rPr>
          <w:rFonts w:hint="eastAsia"/>
        </w:rPr>
        <w:lastRenderedPageBreak/>
        <w:t>2</w:t>
      </w:r>
      <w:r>
        <w:t xml:space="preserve">.3 </w:t>
      </w:r>
      <w:r>
        <w:rPr>
          <w:rFonts w:hint="eastAsia"/>
        </w:rPr>
        <w:t>sha</w:t>
      </w:r>
      <w:r>
        <w:t>1</w:t>
      </w:r>
      <w:r>
        <w:rPr>
          <w:rFonts w:hint="eastAsia"/>
        </w:rPr>
        <w:t>算法</w:t>
      </w:r>
      <w:bookmarkEnd w:id="34"/>
      <w:bookmarkEnd w:id="35"/>
    </w:p>
    <w:p w:rsidR="005576D1" w:rsidRDefault="005576D1" w:rsidP="009D6E81">
      <w:pPr>
        <w:ind w:left="420"/>
      </w:pPr>
      <w:r>
        <w:rPr>
          <w:rFonts w:hint="eastAsia"/>
        </w:rPr>
        <w:t>参照下面j</w:t>
      </w:r>
      <w:r>
        <w:t>ava</w:t>
      </w:r>
      <w:r>
        <w:rPr>
          <w:rFonts w:hint="eastAsia"/>
        </w:rPr>
        <w:t>代码，计算签名时调用s</w:t>
      </w:r>
      <w:r>
        <w:t>ha1</w:t>
      </w:r>
      <w:r>
        <w:rPr>
          <w:rFonts w:hint="eastAsia"/>
        </w:rPr>
        <w:t>方法即可，方法的参数为上面计算得到的最终字符串。</w:t>
      </w:r>
    </w:p>
    <w:p w:rsidR="00D22408" w:rsidRDefault="00D22408" w:rsidP="009D6E81">
      <w:pPr>
        <w:ind w:left="420"/>
      </w:pPr>
    </w:p>
    <w:p w:rsidR="005576D1" w:rsidRDefault="005576D1" w:rsidP="009D6E81">
      <w:pPr>
        <w:ind w:left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调用此方法计算签名</w:t>
      </w:r>
    </w:p>
    <w:p w:rsidR="005576D1" w:rsidRDefault="005576D1" w:rsidP="005576D1">
      <w:pPr>
        <w:ind w:left="420"/>
      </w:pPr>
      <w:r>
        <w:t>public static String sha1(String value) {</w:t>
      </w:r>
    </w:p>
    <w:p w:rsidR="005576D1" w:rsidRDefault="005576D1" w:rsidP="005576D1">
      <w:pPr>
        <w:ind w:left="420"/>
      </w:pPr>
      <w:r>
        <w:t>if (value == null) {</w:t>
      </w:r>
    </w:p>
    <w:p w:rsidR="005576D1" w:rsidRDefault="005576D1" w:rsidP="005576D1">
      <w:pPr>
        <w:ind w:left="420"/>
      </w:pPr>
      <w:r>
        <w:t xml:space="preserve">    return null;</w:t>
      </w:r>
    </w:p>
    <w:p w:rsidR="005576D1" w:rsidRDefault="005576D1" w:rsidP="005576D1">
      <w:pPr>
        <w:ind w:left="420"/>
      </w:pPr>
      <w:r>
        <w:t>}</w:t>
      </w:r>
    </w:p>
    <w:p w:rsidR="005576D1" w:rsidRDefault="005576D1" w:rsidP="005576D1">
      <w:pPr>
        <w:ind w:left="420"/>
      </w:pPr>
      <w:r>
        <w:t>try {</w:t>
      </w:r>
    </w:p>
    <w:p w:rsidR="005576D1" w:rsidRDefault="005576D1" w:rsidP="005576D1">
      <w:pPr>
        <w:ind w:left="420"/>
      </w:pPr>
      <w:r>
        <w:t xml:space="preserve">    MessageDigest messageDigest = MessageDigest.getInstance("sha1");</w:t>
      </w:r>
    </w:p>
    <w:p w:rsidR="005576D1" w:rsidRDefault="005576D1" w:rsidP="005576D1">
      <w:pPr>
        <w:ind w:left="420"/>
      </w:pPr>
      <w:r>
        <w:t xml:space="preserve">    messageDigest.update(value.getBytes());</w:t>
      </w:r>
    </w:p>
    <w:p w:rsidR="005576D1" w:rsidRDefault="005576D1" w:rsidP="005576D1">
      <w:pPr>
        <w:ind w:left="420"/>
      </w:pPr>
      <w:r>
        <w:t xml:space="preserve">    return getFormattedText(messageDigest.digest());</w:t>
      </w:r>
    </w:p>
    <w:p w:rsidR="005576D1" w:rsidRDefault="005576D1" w:rsidP="005576D1">
      <w:pPr>
        <w:ind w:left="420"/>
      </w:pPr>
      <w:r>
        <w:t>} catch (Exception e) {</w:t>
      </w:r>
    </w:p>
    <w:p w:rsidR="005576D1" w:rsidRDefault="005576D1" w:rsidP="005576D1">
      <w:pPr>
        <w:ind w:left="420"/>
      </w:pPr>
      <w:r>
        <w:t xml:space="preserve">    throw new RuntimeException(e);</w:t>
      </w:r>
    </w:p>
    <w:p w:rsidR="005576D1" w:rsidRDefault="005576D1" w:rsidP="005576D1">
      <w:pPr>
        <w:ind w:left="420"/>
      </w:pPr>
      <w:r>
        <w:t>}</w:t>
      </w:r>
    </w:p>
    <w:p w:rsidR="005576D1" w:rsidRDefault="005576D1" w:rsidP="005576D1">
      <w:pPr>
        <w:ind w:left="420"/>
      </w:pPr>
      <w:r>
        <w:t>}</w:t>
      </w:r>
    </w:p>
    <w:p w:rsidR="005576D1" w:rsidRDefault="005576D1" w:rsidP="005576D1">
      <w:pPr>
        <w:ind w:left="420"/>
      </w:pPr>
    </w:p>
    <w:p w:rsidR="005576D1" w:rsidRDefault="005576D1" w:rsidP="005576D1">
      <w:pPr>
        <w:ind w:left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格式化二进制为字符串</w:t>
      </w:r>
    </w:p>
    <w:p w:rsidR="005576D1" w:rsidRDefault="005576D1" w:rsidP="005576D1">
      <w:pPr>
        <w:ind w:left="420"/>
      </w:pPr>
      <w:r>
        <w:t>public static String getFormattedText(byte[] bytes) {</w:t>
      </w:r>
    </w:p>
    <w:p w:rsidR="005576D1" w:rsidRDefault="005576D1" w:rsidP="005576D1">
      <w:pPr>
        <w:ind w:left="420"/>
      </w:pPr>
      <w:r>
        <w:t>int len = bytes.length;</w:t>
      </w:r>
    </w:p>
    <w:p w:rsidR="005576D1" w:rsidRDefault="005576D1" w:rsidP="005576D1">
      <w:pPr>
        <w:ind w:left="420"/>
      </w:pPr>
      <w:r>
        <w:t>StringBuilder buf = new StringBuilder(len * 2);</w:t>
      </w:r>
    </w:p>
    <w:p w:rsidR="005576D1" w:rsidRDefault="005576D1" w:rsidP="005576D1">
      <w:pPr>
        <w:ind w:left="420"/>
      </w:pPr>
      <w:r>
        <w:t>for (int j = 0; j &lt; len; j++) {</w:t>
      </w:r>
    </w:p>
    <w:p w:rsidR="005576D1" w:rsidRDefault="005576D1" w:rsidP="005576D1">
      <w:pPr>
        <w:ind w:left="420"/>
      </w:pPr>
      <w:r>
        <w:t xml:space="preserve">    buf.append(HEX_DIGITS[(bytes[j] &gt;&gt; 4) &amp; 0x0f]);</w:t>
      </w:r>
    </w:p>
    <w:p w:rsidR="005576D1" w:rsidRDefault="005576D1" w:rsidP="005576D1">
      <w:pPr>
        <w:ind w:left="420"/>
      </w:pPr>
      <w:r>
        <w:t xml:space="preserve">    buf.append(HEX_DIGITS[bytes[j] &amp; 0x0f]);</w:t>
      </w:r>
    </w:p>
    <w:p w:rsidR="005576D1" w:rsidRDefault="005576D1" w:rsidP="005576D1">
      <w:pPr>
        <w:ind w:left="420"/>
      </w:pPr>
      <w:r>
        <w:t>}</w:t>
      </w:r>
    </w:p>
    <w:p w:rsidR="005576D1" w:rsidRDefault="005576D1" w:rsidP="005576D1">
      <w:pPr>
        <w:ind w:left="420"/>
      </w:pPr>
      <w:r>
        <w:t>return buf.toString();</w:t>
      </w:r>
    </w:p>
    <w:p w:rsidR="005576D1" w:rsidRDefault="005576D1" w:rsidP="005576D1">
      <w:pPr>
        <w:ind w:left="420"/>
      </w:pPr>
      <w:r>
        <w:t>}</w:t>
      </w:r>
    </w:p>
    <w:p w:rsidR="005576D1" w:rsidRDefault="005576D1" w:rsidP="005576D1">
      <w:pPr>
        <w:ind w:left="420"/>
      </w:pPr>
      <w:r>
        <w:rPr>
          <w:rFonts w:hint="eastAsia"/>
        </w:rPr>
        <w:t>/</w:t>
      </w:r>
      <w:r>
        <w:t>/16</w:t>
      </w:r>
      <w:r>
        <w:rPr>
          <w:rFonts w:hint="eastAsia"/>
        </w:rPr>
        <w:t>进制</w:t>
      </w:r>
    </w:p>
    <w:p w:rsidR="005576D1" w:rsidRDefault="005576D1" w:rsidP="005576D1">
      <w:pPr>
        <w:ind w:left="420"/>
      </w:pPr>
      <w:r>
        <w:t>private static final char[] HEX_DIGITS = { '0', '1', '2', '3', '4', '5', '6', '7', '8', '9', 'a', 'b', 'c', 'd', 'e', 'f' };</w:t>
      </w:r>
    </w:p>
    <w:p w:rsidR="005576D1" w:rsidRPr="005576D1" w:rsidRDefault="005576D1" w:rsidP="005576D1">
      <w:pPr>
        <w:ind w:left="420"/>
      </w:pPr>
    </w:p>
    <w:p w:rsidR="005576D1" w:rsidRPr="00DD6CA1" w:rsidRDefault="005576D1" w:rsidP="001A69CF">
      <w:pPr>
        <w:pStyle w:val="3"/>
      </w:pPr>
      <w:bookmarkStart w:id="36" w:name="_Toc514140037"/>
      <w:bookmarkStart w:id="37" w:name="_Toc520153740"/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传入签名</w:t>
      </w:r>
      <w:bookmarkEnd w:id="36"/>
      <w:bookmarkEnd w:id="37"/>
    </w:p>
    <w:p w:rsidR="005576D1" w:rsidRDefault="005576D1" w:rsidP="005576D1">
      <w:r>
        <w:tab/>
      </w:r>
      <w:r>
        <w:rPr>
          <w:rFonts w:hint="eastAsia"/>
        </w:rPr>
        <w:t>在每个接口调用时，不论是g</w:t>
      </w:r>
      <w:r>
        <w:t>et</w:t>
      </w:r>
      <w:r>
        <w:rPr>
          <w:rFonts w:hint="eastAsia"/>
        </w:rPr>
        <w:t>还是p</w:t>
      </w:r>
      <w:r>
        <w:t>ost</w:t>
      </w:r>
      <w:r>
        <w:rPr>
          <w:rFonts w:hint="eastAsia"/>
        </w:rPr>
        <w:t>请求的接口，都需要传入签名。具体方法是，在请求的header里传入</w:t>
      </w:r>
      <w:r>
        <w:t>”</w:t>
      </w:r>
      <w:r>
        <w:rPr>
          <w:rFonts w:hint="eastAsia"/>
        </w:rPr>
        <w:t>a</w:t>
      </w:r>
      <w:r>
        <w:t>ppKey”</w:t>
      </w:r>
      <w:r>
        <w:rPr>
          <w:rFonts w:hint="eastAsia"/>
        </w:rPr>
        <w:t>和</w:t>
      </w:r>
      <w:r>
        <w:t>”</w:t>
      </w:r>
      <w:r>
        <w:rPr>
          <w:rFonts w:hint="eastAsia"/>
        </w:rPr>
        <w:t>signature</w:t>
      </w:r>
      <w:r>
        <w:t>”</w:t>
      </w:r>
      <w:r>
        <w:rPr>
          <w:rFonts w:hint="eastAsia"/>
        </w:rPr>
        <w:t>两个参数，需要注意这两个参数的大小写。其中a</w:t>
      </w:r>
      <w:r>
        <w:t>ppKey</w:t>
      </w:r>
      <w:r>
        <w:rPr>
          <w:rFonts w:hint="eastAsia"/>
        </w:rPr>
        <w:t>表示头盔应用标志</w:t>
      </w:r>
      <w:r w:rsidR="00D22408">
        <w:rPr>
          <w:rFonts w:hint="eastAsia"/>
        </w:rPr>
        <w:t>，在2</w:t>
      </w:r>
      <w:r w:rsidR="00D22408">
        <w:t>.1</w:t>
      </w:r>
      <w:r w:rsidR="00D22408">
        <w:rPr>
          <w:rFonts w:hint="eastAsia"/>
        </w:rPr>
        <w:t>节</w:t>
      </w:r>
      <w:r w:rsidR="00C762B7">
        <w:rPr>
          <w:rFonts w:hint="eastAsia"/>
        </w:rPr>
        <w:t>有说明</w:t>
      </w:r>
      <w:r>
        <w:rPr>
          <w:rFonts w:hint="eastAsia"/>
        </w:rPr>
        <w:t>，signature的值为</w:t>
      </w:r>
      <w:r w:rsidR="0098254F">
        <w:rPr>
          <w:rFonts w:hint="eastAsia"/>
        </w:rPr>
        <w:t>前</w:t>
      </w:r>
      <w:r>
        <w:rPr>
          <w:rFonts w:hint="eastAsia"/>
        </w:rPr>
        <w:t>述</w:t>
      </w:r>
      <w:r w:rsidR="00C762B7">
        <w:rPr>
          <w:rFonts w:hint="eastAsia"/>
        </w:rPr>
        <w:t>2</w:t>
      </w:r>
      <w:r w:rsidR="00C762B7">
        <w:t>.</w:t>
      </w:r>
      <w:r w:rsidR="0098254F">
        <w:t>2</w:t>
      </w:r>
      <w:r w:rsidR="0098254F">
        <w:rPr>
          <w:rFonts w:hint="eastAsia"/>
        </w:rPr>
        <w:t>、</w:t>
      </w:r>
      <w:r w:rsidR="00C762B7">
        <w:t>2.3</w:t>
      </w:r>
      <w:r w:rsidR="0098254F">
        <w:rPr>
          <w:rFonts w:hint="eastAsia"/>
        </w:rPr>
        <w:t>节</w:t>
      </w:r>
      <w:r w:rsidR="00C762B7">
        <w:rPr>
          <w:rFonts w:hint="eastAsia"/>
        </w:rPr>
        <w:t>提到的</w:t>
      </w:r>
      <w:r>
        <w:rPr>
          <w:rFonts w:hint="eastAsia"/>
        </w:rPr>
        <w:t>算法计算得到的签名值。后续接口说明中，</w:t>
      </w:r>
      <w:r w:rsidRPr="00D04FC1">
        <w:rPr>
          <w:rFonts w:hint="eastAsia"/>
          <w:b/>
        </w:rPr>
        <w:t>没有明确</w:t>
      </w:r>
      <w:r w:rsidR="00D04FC1" w:rsidRPr="00D04FC1">
        <w:rPr>
          <w:rFonts w:hint="eastAsia"/>
          <w:b/>
        </w:rPr>
        <w:t>说</w:t>
      </w:r>
      <w:r w:rsidRPr="00D04FC1">
        <w:rPr>
          <w:rFonts w:hint="eastAsia"/>
          <w:b/>
        </w:rPr>
        <w:t>不需传入appKey和s</w:t>
      </w:r>
      <w:r w:rsidRPr="00D04FC1">
        <w:rPr>
          <w:b/>
        </w:rPr>
        <w:t>ignature</w:t>
      </w:r>
      <w:r w:rsidRPr="00D04FC1">
        <w:rPr>
          <w:rFonts w:hint="eastAsia"/>
          <w:b/>
        </w:rPr>
        <w:t>参数的接口都需要传入这两个参数</w:t>
      </w:r>
      <w:r>
        <w:rPr>
          <w:rFonts w:hint="eastAsia"/>
        </w:rPr>
        <w:t>。</w:t>
      </w:r>
    </w:p>
    <w:p w:rsidR="005576D1" w:rsidRDefault="005576D1" w:rsidP="009D6E81">
      <w:r>
        <w:tab/>
      </w:r>
      <w:r>
        <w:rPr>
          <w:rFonts w:hint="eastAsia"/>
        </w:rPr>
        <w:t>另外，为方便识别当前头盔身份，避免每次接口调用时传入头盔唯一识别标志，</w:t>
      </w:r>
      <w:r w:rsidRPr="00C762B7">
        <w:rPr>
          <w:rFonts w:hint="eastAsia"/>
          <w:b/>
        </w:rPr>
        <w:t>接口请求时，还需要在请求h</w:t>
      </w:r>
      <w:r w:rsidRPr="00C762B7">
        <w:rPr>
          <w:b/>
        </w:rPr>
        <w:t>eader</w:t>
      </w:r>
      <w:r w:rsidRPr="00C762B7">
        <w:rPr>
          <w:rFonts w:hint="eastAsia"/>
          <w:b/>
        </w:rPr>
        <w:t>里传入“imei”参数</w:t>
      </w:r>
      <w:r>
        <w:rPr>
          <w:rFonts w:hint="eastAsia"/>
        </w:rPr>
        <w:t>，此参数为</w:t>
      </w:r>
      <w:r w:rsidR="007C057C">
        <w:rPr>
          <w:rFonts w:hint="eastAsia"/>
        </w:rPr>
        <w:t>当前</w:t>
      </w:r>
      <w:r>
        <w:rPr>
          <w:rFonts w:hint="eastAsia"/>
        </w:rPr>
        <w:t>头盔唯一硬件识别标志。此</w:t>
      </w:r>
      <w:r>
        <w:rPr>
          <w:rFonts w:hint="eastAsia"/>
        </w:rPr>
        <w:lastRenderedPageBreak/>
        <w:t>数据应该与头盔初始化设置时保持一致。后续接口说明中，</w:t>
      </w:r>
      <w:r w:rsidRPr="00D04FC1">
        <w:rPr>
          <w:rFonts w:hint="eastAsia"/>
          <w:b/>
        </w:rPr>
        <w:t>没有明确</w:t>
      </w:r>
      <w:r w:rsidR="00D04FC1" w:rsidRPr="00D04FC1">
        <w:rPr>
          <w:rFonts w:hint="eastAsia"/>
          <w:b/>
        </w:rPr>
        <w:t>说</w:t>
      </w:r>
      <w:r w:rsidRPr="00D04FC1">
        <w:rPr>
          <w:rFonts w:hint="eastAsia"/>
          <w:b/>
        </w:rPr>
        <w:t>不需传入i</w:t>
      </w:r>
      <w:r w:rsidRPr="00D04FC1">
        <w:rPr>
          <w:b/>
        </w:rPr>
        <w:t>mei</w:t>
      </w:r>
      <w:r w:rsidRPr="00D04FC1">
        <w:rPr>
          <w:rFonts w:hint="eastAsia"/>
          <w:b/>
        </w:rPr>
        <w:t>参数的接口都需要传入i</w:t>
      </w:r>
      <w:r w:rsidRPr="00D04FC1">
        <w:rPr>
          <w:b/>
        </w:rPr>
        <w:t>mei</w:t>
      </w:r>
      <w:r>
        <w:rPr>
          <w:rFonts w:hint="eastAsia"/>
        </w:rPr>
        <w:t>。</w:t>
      </w:r>
    </w:p>
    <w:p w:rsidR="005576D1" w:rsidRDefault="005576D1" w:rsidP="009D6E81"/>
    <w:p w:rsidR="009D6E81" w:rsidRDefault="00DD13C5" w:rsidP="001A69CF">
      <w:pPr>
        <w:pStyle w:val="2"/>
      </w:pPr>
      <w:bookmarkStart w:id="38" w:name="_Toc514140038"/>
      <w:bookmarkStart w:id="39" w:name="_Toc520153741"/>
      <w:r>
        <w:rPr>
          <w:rFonts w:hint="eastAsia"/>
        </w:rPr>
        <w:t>三、</w:t>
      </w:r>
      <w:r w:rsidR="009D6E81">
        <w:rPr>
          <w:rFonts w:hint="eastAsia"/>
        </w:rPr>
        <w:t>接口说明</w:t>
      </w:r>
      <w:bookmarkEnd w:id="38"/>
      <w:bookmarkEnd w:id="39"/>
    </w:p>
    <w:p w:rsidR="005861F3" w:rsidRDefault="005861F3" w:rsidP="005861F3">
      <w:pPr>
        <w:pStyle w:val="3"/>
      </w:pPr>
      <w:bookmarkStart w:id="40" w:name="_Toc514140039"/>
      <w:bookmarkStart w:id="41" w:name="_Toc520153742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接口调用</w:t>
      </w:r>
      <w:bookmarkEnd w:id="40"/>
      <w:bookmarkEnd w:id="41"/>
    </w:p>
    <w:p w:rsidR="005861F3" w:rsidRDefault="005861F3" w:rsidP="005861F3">
      <w:r>
        <w:tab/>
      </w:r>
      <w:r>
        <w:rPr>
          <w:rFonts w:hint="eastAsia"/>
        </w:rPr>
        <w:t>接口调用基准url：</w:t>
      </w:r>
      <w:hyperlink r:id="rId8" w:history="1">
        <w:r w:rsidRPr="00206ADF">
          <w:rPr>
            <w:rStyle w:val="a5"/>
            <w:rFonts w:hint="eastAsia"/>
          </w:rPr>
          <w:t>htt</w:t>
        </w:r>
        <w:r w:rsidRPr="00206ADF">
          <w:rPr>
            <w:rStyle w:val="a5"/>
          </w:rPr>
          <w:t>p://smart.tygps.com</w:t>
        </w:r>
      </w:hyperlink>
      <w:r w:rsidR="00A174D8">
        <w:rPr>
          <w:rFonts w:hint="eastAsia"/>
        </w:rPr>
        <w:t>，</w:t>
      </w:r>
      <w:r>
        <w:rPr>
          <w:rFonts w:hint="eastAsia"/>
        </w:rPr>
        <w:t>实际调用的url为此基准u</w:t>
      </w:r>
      <w:r>
        <w:t>rl</w:t>
      </w:r>
      <w:r>
        <w:rPr>
          <w:rFonts w:hint="eastAsia"/>
        </w:rPr>
        <w:t>+具体接口名</w:t>
      </w:r>
      <w:r w:rsidR="00C762B7">
        <w:rPr>
          <w:rFonts w:hint="eastAsia"/>
        </w:rPr>
        <w:t>，组合形成</w:t>
      </w:r>
      <w:r>
        <w:rPr>
          <w:rFonts w:hint="eastAsia"/>
        </w:rPr>
        <w:t>1个完整的u</w:t>
      </w:r>
      <w:r>
        <w:t>rl</w:t>
      </w:r>
      <w:r>
        <w:rPr>
          <w:rFonts w:hint="eastAsia"/>
        </w:rPr>
        <w:t>。</w:t>
      </w:r>
    </w:p>
    <w:p w:rsidR="00A174D8" w:rsidRPr="00A174D8" w:rsidRDefault="00A174D8" w:rsidP="005861F3">
      <w:r>
        <w:tab/>
      </w:r>
      <w:r w:rsidR="00C762B7">
        <w:rPr>
          <w:rFonts w:hint="eastAsia"/>
        </w:rPr>
        <w:t>接口说明的各个</w:t>
      </w:r>
      <w:r>
        <w:rPr>
          <w:rFonts w:hint="eastAsia"/>
        </w:rPr>
        <w:t>参数</w:t>
      </w:r>
      <w:r w:rsidR="00C762B7">
        <w:rPr>
          <w:rFonts w:hint="eastAsia"/>
        </w:rPr>
        <w:t>项</w:t>
      </w:r>
      <w:r>
        <w:rPr>
          <w:rFonts w:hint="eastAsia"/>
        </w:rPr>
        <w:t>说明中，如有“”可空“字样，表示该参数可传入也可不传入，否则表示必须传入。</w:t>
      </w:r>
      <w:r w:rsidR="00EF6759">
        <w:rPr>
          <w:rFonts w:hint="eastAsia"/>
        </w:rPr>
        <w:t>后文的接口反馈说明中，如以</w:t>
      </w:r>
      <w:r w:rsidR="00EF6759">
        <w:t>”</w:t>
      </w:r>
      <w:r w:rsidR="00EF6759">
        <w:rPr>
          <w:rFonts w:hint="eastAsia"/>
        </w:rPr>
        <w:t>j</w:t>
      </w:r>
      <w:r w:rsidR="00EF6759">
        <w:t>son</w:t>
      </w:r>
      <w:r w:rsidR="00EF6759">
        <w:rPr>
          <w:rFonts w:hint="eastAsia"/>
        </w:rPr>
        <w:t>格式</w:t>
      </w:r>
      <w:r w:rsidR="00EF6759">
        <w:t>”</w:t>
      </w:r>
      <w:r w:rsidR="00EF6759">
        <w:rPr>
          <w:rFonts w:hint="eastAsia"/>
        </w:rPr>
        <w:t>开头，则表示反馈的数据格式是json格式。</w:t>
      </w:r>
    </w:p>
    <w:p w:rsidR="009D6E81" w:rsidRDefault="00F977EB" w:rsidP="005861F3">
      <w:pPr>
        <w:pStyle w:val="3"/>
      </w:pPr>
      <w:bookmarkStart w:id="42" w:name="_Toc514140040"/>
      <w:bookmarkStart w:id="43" w:name="_Toc520153743"/>
      <w:r>
        <w:rPr>
          <w:rFonts w:hint="eastAsia"/>
        </w:rPr>
        <w:t>3</w:t>
      </w:r>
      <w:r>
        <w:t>.</w:t>
      </w:r>
      <w:r w:rsidR="005861F3">
        <w:t>2</w:t>
      </w:r>
      <w:r>
        <w:t xml:space="preserve"> </w:t>
      </w:r>
      <w:r w:rsidR="005861F3">
        <w:rPr>
          <w:rFonts w:hint="eastAsia"/>
        </w:rPr>
        <w:t>第3方</w:t>
      </w:r>
      <w:r>
        <w:rPr>
          <w:rFonts w:hint="eastAsia"/>
        </w:rPr>
        <w:t>接口</w:t>
      </w:r>
      <w:bookmarkEnd w:id="42"/>
      <w:bookmarkEnd w:id="43"/>
    </w:p>
    <w:p w:rsidR="00F977EB" w:rsidRDefault="005861F3" w:rsidP="00EF6759">
      <w:pPr>
        <w:pStyle w:val="a3"/>
        <w:ind w:firstLineChars="0"/>
      </w:pPr>
      <w:r>
        <w:rPr>
          <w:rFonts w:hint="eastAsia"/>
        </w:rPr>
        <w:t>第3方接口，指非田一科技头盔项目自行开发的接口。</w:t>
      </w:r>
      <w:r w:rsidR="007E42C2">
        <w:rPr>
          <w:rFonts w:hint="eastAsia"/>
        </w:rPr>
        <w:t>为方便统一管理降低头盔端复杂度，此类接口调用通过田一后台来调用</w:t>
      </w:r>
      <w:r>
        <w:rPr>
          <w:rFonts w:hint="eastAsia"/>
        </w:rPr>
        <w:t>这类接口后台仅做接口转发和必要的包装。当前主要是天远科技开发的零件</w:t>
      </w:r>
      <w:r w:rsidR="007E42C2">
        <w:rPr>
          <w:rFonts w:hint="eastAsia"/>
        </w:rPr>
        <w:t>询价</w:t>
      </w:r>
      <w:r>
        <w:rPr>
          <w:rFonts w:hint="eastAsia"/>
        </w:rPr>
        <w:t>接口。</w:t>
      </w:r>
    </w:p>
    <w:p w:rsidR="005861F3" w:rsidRDefault="005861F3" w:rsidP="009D6E81">
      <w:pPr>
        <w:pStyle w:val="a3"/>
        <w:ind w:left="420" w:firstLineChars="0" w:firstLine="0"/>
      </w:pPr>
    </w:p>
    <w:p w:rsidR="005861F3" w:rsidRDefault="005861F3" w:rsidP="005861F3">
      <w:pPr>
        <w:pStyle w:val="4"/>
      </w:pPr>
      <w:bookmarkStart w:id="44" w:name="_Toc520153744"/>
      <w:r>
        <w:rPr>
          <w:rFonts w:hint="eastAsia"/>
        </w:rPr>
        <w:t>天远零件</w:t>
      </w:r>
      <w:r w:rsidR="00D8326E">
        <w:rPr>
          <w:rFonts w:hint="eastAsia"/>
        </w:rPr>
        <w:t>询价</w:t>
      </w:r>
      <w:r>
        <w:rPr>
          <w:rFonts w:hint="eastAsia"/>
        </w:rPr>
        <w:t>接口</w:t>
      </w:r>
      <w:bookmarkEnd w:id="44"/>
    </w:p>
    <w:p w:rsidR="00D051A0" w:rsidRDefault="005861F3" w:rsidP="005861F3">
      <w:r>
        <w:tab/>
      </w:r>
      <w:r>
        <w:rPr>
          <w:rFonts w:hint="eastAsia"/>
        </w:rPr>
        <w:t>天远</w:t>
      </w:r>
      <w:r w:rsidR="00D8326E">
        <w:rPr>
          <w:rFonts w:hint="eastAsia"/>
        </w:rPr>
        <w:t>零件询价</w:t>
      </w:r>
      <w:r>
        <w:rPr>
          <w:rFonts w:hint="eastAsia"/>
        </w:rPr>
        <w:t>接口，请参考天远提供的接口文档。</w:t>
      </w:r>
      <w:r w:rsidR="00D051A0">
        <w:rPr>
          <w:rFonts w:hint="eastAsia"/>
        </w:rPr>
        <w:t>实际调用时，接口的</w:t>
      </w:r>
      <w:r>
        <w:rPr>
          <w:rFonts w:hint="eastAsia"/>
        </w:rPr>
        <w:t>参数</w:t>
      </w:r>
      <w:r w:rsidR="00D051A0">
        <w:rPr>
          <w:rFonts w:hint="eastAsia"/>
        </w:rPr>
        <w:t>、返回值都按照天远规范</w:t>
      </w:r>
      <w:r w:rsidR="00D8326E">
        <w:rPr>
          <w:rFonts w:hint="eastAsia"/>
        </w:rPr>
        <w:t>进行</w:t>
      </w:r>
      <w:r w:rsidR="00D051A0">
        <w:rPr>
          <w:rFonts w:hint="eastAsia"/>
        </w:rPr>
        <w:t>。</w:t>
      </w:r>
    </w:p>
    <w:p w:rsidR="00D051A0" w:rsidRDefault="00D051A0" w:rsidP="005861F3"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D051A0" w:rsidTr="00D051A0">
        <w:tc>
          <w:tcPr>
            <w:tcW w:w="1555" w:type="dxa"/>
          </w:tcPr>
          <w:p w:rsidR="00D051A0" w:rsidRDefault="00D051A0" w:rsidP="005861F3">
            <w:r>
              <w:rPr>
                <w:rFonts w:hint="eastAsia"/>
              </w:rPr>
              <w:t>接口名</w:t>
            </w:r>
          </w:p>
        </w:tc>
        <w:tc>
          <w:tcPr>
            <w:tcW w:w="6741" w:type="dxa"/>
          </w:tcPr>
          <w:p w:rsidR="00D051A0" w:rsidRDefault="00D051A0" w:rsidP="005861F3">
            <w:r>
              <w:rPr>
                <w:rFonts w:hint="eastAsia"/>
              </w:rPr>
              <w:t>“/</w:t>
            </w:r>
            <w:r>
              <w:t>ty/data/</w:t>
            </w:r>
            <w:r>
              <w:rPr>
                <w:rFonts w:hint="eastAsia"/>
              </w:rPr>
              <w:t>”+天远原接口名</w:t>
            </w:r>
          </w:p>
        </w:tc>
      </w:tr>
      <w:tr w:rsidR="00222D8B" w:rsidTr="00D051A0">
        <w:tc>
          <w:tcPr>
            <w:tcW w:w="1555" w:type="dxa"/>
          </w:tcPr>
          <w:p w:rsidR="00222D8B" w:rsidRDefault="00222D8B" w:rsidP="005861F3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22D8B" w:rsidRDefault="00222D8B" w:rsidP="005861F3">
            <w:r>
              <w:rPr>
                <w:rFonts w:hint="eastAsia"/>
              </w:rPr>
              <w:t>天远接口通过田一后台包装转发时，接口名统一添加前缀</w:t>
            </w:r>
            <w:r>
              <w:t>”/ty/data</w:t>
            </w:r>
            <w:r>
              <w:rPr>
                <w:rFonts w:hint="eastAsia"/>
              </w:rPr>
              <w:t>/</w:t>
            </w:r>
            <w:r>
              <w:t>”</w:t>
            </w:r>
          </w:p>
        </w:tc>
      </w:tr>
      <w:tr w:rsidR="00D051A0" w:rsidTr="00D051A0">
        <w:tc>
          <w:tcPr>
            <w:tcW w:w="1555" w:type="dxa"/>
          </w:tcPr>
          <w:p w:rsidR="00D051A0" w:rsidRDefault="00D051A0" w:rsidP="005861F3">
            <w:r>
              <w:t>H</w:t>
            </w:r>
            <w:r>
              <w:rPr>
                <w:rFonts w:hint="eastAsia"/>
              </w:rPr>
              <w:t>eader</w:t>
            </w:r>
            <w:r w:rsidR="00A174D8">
              <w:rPr>
                <w:rFonts w:hint="eastAsia"/>
              </w:rPr>
              <w:t>特例</w:t>
            </w:r>
          </w:p>
        </w:tc>
        <w:tc>
          <w:tcPr>
            <w:tcW w:w="6741" w:type="dxa"/>
          </w:tcPr>
          <w:p w:rsidR="00D051A0" w:rsidRDefault="00D051A0" w:rsidP="005861F3">
            <w:pPr>
              <w:rPr>
                <w:b/>
              </w:rPr>
            </w:pPr>
            <w:r w:rsidRPr="00D8326E">
              <w:rPr>
                <w:rFonts w:hint="eastAsia"/>
                <w:b/>
              </w:rPr>
              <w:t>天远接口文档</w:t>
            </w:r>
            <w:r w:rsidR="00D8326E">
              <w:rPr>
                <w:rFonts w:hint="eastAsia"/>
                <w:b/>
              </w:rPr>
              <w:t>中</w:t>
            </w:r>
            <w:r w:rsidRPr="00D8326E">
              <w:rPr>
                <w:rFonts w:hint="eastAsia"/>
                <w:b/>
              </w:rPr>
              <w:t>要求传入的</w:t>
            </w:r>
            <w:r w:rsidRPr="00D8326E">
              <w:rPr>
                <w:b/>
              </w:rPr>
              <w:t>Authorization</w:t>
            </w:r>
            <w:r w:rsidRPr="00D8326E">
              <w:rPr>
                <w:rFonts w:hint="eastAsia"/>
                <w:b/>
              </w:rPr>
              <w:t>不需要传入</w:t>
            </w:r>
            <w:r w:rsidR="007670DD">
              <w:rPr>
                <w:rFonts w:hint="eastAsia"/>
                <w:b/>
              </w:rPr>
              <w:t>。</w:t>
            </w:r>
          </w:p>
          <w:p w:rsidR="007670DD" w:rsidRPr="00D8326E" w:rsidRDefault="007670DD" w:rsidP="005861F3">
            <w:pPr>
              <w:rPr>
                <w:b/>
              </w:rPr>
            </w:pPr>
            <w:r>
              <w:rPr>
                <w:rFonts w:hint="eastAsia"/>
              </w:rPr>
              <w:t>安全签名：需要</w:t>
            </w:r>
          </w:p>
        </w:tc>
      </w:tr>
      <w:tr w:rsidR="00D8326E" w:rsidTr="00D051A0">
        <w:tc>
          <w:tcPr>
            <w:tcW w:w="1555" w:type="dxa"/>
          </w:tcPr>
          <w:p w:rsidR="00D8326E" w:rsidRDefault="007670DD" w:rsidP="005861F3">
            <w:r>
              <w:rPr>
                <w:rFonts w:hint="eastAsia"/>
              </w:rPr>
              <w:t>安全签名</w:t>
            </w:r>
          </w:p>
        </w:tc>
        <w:tc>
          <w:tcPr>
            <w:tcW w:w="6741" w:type="dxa"/>
          </w:tcPr>
          <w:p w:rsidR="00D8326E" w:rsidRDefault="007670DD" w:rsidP="005861F3">
            <w:r>
              <w:rPr>
                <w:rFonts w:hint="eastAsia"/>
              </w:rPr>
              <w:t>需要</w:t>
            </w:r>
          </w:p>
        </w:tc>
      </w:tr>
      <w:tr w:rsidR="00D051A0" w:rsidTr="00D051A0">
        <w:tc>
          <w:tcPr>
            <w:tcW w:w="1555" w:type="dxa"/>
          </w:tcPr>
          <w:p w:rsidR="00D051A0" w:rsidRDefault="00D051A0" w:rsidP="005861F3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D051A0" w:rsidRDefault="00D8326E" w:rsidP="005861F3">
            <w:r>
              <w:rPr>
                <w:rFonts w:hint="eastAsia"/>
              </w:rPr>
              <w:t>参照天远零件询价接口规范</w:t>
            </w:r>
          </w:p>
        </w:tc>
      </w:tr>
      <w:tr w:rsidR="00981AA3" w:rsidTr="00D051A0">
        <w:tc>
          <w:tcPr>
            <w:tcW w:w="1555" w:type="dxa"/>
          </w:tcPr>
          <w:p w:rsidR="00981AA3" w:rsidRDefault="00981AA3" w:rsidP="005861F3">
            <w:r>
              <w:rPr>
                <w:rFonts w:hint="eastAsia"/>
              </w:rPr>
              <w:t>参数格式</w:t>
            </w:r>
          </w:p>
        </w:tc>
        <w:tc>
          <w:tcPr>
            <w:tcW w:w="6741" w:type="dxa"/>
          </w:tcPr>
          <w:p w:rsidR="00981AA3" w:rsidRDefault="00EF6759" w:rsidP="005861F3">
            <w:r>
              <w:t>J</w:t>
            </w:r>
            <w:r w:rsidR="00981AA3">
              <w:t>son</w:t>
            </w:r>
            <w:r>
              <w:rPr>
                <w:rFonts w:hint="eastAsia"/>
              </w:rPr>
              <w:t>格式</w:t>
            </w:r>
          </w:p>
        </w:tc>
      </w:tr>
      <w:tr w:rsidR="00D8326E" w:rsidTr="00D051A0">
        <w:tc>
          <w:tcPr>
            <w:tcW w:w="1555" w:type="dxa"/>
          </w:tcPr>
          <w:p w:rsidR="00D8326E" w:rsidRDefault="00D8326E" w:rsidP="00D8326E">
            <w:r>
              <w:rPr>
                <w:rFonts w:hint="eastAsia"/>
              </w:rPr>
              <w:t>反馈</w:t>
            </w:r>
          </w:p>
        </w:tc>
        <w:tc>
          <w:tcPr>
            <w:tcW w:w="6741" w:type="dxa"/>
          </w:tcPr>
          <w:p w:rsidR="00D8326E" w:rsidRDefault="00D8326E" w:rsidP="00D8326E">
            <w:r>
              <w:rPr>
                <w:rFonts w:hint="eastAsia"/>
              </w:rPr>
              <w:t>参照天远零件询价接口规范</w:t>
            </w:r>
          </w:p>
        </w:tc>
      </w:tr>
    </w:tbl>
    <w:p w:rsidR="00D051A0" w:rsidRDefault="00D051A0" w:rsidP="005861F3"/>
    <w:p w:rsidR="005861F3" w:rsidRDefault="005861F3" w:rsidP="005861F3">
      <w:pPr>
        <w:pStyle w:val="3"/>
      </w:pPr>
      <w:bookmarkStart w:id="45" w:name="_Toc514140041"/>
      <w:bookmarkStart w:id="46" w:name="_Toc520153745"/>
      <w:r>
        <w:rPr>
          <w:rFonts w:hint="eastAsia"/>
        </w:rPr>
        <w:lastRenderedPageBreak/>
        <w:t>3</w:t>
      </w:r>
      <w:r>
        <w:t xml:space="preserve">.3 </w:t>
      </w:r>
      <w:r>
        <w:rPr>
          <w:rFonts w:hint="eastAsia"/>
        </w:rPr>
        <w:t>内部接口</w:t>
      </w:r>
      <w:bookmarkEnd w:id="45"/>
      <w:bookmarkEnd w:id="46"/>
    </w:p>
    <w:p w:rsidR="009D6E81" w:rsidRDefault="0086302A" w:rsidP="0086302A">
      <w:pPr>
        <w:pStyle w:val="4"/>
      </w:pPr>
      <w:bookmarkStart w:id="47" w:name="_Toc520153746"/>
      <w:r>
        <w:rPr>
          <w:rFonts w:hint="eastAsia"/>
        </w:rPr>
        <w:t>3</w:t>
      </w:r>
      <w:r>
        <w:t xml:space="preserve">.3.1 </w:t>
      </w:r>
      <w:r>
        <w:rPr>
          <w:rFonts w:hint="eastAsia"/>
        </w:rPr>
        <w:t>文件上传</w:t>
      </w:r>
      <w:bookmarkEnd w:id="47"/>
    </w:p>
    <w:p w:rsidR="0086302A" w:rsidRDefault="00094225" w:rsidP="0086302A">
      <w:pPr>
        <w:pStyle w:val="5"/>
      </w:pPr>
      <w:bookmarkStart w:id="48" w:name="_Toc520153747"/>
      <w:r>
        <w:rPr>
          <w:rFonts w:hint="eastAsia"/>
        </w:rPr>
        <w:t>3</w:t>
      </w:r>
      <w:r>
        <w:t>.3.1.1</w:t>
      </w:r>
      <w:r w:rsidR="0086302A">
        <w:rPr>
          <w:rFonts w:hint="eastAsia"/>
        </w:rPr>
        <w:t>视频</w:t>
      </w:r>
      <w:bookmarkEnd w:id="4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7670DD" w:rsidTr="00EF6759">
        <w:tc>
          <w:tcPr>
            <w:tcW w:w="1555" w:type="dxa"/>
          </w:tcPr>
          <w:p w:rsidR="007670DD" w:rsidRDefault="007670DD" w:rsidP="00EF6759">
            <w:r>
              <w:rPr>
                <w:rFonts w:hint="eastAsia"/>
              </w:rPr>
              <w:t>接口名</w:t>
            </w:r>
          </w:p>
        </w:tc>
        <w:tc>
          <w:tcPr>
            <w:tcW w:w="6741" w:type="dxa"/>
          </w:tcPr>
          <w:p w:rsidR="007670DD" w:rsidRDefault="007670DD" w:rsidP="00EF6759">
            <w:r>
              <w:rPr>
                <w:rFonts w:hint="eastAsia"/>
              </w:rPr>
              <w:t>/</w:t>
            </w:r>
            <w:r>
              <w:t>video/upload</w:t>
            </w:r>
            <w:r>
              <w:rPr>
                <w:rFonts w:hint="eastAsia"/>
              </w:rPr>
              <w:t xml:space="preserve"> </w:t>
            </w:r>
          </w:p>
        </w:tc>
      </w:tr>
      <w:tr w:rsidR="00713EA6" w:rsidTr="00EF6759">
        <w:tc>
          <w:tcPr>
            <w:tcW w:w="1555" w:type="dxa"/>
          </w:tcPr>
          <w:p w:rsidR="00713EA6" w:rsidRDefault="00713EA6" w:rsidP="00EF6759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713EA6" w:rsidRDefault="00713EA6" w:rsidP="00EF6759">
            <w:r>
              <w:rPr>
                <w:rFonts w:hint="eastAsia"/>
              </w:rPr>
              <w:t>日常上传视频</w:t>
            </w:r>
          </w:p>
        </w:tc>
      </w:tr>
      <w:tr w:rsidR="007670DD" w:rsidTr="00EF6759">
        <w:tc>
          <w:tcPr>
            <w:tcW w:w="1555" w:type="dxa"/>
          </w:tcPr>
          <w:p w:rsidR="007670DD" w:rsidRDefault="007670DD" w:rsidP="00EF6759">
            <w:r>
              <w:rPr>
                <w:rFonts w:hint="eastAsia"/>
              </w:rPr>
              <w:t>header签名</w:t>
            </w:r>
          </w:p>
        </w:tc>
        <w:tc>
          <w:tcPr>
            <w:tcW w:w="6741" w:type="dxa"/>
          </w:tcPr>
          <w:p w:rsidR="007670DD" w:rsidRDefault="007670DD" w:rsidP="00EF6759">
            <w:r>
              <w:rPr>
                <w:rFonts w:hint="eastAsia"/>
              </w:rPr>
              <w:t>需要</w:t>
            </w:r>
          </w:p>
        </w:tc>
      </w:tr>
      <w:tr w:rsidR="00DA1C60" w:rsidTr="00EF6759">
        <w:tc>
          <w:tcPr>
            <w:tcW w:w="1555" w:type="dxa"/>
          </w:tcPr>
          <w:p w:rsidR="00DA1C60" w:rsidRDefault="00DA1C60" w:rsidP="00EF6759">
            <w:r>
              <w:rPr>
                <w:rFonts w:hint="eastAsia"/>
              </w:rPr>
              <w:t>请求方式</w:t>
            </w:r>
          </w:p>
        </w:tc>
        <w:tc>
          <w:tcPr>
            <w:tcW w:w="6741" w:type="dxa"/>
          </w:tcPr>
          <w:p w:rsidR="00DA1C60" w:rsidRDefault="00DA1C60" w:rsidP="00EF6759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7670DD" w:rsidTr="00EF6759">
        <w:tc>
          <w:tcPr>
            <w:tcW w:w="1555" w:type="dxa"/>
          </w:tcPr>
          <w:p w:rsidR="007670DD" w:rsidRDefault="007670DD" w:rsidP="00EF6759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7670DD" w:rsidRDefault="00A174D8" w:rsidP="00EF6759">
            <w:r>
              <w:rPr>
                <w:rFonts w:hint="eastAsia"/>
              </w:rPr>
              <w:t>v</w:t>
            </w:r>
            <w:r>
              <w:t>ideofile:</w:t>
            </w:r>
            <w:r>
              <w:rPr>
                <w:rFonts w:hint="eastAsia"/>
              </w:rPr>
              <w:t>视频文件</w:t>
            </w:r>
          </w:p>
          <w:p w:rsidR="00A174D8" w:rsidRDefault="00A174D8" w:rsidP="00EF6759">
            <w:r>
              <w:rPr>
                <w:rFonts w:hint="eastAsia"/>
              </w:rPr>
              <w:t>c</w:t>
            </w:r>
            <w:r>
              <w:t>reateTime:</w:t>
            </w:r>
            <w:r>
              <w:rPr>
                <w:rFonts w:hint="eastAsia"/>
              </w:rPr>
              <w:t>视频录制时间，格式y</w:t>
            </w:r>
            <w:r>
              <w:t>yyyMMddHHmmss</w:t>
            </w:r>
          </w:p>
          <w:p w:rsidR="00A174D8" w:rsidRDefault="00A174D8" w:rsidP="00EF6759">
            <w:r>
              <w:rPr>
                <w:rFonts w:hint="eastAsia"/>
              </w:rPr>
              <w:t>machine</w:t>
            </w:r>
            <w:r>
              <w:t>Code</w:t>
            </w:r>
            <w:r>
              <w:rPr>
                <w:rFonts w:hint="eastAsia"/>
              </w:rPr>
              <w:t>:拍摄的车辆的机号，可空</w:t>
            </w:r>
          </w:p>
          <w:p w:rsidR="00A174D8" w:rsidRDefault="00A174D8" w:rsidP="00EF6759">
            <w:r>
              <w:rPr>
                <w:rFonts w:hint="eastAsia"/>
              </w:rPr>
              <w:t>d</w:t>
            </w:r>
            <w:r>
              <w:t>escription</w:t>
            </w:r>
            <w:r>
              <w:rPr>
                <w:rFonts w:hint="eastAsia"/>
              </w:rPr>
              <w:t>:视频描述，可空</w:t>
            </w:r>
          </w:p>
          <w:p w:rsidR="00A174D8" w:rsidRDefault="00A174D8" w:rsidP="00EF6759">
            <w:r>
              <w:rPr>
                <w:rFonts w:hint="eastAsia"/>
              </w:rPr>
              <w:t>t</w:t>
            </w:r>
            <w:r>
              <w:t>ag:</w:t>
            </w:r>
            <w:r>
              <w:rPr>
                <w:rFonts w:hint="eastAsia"/>
              </w:rPr>
              <w:t>标签，可空</w:t>
            </w:r>
            <w:r w:rsidR="00176DD0">
              <w:rPr>
                <w:rFonts w:hint="eastAsia"/>
              </w:rPr>
              <w:t>。</w:t>
            </w:r>
            <w:r w:rsidR="00176DD0" w:rsidRPr="00176DD0">
              <w:rPr>
                <w:rFonts w:hint="eastAsia"/>
                <w:color w:val="FF0000"/>
              </w:rPr>
              <w:t>在</w:t>
            </w:r>
            <w:r w:rsidR="00E1419B">
              <w:rPr>
                <w:rFonts w:hint="eastAsia"/>
                <w:color w:val="FF0000"/>
              </w:rPr>
              <w:t>2</w:t>
            </w:r>
            <w:r w:rsidR="00E1419B">
              <w:rPr>
                <w:color w:val="FF0000"/>
              </w:rPr>
              <w:t>01807</w:t>
            </w:r>
            <w:r w:rsidR="00E1419B">
              <w:rPr>
                <w:rFonts w:hint="eastAsia"/>
                <w:color w:val="FF0000"/>
              </w:rPr>
              <w:t>版V</w:t>
            </w:r>
            <w:r w:rsidR="00E1419B">
              <w:rPr>
                <w:color w:val="FF0000"/>
              </w:rPr>
              <w:t>R</w:t>
            </w:r>
            <w:r w:rsidR="00E1419B">
              <w:rPr>
                <w:rFonts w:hint="eastAsia"/>
                <w:color w:val="FF0000"/>
              </w:rPr>
              <w:t>交互</w:t>
            </w:r>
            <w:r w:rsidR="00176DD0" w:rsidRPr="00176DD0">
              <w:rPr>
                <w:rFonts w:hint="eastAsia"/>
                <w:color w:val="FF0000"/>
              </w:rPr>
              <w:t>功能</w:t>
            </w:r>
            <w:r w:rsidR="00176DD0">
              <w:rPr>
                <w:rFonts w:hint="eastAsia"/>
                <w:color w:val="FF0000"/>
              </w:rPr>
              <w:t>上传视频时</w:t>
            </w:r>
            <w:r w:rsidR="00176DD0" w:rsidRPr="00176DD0">
              <w:rPr>
                <w:rFonts w:hint="eastAsia"/>
                <w:color w:val="FF0000"/>
              </w:rPr>
              <w:t>，传入(环境</w:t>
            </w:r>
            <w:r w:rsidR="00176DD0" w:rsidRPr="00176DD0">
              <w:rPr>
                <w:color w:val="FF0000"/>
              </w:rPr>
              <w:t>,车辆,故障,零件,保养,异常,评估,其他)</w:t>
            </w:r>
            <w:r w:rsidR="00176DD0">
              <w:rPr>
                <w:rFonts w:hint="eastAsia"/>
                <w:color w:val="FF0000"/>
              </w:rPr>
              <w:t>这其中的1个</w:t>
            </w:r>
            <w:r w:rsidR="00176DD0" w:rsidRPr="00176DD0">
              <w:rPr>
                <w:rFonts w:hint="eastAsia"/>
                <w:color w:val="FF0000"/>
              </w:rPr>
              <w:t>词作为标签</w:t>
            </w:r>
            <w:r w:rsidR="00617C8C">
              <w:rPr>
                <w:rFonts w:hint="eastAsia"/>
                <w:color w:val="FF0000"/>
              </w:rPr>
              <w:t>,如果为多个标签以</w:t>
            </w:r>
            <w:r w:rsidR="00617C8C">
              <w:rPr>
                <w:color w:val="FF0000"/>
              </w:rPr>
              <w:t>”,”隔开字符串;</w:t>
            </w:r>
          </w:p>
          <w:p w:rsidR="00EF6759" w:rsidRDefault="00EF6759" w:rsidP="00EF6759">
            <w:del w:id="49" w:author="夏苑" w:date="2018-10-11T09:36:00Z">
              <w:r w:rsidDel="00BC5107">
                <w:rPr>
                  <w:rFonts w:hint="eastAsia"/>
                </w:rPr>
                <w:delText>termCode</w:delText>
              </w:r>
            </w:del>
            <w:ins w:id="50" w:author="夏苑" w:date="2018-10-11T09:36:00Z">
              <w:r w:rsidR="00BC5107">
                <w:t>neUserName</w:t>
              </w:r>
            </w:ins>
            <w:r>
              <w:rPr>
                <w:rFonts w:hint="eastAsia"/>
              </w:rPr>
              <w:t>：</w:t>
            </w:r>
            <w:del w:id="51" w:author="夏苑" w:date="2018-10-11T09:36:00Z">
              <w:r w:rsidDel="00A300F3">
                <w:rPr>
                  <w:rFonts w:hint="eastAsia"/>
                </w:rPr>
                <w:delText>头盔唯一识别id，可空，以header中imei为准</w:delText>
              </w:r>
            </w:del>
            <w:ins w:id="52" w:author="夏苑" w:date="2018-10-11T09:36:00Z">
              <w:r w:rsidR="00A300F3">
                <w:rPr>
                  <w:rFonts w:hint="eastAsia"/>
                </w:rPr>
                <w:t>网易账号</w:t>
              </w:r>
            </w:ins>
            <w:bookmarkStart w:id="53" w:name="_GoBack"/>
            <w:bookmarkEnd w:id="53"/>
          </w:p>
          <w:p w:rsidR="00E630EE" w:rsidRDefault="00E630EE" w:rsidP="00EF6759">
            <w:pPr>
              <w:rPr>
                <w:ins w:id="54" w:author="夏苑" w:date="2018-08-24T14:26:00Z"/>
              </w:rPr>
            </w:pPr>
            <w:r>
              <w:rPr>
                <w:rFonts w:hint="eastAsia"/>
              </w:rPr>
              <w:t>o</w:t>
            </w:r>
            <w:r>
              <w:t>rderNo:</w:t>
            </w:r>
            <w:r>
              <w:rPr>
                <w:rFonts w:hint="eastAsia"/>
              </w:rPr>
              <w:t>工单号。</w:t>
            </w:r>
            <w:r w:rsidR="00E1419B">
              <w:rPr>
                <w:rFonts w:hint="eastAsia"/>
              </w:rPr>
              <w:t>可空。</w:t>
            </w:r>
            <w:r>
              <w:rPr>
                <w:rFonts w:hint="eastAsia"/>
              </w:rPr>
              <w:t>如果视频对应某个工单则传入工单号</w:t>
            </w:r>
            <w:r w:rsidR="00E1419B">
              <w:rPr>
                <w:rFonts w:hint="eastAsia"/>
              </w:rPr>
              <w:t>。</w:t>
            </w:r>
          </w:p>
          <w:p w:rsidR="00963B2F" w:rsidRDefault="00963B2F" w:rsidP="00EF6759">
            <w:pPr>
              <w:rPr>
                <w:ins w:id="55" w:author="夏苑" w:date="2018-08-24T14:26:00Z"/>
              </w:rPr>
            </w:pPr>
            <w:ins w:id="56" w:author="夏苑" w:date="2018-08-24T14:26:00Z">
              <w:r>
                <w:t>lon:经度</w:t>
              </w:r>
            </w:ins>
            <w:ins w:id="57" w:author="夏苑" w:date="2018-08-24T14:27:00Z">
              <w:r w:rsidR="002149F7">
                <w:rPr>
                  <w:rFonts w:hint="eastAsia"/>
                </w:rPr>
                <w:t xml:space="preserve"> 格式114.2500</w:t>
              </w:r>
            </w:ins>
          </w:p>
          <w:p w:rsidR="00963B2F" w:rsidRDefault="00963B2F" w:rsidP="00EF6759">
            <w:ins w:id="58" w:author="夏苑" w:date="2018-08-24T14:26:00Z">
              <w:r>
                <w:rPr>
                  <w:rFonts w:hint="eastAsia"/>
                </w:rPr>
                <w:t>lat</w:t>
              </w:r>
              <w:r>
                <w:t>:纬度</w:t>
              </w:r>
            </w:ins>
            <w:ins w:id="59" w:author="夏苑" w:date="2018-08-24T14:27:00Z">
              <w:r w:rsidR="002149F7">
                <w:rPr>
                  <w:rFonts w:hint="eastAsia"/>
                </w:rPr>
                <w:t xml:space="preserve">  格式 38.00</w:t>
              </w:r>
            </w:ins>
          </w:p>
        </w:tc>
      </w:tr>
      <w:tr w:rsidR="007670DD" w:rsidTr="00EF6759">
        <w:tc>
          <w:tcPr>
            <w:tcW w:w="1555" w:type="dxa"/>
          </w:tcPr>
          <w:p w:rsidR="007670DD" w:rsidRDefault="007670DD" w:rsidP="00EF6759">
            <w:r>
              <w:rPr>
                <w:rFonts w:hint="eastAsia"/>
              </w:rPr>
              <w:t>参数格式</w:t>
            </w:r>
          </w:p>
        </w:tc>
        <w:tc>
          <w:tcPr>
            <w:tcW w:w="6741" w:type="dxa"/>
          </w:tcPr>
          <w:p w:rsidR="007670DD" w:rsidRDefault="00A174D8" w:rsidP="00EF6759">
            <w:r>
              <w:rPr>
                <w:rFonts w:hint="eastAsia"/>
              </w:rPr>
              <w:t>键值对</w:t>
            </w:r>
          </w:p>
        </w:tc>
      </w:tr>
      <w:tr w:rsidR="007670DD" w:rsidTr="00EF6759">
        <w:tc>
          <w:tcPr>
            <w:tcW w:w="1555" w:type="dxa"/>
          </w:tcPr>
          <w:p w:rsidR="007670DD" w:rsidRDefault="00EF6759" w:rsidP="00EF6759">
            <w:r>
              <w:rPr>
                <w:rFonts w:hint="eastAsia"/>
              </w:rPr>
              <w:t>成功</w:t>
            </w:r>
            <w:r w:rsidR="007670DD">
              <w:rPr>
                <w:rFonts w:hint="eastAsia"/>
              </w:rPr>
              <w:t>反馈</w:t>
            </w:r>
          </w:p>
        </w:tc>
        <w:tc>
          <w:tcPr>
            <w:tcW w:w="6741" w:type="dxa"/>
          </w:tcPr>
          <w:p w:rsidR="007670DD" w:rsidRDefault="00EF6759" w:rsidP="00EF6759">
            <w:r>
              <w:t>Json</w:t>
            </w:r>
            <w:r>
              <w:rPr>
                <w:rFonts w:hint="eastAsia"/>
              </w:rPr>
              <w:t>格式</w:t>
            </w:r>
          </w:p>
          <w:p w:rsidR="00EF6759" w:rsidRDefault="00EF6759" w:rsidP="00EF6759">
            <w:r>
              <w:rPr>
                <w:rFonts w:hint="eastAsia"/>
              </w:rPr>
              <w:t>{</w:t>
            </w:r>
          </w:p>
          <w:p w:rsidR="00EF6759" w:rsidRDefault="00EF6759" w:rsidP="00EF6759">
            <w:r>
              <w:rPr>
                <w:rFonts w:hint="eastAsia"/>
              </w:rPr>
              <w:t>s</w:t>
            </w:r>
            <w:r>
              <w:t>uccess:true</w:t>
            </w:r>
          </w:p>
          <w:p w:rsidR="00EF6759" w:rsidRDefault="00EF6759" w:rsidP="00EF6759">
            <w:r>
              <w:t>}</w:t>
            </w:r>
          </w:p>
        </w:tc>
      </w:tr>
      <w:tr w:rsidR="00EF6759" w:rsidTr="00EF6759">
        <w:tc>
          <w:tcPr>
            <w:tcW w:w="1555" w:type="dxa"/>
          </w:tcPr>
          <w:p w:rsidR="00EF6759" w:rsidRDefault="00EF6759" w:rsidP="00EF6759">
            <w:r>
              <w:rPr>
                <w:rFonts w:hint="eastAsia"/>
              </w:rPr>
              <w:t>失败反馈</w:t>
            </w:r>
          </w:p>
        </w:tc>
        <w:tc>
          <w:tcPr>
            <w:tcW w:w="6741" w:type="dxa"/>
          </w:tcPr>
          <w:p w:rsidR="00EF6759" w:rsidRDefault="00EF6759" w:rsidP="00EF6759">
            <w:r>
              <w:t>Json</w:t>
            </w:r>
            <w:r>
              <w:rPr>
                <w:rFonts w:hint="eastAsia"/>
              </w:rPr>
              <w:t>格式</w:t>
            </w:r>
          </w:p>
          <w:p w:rsidR="00EF6759" w:rsidRDefault="00EF6759" w:rsidP="00EF6759">
            <w:r>
              <w:rPr>
                <w:rFonts w:hint="eastAsia"/>
              </w:rPr>
              <w:t>{</w:t>
            </w:r>
          </w:p>
          <w:p w:rsidR="00EF6759" w:rsidRDefault="00EF6759" w:rsidP="00EF6759">
            <w:r>
              <w:rPr>
                <w:rFonts w:hint="eastAsia"/>
              </w:rPr>
              <w:t>s</w:t>
            </w:r>
            <w:r>
              <w:t>uccess:false,</w:t>
            </w:r>
          </w:p>
          <w:p w:rsidR="00EF6759" w:rsidRDefault="00EF6759" w:rsidP="00EF6759">
            <w:r>
              <w:rPr>
                <w:rFonts w:hint="eastAsia"/>
              </w:rPr>
              <w:t>m</w:t>
            </w:r>
            <w:r>
              <w:t>essage:”</w:t>
            </w:r>
            <w:r>
              <w:rPr>
                <w:rFonts w:hint="eastAsia"/>
              </w:rPr>
              <w:t>失败的原因文字描述</w:t>
            </w:r>
            <w:r>
              <w:t>”</w:t>
            </w:r>
          </w:p>
          <w:p w:rsidR="00EF6759" w:rsidRDefault="00EF6759" w:rsidP="00EF6759">
            <w:r>
              <w:t>}</w:t>
            </w:r>
          </w:p>
        </w:tc>
      </w:tr>
    </w:tbl>
    <w:p w:rsidR="0086302A" w:rsidRPr="007670DD" w:rsidRDefault="0086302A" w:rsidP="0086302A"/>
    <w:p w:rsidR="0086302A" w:rsidRDefault="00094225" w:rsidP="0086302A">
      <w:pPr>
        <w:pStyle w:val="5"/>
      </w:pPr>
      <w:bookmarkStart w:id="60" w:name="_Toc520153748"/>
      <w:r>
        <w:rPr>
          <w:rFonts w:hint="eastAsia"/>
        </w:rPr>
        <w:t>3</w:t>
      </w:r>
      <w:r>
        <w:t>.3.1.2</w:t>
      </w:r>
      <w:r w:rsidR="0086302A">
        <w:rPr>
          <w:rFonts w:hint="eastAsia"/>
        </w:rPr>
        <w:t>音频</w:t>
      </w:r>
      <w:bookmarkEnd w:id="6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F6759" w:rsidTr="00EF6759">
        <w:tc>
          <w:tcPr>
            <w:tcW w:w="1555" w:type="dxa"/>
          </w:tcPr>
          <w:p w:rsidR="00EF6759" w:rsidRDefault="00EF6759" w:rsidP="00EF6759">
            <w:r>
              <w:rPr>
                <w:rFonts w:hint="eastAsia"/>
              </w:rPr>
              <w:t>接口名</w:t>
            </w:r>
          </w:p>
        </w:tc>
        <w:tc>
          <w:tcPr>
            <w:tcW w:w="6741" w:type="dxa"/>
          </w:tcPr>
          <w:p w:rsidR="00EF6759" w:rsidRDefault="00EF6759" w:rsidP="00EF6759">
            <w:r>
              <w:rPr>
                <w:rFonts w:hint="eastAsia"/>
              </w:rPr>
              <w:t>/</w:t>
            </w:r>
            <w:r>
              <w:t>audio/upload</w:t>
            </w:r>
            <w:r>
              <w:rPr>
                <w:rFonts w:hint="eastAsia"/>
              </w:rPr>
              <w:t xml:space="preserve"> </w:t>
            </w:r>
          </w:p>
        </w:tc>
      </w:tr>
      <w:tr w:rsidR="00713EA6" w:rsidTr="00EF6759">
        <w:tc>
          <w:tcPr>
            <w:tcW w:w="1555" w:type="dxa"/>
          </w:tcPr>
          <w:p w:rsidR="00713EA6" w:rsidRDefault="00713EA6" w:rsidP="00EF6759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713EA6" w:rsidRDefault="00713EA6" w:rsidP="00EF6759">
            <w:r>
              <w:rPr>
                <w:rFonts w:hint="eastAsia"/>
              </w:rPr>
              <w:t>日常上传音频</w:t>
            </w:r>
          </w:p>
        </w:tc>
      </w:tr>
      <w:tr w:rsidR="00EF6759" w:rsidTr="00EF6759">
        <w:tc>
          <w:tcPr>
            <w:tcW w:w="1555" w:type="dxa"/>
          </w:tcPr>
          <w:p w:rsidR="00EF6759" w:rsidRDefault="00EF6759" w:rsidP="00EF6759">
            <w:r>
              <w:rPr>
                <w:rFonts w:hint="eastAsia"/>
              </w:rPr>
              <w:t>header签名</w:t>
            </w:r>
          </w:p>
        </w:tc>
        <w:tc>
          <w:tcPr>
            <w:tcW w:w="6741" w:type="dxa"/>
          </w:tcPr>
          <w:p w:rsidR="00EF6759" w:rsidRDefault="00EF6759" w:rsidP="00EF6759">
            <w:r>
              <w:rPr>
                <w:rFonts w:hint="eastAsia"/>
              </w:rPr>
              <w:t>需要</w:t>
            </w:r>
          </w:p>
        </w:tc>
      </w:tr>
      <w:tr w:rsidR="00DA1C60" w:rsidTr="00EF6759">
        <w:tc>
          <w:tcPr>
            <w:tcW w:w="1555" w:type="dxa"/>
          </w:tcPr>
          <w:p w:rsidR="00DA1C60" w:rsidRDefault="00DA1C60" w:rsidP="00DA1C60">
            <w:r>
              <w:rPr>
                <w:rFonts w:hint="eastAsia"/>
              </w:rPr>
              <w:t>请求方式</w:t>
            </w:r>
          </w:p>
        </w:tc>
        <w:tc>
          <w:tcPr>
            <w:tcW w:w="6741" w:type="dxa"/>
          </w:tcPr>
          <w:p w:rsidR="00DA1C60" w:rsidRDefault="00DA1C60" w:rsidP="00DA1C60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DA1C60" w:rsidTr="00EF6759">
        <w:tc>
          <w:tcPr>
            <w:tcW w:w="1555" w:type="dxa"/>
          </w:tcPr>
          <w:p w:rsidR="00DA1C60" w:rsidRDefault="00DA1C60" w:rsidP="00DA1C6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DA1C60" w:rsidRDefault="00DA1C60" w:rsidP="00DA1C60">
            <w:r>
              <w:t>audiofile:</w:t>
            </w:r>
            <w:r>
              <w:rPr>
                <w:rFonts w:hint="eastAsia"/>
              </w:rPr>
              <w:t>声音文件</w:t>
            </w:r>
          </w:p>
          <w:p w:rsidR="00DA1C60" w:rsidRDefault="00DA1C60" w:rsidP="00DA1C60">
            <w:r>
              <w:rPr>
                <w:rFonts w:hint="eastAsia"/>
              </w:rPr>
              <w:lastRenderedPageBreak/>
              <w:t>c</w:t>
            </w:r>
            <w:r>
              <w:t>reateTime:</w:t>
            </w:r>
            <w:r>
              <w:rPr>
                <w:rFonts w:hint="eastAsia"/>
              </w:rPr>
              <w:t>声音录制时间，格式y</w:t>
            </w:r>
            <w:r>
              <w:t>yyyMMddHHmmss</w:t>
            </w:r>
          </w:p>
          <w:p w:rsidR="00DA1C60" w:rsidRDefault="00DA1C60" w:rsidP="00DA1C60">
            <w:r>
              <w:rPr>
                <w:rFonts w:hint="eastAsia"/>
              </w:rPr>
              <w:t>machine</w:t>
            </w:r>
            <w:r>
              <w:t>Code</w:t>
            </w:r>
            <w:r>
              <w:rPr>
                <w:rFonts w:hint="eastAsia"/>
              </w:rPr>
              <w:t>:录制的车辆的机号，可空</w:t>
            </w:r>
          </w:p>
          <w:p w:rsidR="00DA1C60" w:rsidRDefault="00DA1C60" w:rsidP="00DA1C60">
            <w:r>
              <w:rPr>
                <w:rFonts w:hint="eastAsia"/>
              </w:rPr>
              <w:t>d</w:t>
            </w:r>
            <w:r>
              <w:t>escription</w:t>
            </w:r>
            <w:r>
              <w:rPr>
                <w:rFonts w:hint="eastAsia"/>
              </w:rPr>
              <w:t>:音频描述，可空</w:t>
            </w:r>
          </w:p>
          <w:p w:rsidR="00DA1C60" w:rsidRDefault="00DA1C60" w:rsidP="00DA1C60">
            <w:r>
              <w:rPr>
                <w:rFonts w:hint="eastAsia"/>
              </w:rPr>
              <w:t>t</w:t>
            </w:r>
            <w:r>
              <w:t>ag:</w:t>
            </w:r>
            <w:r>
              <w:rPr>
                <w:rFonts w:hint="eastAsia"/>
              </w:rPr>
              <w:t>标签，可空</w:t>
            </w:r>
          </w:p>
          <w:p w:rsidR="00DA1C60" w:rsidRDefault="00DA1C60" w:rsidP="00DA1C60">
            <w:r>
              <w:rPr>
                <w:rFonts w:hint="eastAsia"/>
              </w:rPr>
              <w:t>termCode：头盔唯一识别i</w:t>
            </w:r>
            <w:r>
              <w:t>d</w:t>
            </w:r>
            <w:r>
              <w:rPr>
                <w:rFonts w:hint="eastAsia"/>
              </w:rPr>
              <w:t>，可空，以h</w:t>
            </w:r>
            <w:r>
              <w:t>eader</w:t>
            </w:r>
            <w:r>
              <w:rPr>
                <w:rFonts w:hint="eastAsia"/>
              </w:rPr>
              <w:t>中i</w:t>
            </w:r>
            <w:r>
              <w:t>mei</w:t>
            </w:r>
            <w:r>
              <w:rPr>
                <w:rFonts w:hint="eastAsia"/>
              </w:rPr>
              <w:t>为准</w:t>
            </w:r>
          </w:p>
        </w:tc>
      </w:tr>
      <w:tr w:rsidR="00DA1C60" w:rsidTr="00EF6759">
        <w:tc>
          <w:tcPr>
            <w:tcW w:w="1555" w:type="dxa"/>
          </w:tcPr>
          <w:p w:rsidR="00DA1C60" w:rsidRDefault="00DA1C60" w:rsidP="00DA1C60">
            <w:r>
              <w:rPr>
                <w:rFonts w:hint="eastAsia"/>
              </w:rPr>
              <w:lastRenderedPageBreak/>
              <w:t>参数格式</w:t>
            </w:r>
          </w:p>
        </w:tc>
        <w:tc>
          <w:tcPr>
            <w:tcW w:w="6741" w:type="dxa"/>
          </w:tcPr>
          <w:p w:rsidR="00DA1C60" w:rsidRDefault="00DA1C60" w:rsidP="00DA1C60">
            <w:r>
              <w:rPr>
                <w:rFonts w:hint="eastAsia"/>
              </w:rPr>
              <w:t>键值对</w:t>
            </w:r>
          </w:p>
        </w:tc>
      </w:tr>
      <w:tr w:rsidR="00DA1C60" w:rsidTr="00EF6759">
        <w:tc>
          <w:tcPr>
            <w:tcW w:w="1555" w:type="dxa"/>
          </w:tcPr>
          <w:p w:rsidR="00DA1C60" w:rsidRDefault="00DA1C60" w:rsidP="00DA1C60">
            <w:r>
              <w:rPr>
                <w:rFonts w:hint="eastAsia"/>
              </w:rPr>
              <w:t>成功反馈</w:t>
            </w:r>
          </w:p>
        </w:tc>
        <w:tc>
          <w:tcPr>
            <w:tcW w:w="6741" w:type="dxa"/>
          </w:tcPr>
          <w:p w:rsidR="00DA1C60" w:rsidRDefault="00DA1C60" w:rsidP="00DA1C60">
            <w:r>
              <w:t>Json</w:t>
            </w:r>
            <w:r>
              <w:rPr>
                <w:rFonts w:hint="eastAsia"/>
              </w:rPr>
              <w:t>格式</w:t>
            </w:r>
          </w:p>
          <w:p w:rsidR="00DA1C60" w:rsidRDefault="00DA1C60" w:rsidP="00DA1C60">
            <w:r>
              <w:rPr>
                <w:rFonts w:hint="eastAsia"/>
              </w:rPr>
              <w:t>{</w:t>
            </w:r>
          </w:p>
          <w:p w:rsidR="00DA1C60" w:rsidRDefault="00DA1C60" w:rsidP="00DA1C60">
            <w:r>
              <w:rPr>
                <w:rFonts w:hint="eastAsia"/>
              </w:rPr>
              <w:t>s</w:t>
            </w:r>
            <w:r>
              <w:t>uccess:true</w:t>
            </w:r>
          </w:p>
          <w:p w:rsidR="00DA1C60" w:rsidRDefault="00DA1C60" w:rsidP="00DA1C60">
            <w:r>
              <w:t>}</w:t>
            </w:r>
          </w:p>
        </w:tc>
      </w:tr>
      <w:tr w:rsidR="00DA1C60" w:rsidTr="00EF6759">
        <w:tc>
          <w:tcPr>
            <w:tcW w:w="1555" w:type="dxa"/>
          </w:tcPr>
          <w:p w:rsidR="00DA1C60" w:rsidRDefault="00DA1C60" w:rsidP="00DA1C60">
            <w:r>
              <w:rPr>
                <w:rFonts w:hint="eastAsia"/>
              </w:rPr>
              <w:t>失败反馈</w:t>
            </w:r>
          </w:p>
        </w:tc>
        <w:tc>
          <w:tcPr>
            <w:tcW w:w="6741" w:type="dxa"/>
          </w:tcPr>
          <w:p w:rsidR="00DA1C60" w:rsidRDefault="00DA1C60" w:rsidP="00DA1C60">
            <w:r>
              <w:t>Json</w:t>
            </w:r>
            <w:r>
              <w:rPr>
                <w:rFonts w:hint="eastAsia"/>
              </w:rPr>
              <w:t>格式</w:t>
            </w:r>
          </w:p>
          <w:p w:rsidR="00DA1C60" w:rsidRDefault="00DA1C60" w:rsidP="00DA1C60">
            <w:r>
              <w:rPr>
                <w:rFonts w:hint="eastAsia"/>
              </w:rPr>
              <w:t>{</w:t>
            </w:r>
          </w:p>
          <w:p w:rsidR="00DA1C60" w:rsidRDefault="00DA1C60" w:rsidP="00DA1C60">
            <w:r>
              <w:rPr>
                <w:rFonts w:hint="eastAsia"/>
              </w:rPr>
              <w:t>s</w:t>
            </w:r>
            <w:r>
              <w:t>uccess:false,</w:t>
            </w:r>
          </w:p>
          <w:p w:rsidR="00DA1C60" w:rsidRDefault="00DA1C60" w:rsidP="00DA1C60">
            <w:r>
              <w:rPr>
                <w:rFonts w:hint="eastAsia"/>
              </w:rPr>
              <w:t>m</w:t>
            </w:r>
            <w:r>
              <w:t>essage:”</w:t>
            </w:r>
            <w:r>
              <w:rPr>
                <w:rFonts w:hint="eastAsia"/>
              </w:rPr>
              <w:t>失败的原因文字描述</w:t>
            </w:r>
            <w:r>
              <w:t>”</w:t>
            </w:r>
          </w:p>
          <w:p w:rsidR="00DA1C60" w:rsidRDefault="00DA1C60" w:rsidP="00DA1C60">
            <w:r>
              <w:t>}</w:t>
            </w:r>
          </w:p>
        </w:tc>
      </w:tr>
    </w:tbl>
    <w:p w:rsidR="0086302A" w:rsidRDefault="0086302A" w:rsidP="0086302A"/>
    <w:p w:rsidR="00EF6759" w:rsidRDefault="00094225" w:rsidP="0086302A">
      <w:pPr>
        <w:pStyle w:val="5"/>
      </w:pPr>
      <w:bookmarkStart w:id="61" w:name="_Toc520153749"/>
      <w:r>
        <w:rPr>
          <w:rFonts w:hint="eastAsia"/>
        </w:rPr>
        <w:t>3</w:t>
      </w:r>
      <w:r>
        <w:t>.3.1.3</w:t>
      </w:r>
      <w:r w:rsidR="0086302A">
        <w:rPr>
          <w:rFonts w:hint="eastAsia"/>
        </w:rPr>
        <w:t>图片</w:t>
      </w:r>
      <w:bookmarkEnd w:id="6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F6759" w:rsidTr="00EF6759">
        <w:tc>
          <w:tcPr>
            <w:tcW w:w="1555" w:type="dxa"/>
          </w:tcPr>
          <w:p w:rsidR="00EF6759" w:rsidRDefault="00EF6759" w:rsidP="00EF6759">
            <w:r>
              <w:rPr>
                <w:rFonts w:hint="eastAsia"/>
              </w:rPr>
              <w:t>接口名</w:t>
            </w:r>
          </w:p>
        </w:tc>
        <w:tc>
          <w:tcPr>
            <w:tcW w:w="6741" w:type="dxa"/>
          </w:tcPr>
          <w:p w:rsidR="00EF6759" w:rsidRDefault="00EF6759" w:rsidP="00EF6759">
            <w:r>
              <w:rPr>
                <w:rFonts w:hint="eastAsia"/>
              </w:rPr>
              <w:t>/image</w:t>
            </w:r>
            <w:r>
              <w:t>/upload</w:t>
            </w:r>
          </w:p>
        </w:tc>
      </w:tr>
      <w:tr w:rsidR="00713EA6" w:rsidTr="00EF6759">
        <w:tc>
          <w:tcPr>
            <w:tcW w:w="1555" w:type="dxa"/>
          </w:tcPr>
          <w:p w:rsidR="00713EA6" w:rsidRDefault="00713EA6" w:rsidP="00EF6759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713EA6" w:rsidRDefault="00713EA6" w:rsidP="00EF6759">
            <w:r>
              <w:rPr>
                <w:rFonts w:hint="eastAsia"/>
              </w:rPr>
              <w:t>日常上传图片</w:t>
            </w:r>
          </w:p>
        </w:tc>
      </w:tr>
      <w:tr w:rsidR="00EF6759" w:rsidTr="00EF6759">
        <w:tc>
          <w:tcPr>
            <w:tcW w:w="1555" w:type="dxa"/>
          </w:tcPr>
          <w:p w:rsidR="00EF6759" w:rsidRDefault="00EF6759" w:rsidP="00EF6759">
            <w:r>
              <w:rPr>
                <w:rFonts w:hint="eastAsia"/>
              </w:rPr>
              <w:t>header签名</w:t>
            </w:r>
          </w:p>
        </w:tc>
        <w:tc>
          <w:tcPr>
            <w:tcW w:w="6741" w:type="dxa"/>
          </w:tcPr>
          <w:p w:rsidR="00EF6759" w:rsidRDefault="00EF6759" w:rsidP="00EF6759">
            <w:r>
              <w:rPr>
                <w:rFonts w:hint="eastAsia"/>
              </w:rPr>
              <w:t>需要</w:t>
            </w:r>
          </w:p>
        </w:tc>
      </w:tr>
      <w:tr w:rsidR="00DA1C60" w:rsidTr="00EF6759">
        <w:tc>
          <w:tcPr>
            <w:tcW w:w="1555" w:type="dxa"/>
          </w:tcPr>
          <w:p w:rsidR="00DA1C60" w:rsidRDefault="00DA1C60" w:rsidP="00DA1C60">
            <w:r>
              <w:rPr>
                <w:rFonts w:hint="eastAsia"/>
              </w:rPr>
              <w:t>请求方式</w:t>
            </w:r>
          </w:p>
        </w:tc>
        <w:tc>
          <w:tcPr>
            <w:tcW w:w="6741" w:type="dxa"/>
          </w:tcPr>
          <w:p w:rsidR="00DA1C60" w:rsidRDefault="00DA1C60" w:rsidP="00DA1C60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DA1C60" w:rsidTr="00EF6759">
        <w:tc>
          <w:tcPr>
            <w:tcW w:w="1555" w:type="dxa"/>
          </w:tcPr>
          <w:p w:rsidR="00DA1C60" w:rsidRDefault="00DA1C60" w:rsidP="00DA1C6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DA1C60" w:rsidRDefault="00DA1C60" w:rsidP="00DA1C60">
            <w:r>
              <w:t>imagefile:</w:t>
            </w:r>
            <w:r>
              <w:rPr>
                <w:rFonts w:hint="eastAsia"/>
              </w:rPr>
              <w:t>图片文件</w:t>
            </w:r>
          </w:p>
          <w:p w:rsidR="00DA1C60" w:rsidRDefault="00DA1C60" w:rsidP="00DA1C60">
            <w:r>
              <w:rPr>
                <w:rFonts w:hint="eastAsia"/>
              </w:rPr>
              <w:t>c</w:t>
            </w:r>
            <w:r>
              <w:t>reateTime:</w:t>
            </w:r>
            <w:r>
              <w:rPr>
                <w:rFonts w:hint="eastAsia"/>
              </w:rPr>
              <w:t>图片拍摄时间，格式y</w:t>
            </w:r>
            <w:r>
              <w:t>yyyMMddHHmmss</w:t>
            </w:r>
          </w:p>
          <w:p w:rsidR="00DA1C60" w:rsidRDefault="00DA1C60" w:rsidP="00DA1C60">
            <w:r>
              <w:rPr>
                <w:rFonts w:hint="eastAsia"/>
              </w:rPr>
              <w:t>machine</w:t>
            </w:r>
            <w:r>
              <w:t>Code</w:t>
            </w:r>
            <w:r>
              <w:rPr>
                <w:rFonts w:hint="eastAsia"/>
              </w:rPr>
              <w:t>:拍摄的车辆的机号，可空</w:t>
            </w:r>
          </w:p>
          <w:p w:rsidR="00DA1C60" w:rsidRDefault="00DA1C60" w:rsidP="00DA1C60">
            <w:r>
              <w:rPr>
                <w:rFonts w:hint="eastAsia"/>
              </w:rPr>
              <w:t>d</w:t>
            </w:r>
            <w:r>
              <w:t>escription</w:t>
            </w:r>
            <w:r>
              <w:rPr>
                <w:rFonts w:hint="eastAsia"/>
              </w:rPr>
              <w:t>:</w:t>
            </w:r>
            <w:r w:rsidR="004C0A7D">
              <w:rPr>
                <w:rFonts w:hint="eastAsia"/>
              </w:rPr>
              <w:t>图片</w:t>
            </w:r>
            <w:r>
              <w:rPr>
                <w:rFonts w:hint="eastAsia"/>
              </w:rPr>
              <w:t>描述，可空</w:t>
            </w:r>
          </w:p>
          <w:p w:rsidR="00DA1C60" w:rsidRDefault="00DA1C60" w:rsidP="00DA1C60">
            <w:r>
              <w:rPr>
                <w:rFonts w:hint="eastAsia"/>
              </w:rPr>
              <w:t>t</w:t>
            </w:r>
            <w:r>
              <w:t>ag:</w:t>
            </w:r>
            <w:r>
              <w:rPr>
                <w:rFonts w:hint="eastAsia"/>
              </w:rPr>
              <w:t>标签，可空</w:t>
            </w:r>
            <w:r w:rsidR="004C0A7D">
              <w:rPr>
                <w:rFonts w:hint="eastAsia"/>
              </w:rPr>
              <w:t>.</w:t>
            </w:r>
            <w:r w:rsidR="004C0A7D" w:rsidRPr="004C0A7D">
              <w:rPr>
                <w:rFonts w:hint="eastAsia"/>
                <w:color w:val="FF0000"/>
              </w:rPr>
              <w:t>值为</w:t>
            </w:r>
            <w:r w:rsidR="004C0A7D" w:rsidRPr="004C0A7D">
              <w:rPr>
                <w:color w:val="FF0000"/>
              </w:rPr>
              <w:t>”</w:t>
            </w:r>
            <w:r w:rsidR="004C0A7D" w:rsidRPr="004C0A7D">
              <w:rPr>
                <w:rFonts w:hint="eastAsia"/>
                <w:color w:val="FF0000"/>
              </w:rPr>
              <w:t>白板</w:t>
            </w:r>
            <w:r w:rsidR="004C0A7D" w:rsidRPr="004C0A7D">
              <w:rPr>
                <w:color w:val="FF0000"/>
              </w:rPr>
              <w:t>”</w:t>
            </w:r>
            <w:r w:rsidR="004C0A7D" w:rsidRPr="004C0A7D">
              <w:rPr>
                <w:rFonts w:hint="eastAsia"/>
                <w:color w:val="FF0000"/>
              </w:rPr>
              <w:t>时标志该图片属于白板图片</w:t>
            </w:r>
          </w:p>
          <w:p w:rsidR="00DA1C60" w:rsidRDefault="00DA1C60" w:rsidP="00DA1C60">
            <w:r>
              <w:rPr>
                <w:rFonts w:hint="eastAsia"/>
              </w:rPr>
              <w:t>termCode：头盔唯一识别i</w:t>
            </w:r>
            <w:r>
              <w:t>d</w:t>
            </w:r>
            <w:r>
              <w:rPr>
                <w:rFonts w:hint="eastAsia"/>
              </w:rPr>
              <w:t>，可空，以h</w:t>
            </w:r>
            <w:r>
              <w:t>eader</w:t>
            </w:r>
            <w:r>
              <w:rPr>
                <w:rFonts w:hint="eastAsia"/>
              </w:rPr>
              <w:t>中i</w:t>
            </w:r>
            <w:r>
              <w:t>mei</w:t>
            </w:r>
            <w:r>
              <w:rPr>
                <w:rFonts w:hint="eastAsia"/>
              </w:rPr>
              <w:t>为准</w:t>
            </w:r>
          </w:p>
        </w:tc>
      </w:tr>
      <w:tr w:rsidR="00DA1C60" w:rsidTr="00EF6759">
        <w:tc>
          <w:tcPr>
            <w:tcW w:w="1555" w:type="dxa"/>
          </w:tcPr>
          <w:p w:rsidR="00DA1C60" w:rsidRDefault="00DA1C60" w:rsidP="00DA1C60">
            <w:r>
              <w:rPr>
                <w:rFonts w:hint="eastAsia"/>
              </w:rPr>
              <w:t>参数格式</w:t>
            </w:r>
          </w:p>
        </w:tc>
        <w:tc>
          <w:tcPr>
            <w:tcW w:w="6741" w:type="dxa"/>
          </w:tcPr>
          <w:p w:rsidR="00DA1C60" w:rsidRDefault="00DA1C60" w:rsidP="00DA1C60">
            <w:r>
              <w:rPr>
                <w:rFonts w:hint="eastAsia"/>
              </w:rPr>
              <w:t>键值对</w:t>
            </w:r>
          </w:p>
        </w:tc>
      </w:tr>
      <w:tr w:rsidR="00DA1C60" w:rsidTr="00EF6759">
        <w:tc>
          <w:tcPr>
            <w:tcW w:w="1555" w:type="dxa"/>
          </w:tcPr>
          <w:p w:rsidR="00DA1C60" w:rsidRDefault="00DA1C60" w:rsidP="00DA1C60">
            <w:r>
              <w:rPr>
                <w:rFonts w:hint="eastAsia"/>
              </w:rPr>
              <w:t>成功反馈</w:t>
            </w:r>
          </w:p>
        </w:tc>
        <w:tc>
          <w:tcPr>
            <w:tcW w:w="6741" w:type="dxa"/>
          </w:tcPr>
          <w:p w:rsidR="00DA1C60" w:rsidRDefault="00DA1C60" w:rsidP="00DA1C60">
            <w:r>
              <w:t>Json</w:t>
            </w:r>
            <w:r>
              <w:rPr>
                <w:rFonts w:hint="eastAsia"/>
              </w:rPr>
              <w:t>格式</w:t>
            </w:r>
          </w:p>
          <w:p w:rsidR="00DA1C60" w:rsidRDefault="00DA1C60" w:rsidP="00DA1C60">
            <w:r>
              <w:rPr>
                <w:rFonts w:hint="eastAsia"/>
              </w:rPr>
              <w:t>{</w:t>
            </w:r>
          </w:p>
          <w:p w:rsidR="00DA1C60" w:rsidRDefault="00DA1C60" w:rsidP="00DA1C60">
            <w:r>
              <w:rPr>
                <w:rFonts w:hint="eastAsia"/>
              </w:rPr>
              <w:t>s</w:t>
            </w:r>
            <w:r>
              <w:t>uccess:true</w:t>
            </w:r>
          </w:p>
          <w:p w:rsidR="00DA1C60" w:rsidRDefault="00DA1C60" w:rsidP="00DA1C60">
            <w:r>
              <w:t>}</w:t>
            </w:r>
          </w:p>
        </w:tc>
      </w:tr>
      <w:tr w:rsidR="00DA1C60" w:rsidTr="00EF6759">
        <w:tc>
          <w:tcPr>
            <w:tcW w:w="1555" w:type="dxa"/>
          </w:tcPr>
          <w:p w:rsidR="00DA1C60" w:rsidRDefault="00DA1C60" w:rsidP="00DA1C60">
            <w:r>
              <w:rPr>
                <w:rFonts w:hint="eastAsia"/>
              </w:rPr>
              <w:t>失败反馈</w:t>
            </w:r>
          </w:p>
        </w:tc>
        <w:tc>
          <w:tcPr>
            <w:tcW w:w="6741" w:type="dxa"/>
          </w:tcPr>
          <w:p w:rsidR="00DA1C60" w:rsidRDefault="00DA1C60" w:rsidP="00DA1C60">
            <w:r>
              <w:t>Json</w:t>
            </w:r>
            <w:r>
              <w:rPr>
                <w:rFonts w:hint="eastAsia"/>
              </w:rPr>
              <w:t>格式</w:t>
            </w:r>
          </w:p>
          <w:p w:rsidR="00DA1C60" w:rsidRDefault="00DA1C60" w:rsidP="00DA1C60">
            <w:r>
              <w:rPr>
                <w:rFonts w:hint="eastAsia"/>
              </w:rPr>
              <w:t>{</w:t>
            </w:r>
          </w:p>
          <w:p w:rsidR="00DA1C60" w:rsidRDefault="00DA1C60" w:rsidP="00DA1C60">
            <w:r>
              <w:rPr>
                <w:rFonts w:hint="eastAsia"/>
              </w:rPr>
              <w:t>s</w:t>
            </w:r>
            <w:r>
              <w:t>uccess:false,</w:t>
            </w:r>
          </w:p>
          <w:p w:rsidR="00DA1C60" w:rsidRDefault="00DA1C60" w:rsidP="00DA1C60">
            <w:r>
              <w:rPr>
                <w:rFonts w:hint="eastAsia"/>
              </w:rPr>
              <w:t>m</w:t>
            </w:r>
            <w:r>
              <w:t>essage:”</w:t>
            </w:r>
            <w:r>
              <w:rPr>
                <w:rFonts w:hint="eastAsia"/>
              </w:rPr>
              <w:t>失败的原因文字描述</w:t>
            </w:r>
            <w:r>
              <w:t>”</w:t>
            </w:r>
          </w:p>
          <w:p w:rsidR="00DA1C60" w:rsidRDefault="00DA1C60" w:rsidP="00DA1C60">
            <w:r>
              <w:t>}</w:t>
            </w:r>
          </w:p>
        </w:tc>
      </w:tr>
    </w:tbl>
    <w:p w:rsidR="0086302A" w:rsidRDefault="0086302A" w:rsidP="0086302A"/>
    <w:p w:rsidR="0086302A" w:rsidRDefault="00094225" w:rsidP="0086302A">
      <w:pPr>
        <w:pStyle w:val="5"/>
      </w:pPr>
      <w:bookmarkStart w:id="62" w:name="_Toc520153750"/>
      <w:r>
        <w:rPr>
          <w:rFonts w:hint="eastAsia"/>
        </w:rPr>
        <w:lastRenderedPageBreak/>
        <w:t>3</w:t>
      </w:r>
      <w:r>
        <w:t>.3.</w:t>
      </w:r>
      <w:r>
        <w:rPr>
          <w:rFonts w:hint="eastAsia"/>
        </w:rPr>
        <w:t>1</w:t>
      </w:r>
      <w:r>
        <w:t>.4</w:t>
      </w:r>
      <w:r w:rsidR="0086302A">
        <w:rPr>
          <w:rFonts w:hint="eastAsia"/>
        </w:rPr>
        <w:t>文件</w:t>
      </w:r>
      <w:bookmarkEnd w:id="6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F6759" w:rsidTr="00EF6759">
        <w:tc>
          <w:tcPr>
            <w:tcW w:w="1555" w:type="dxa"/>
          </w:tcPr>
          <w:p w:rsidR="00EF6759" w:rsidRDefault="00EF6759" w:rsidP="00EF6759">
            <w:r>
              <w:rPr>
                <w:rFonts w:hint="eastAsia"/>
              </w:rPr>
              <w:t>接口名</w:t>
            </w:r>
          </w:p>
        </w:tc>
        <w:tc>
          <w:tcPr>
            <w:tcW w:w="6741" w:type="dxa"/>
          </w:tcPr>
          <w:p w:rsidR="00EF6759" w:rsidRDefault="00EF6759" w:rsidP="00EF6759">
            <w:r>
              <w:rPr>
                <w:rFonts w:hint="eastAsia"/>
              </w:rPr>
              <w:t>/file</w:t>
            </w:r>
            <w:r>
              <w:t>/upload</w:t>
            </w:r>
            <w:r>
              <w:rPr>
                <w:rFonts w:hint="eastAsia"/>
              </w:rPr>
              <w:t xml:space="preserve"> </w:t>
            </w:r>
          </w:p>
        </w:tc>
      </w:tr>
      <w:tr w:rsidR="00713EA6" w:rsidTr="00EF6759">
        <w:tc>
          <w:tcPr>
            <w:tcW w:w="1555" w:type="dxa"/>
          </w:tcPr>
          <w:p w:rsidR="00713EA6" w:rsidRDefault="00713EA6" w:rsidP="00EF6759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713EA6" w:rsidRDefault="00713EA6" w:rsidP="00EF6759">
            <w:r>
              <w:rPr>
                <w:rFonts w:hint="eastAsia"/>
              </w:rPr>
              <w:t>日常上传文件，如车辆蓝牙盒子的传感器数据（扩展名.</w:t>
            </w:r>
            <w:r>
              <w:t>gps</w:t>
            </w:r>
            <w:r>
              <w:rPr>
                <w:rFonts w:hint="eastAsia"/>
              </w:rPr>
              <w:t>）、视频时间点数据(扩展名.</w:t>
            </w:r>
            <w:r>
              <w:t>timetag)</w:t>
            </w:r>
          </w:p>
        </w:tc>
      </w:tr>
      <w:tr w:rsidR="00EF6759" w:rsidTr="00EF6759">
        <w:tc>
          <w:tcPr>
            <w:tcW w:w="1555" w:type="dxa"/>
          </w:tcPr>
          <w:p w:rsidR="00EF6759" w:rsidRDefault="00EF6759" w:rsidP="00EF6759">
            <w:r>
              <w:rPr>
                <w:rFonts w:hint="eastAsia"/>
              </w:rPr>
              <w:t>header签名</w:t>
            </w:r>
          </w:p>
        </w:tc>
        <w:tc>
          <w:tcPr>
            <w:tcW w:w="6741" w:type="dxa"/>
          </w:tcPr>
          <w:p w:rsidR="00EF6759" w:rsidRDefault="00EF6759" w:rsidP="00EF6759">
            <w:r>
              <w:rPr>
                <w:rFonts w:hint="eastAsia"/>
              </w:rPr>
              <w:t>需要</w:t>
            </w:r>
          </w:p>
        </w:tc>
      </w:tr>
      <w:tr w:rsidR="00DA1C60" w:rsidTr="00EF6759">
        <w:tc>
          <w:tcPr>
            <w:tcW w:w="1555" w:type="dxa"/>
          </w:tcPr>
          <w:p w:rsidR="00DA1C60" w:rsidRDefault="00DA1C60" w:rsidP="00DA1C60">
            <w:r>
              <w:rPr>
                <w:rFonts w:hint="eastAsia"/>
              </w:rPr>
              <w:t>请求方式</w:t>
            </w:r>
          </w:p>
        </w:tc>
        <w:tc>
          <w:tcPr>
            <w:tcW w:w="6741" w:type="dxa"/>
          </w:tcPr>
          <w:p w:rsidR="00DA1C60" w:rsidRDefault="00DA1C60" w:rsidP="00DA1C60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DA1C60" w:rsidTr="00EF6759">
        <w:tc>
          <w:tcPr>
            <w:tcW w:w="1555" w:type="dxa"/>
          </w:tcPr>
          <w:p w:rsidR="00DA1C60" w:rsidRDefault="00DA1C60" w:rsidP="00DA1C6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DA1C60" w:rsidRDefault="00DA1C60" w:rsidP="00DA1C60">
            <w:r>
              <w:t>file:</w:t>
            </w:r>
            <w:r>
              <w:rPr>
                <w:rFonts w:hint="eastAsia"/>
              </w:rPr>
              <w:t>文件</w:t>
            </w:r>
          </w:p>
          <w:p w:rsidR="00DA1C60" w:rsidRDefault="00DA1C60" w:rsidP="00DA1C60">
            <w:r>
              <w:rPr>
                <w:rFonts w:hint="eastAsia"/>
              </w:rPr>
              <w:t>c</w:t>
            </w:r>
            <w:r>
              <w:t>reateTime:</w:t>
            </w:r>
            <w:r>
              <w:rPr>
                <w:rFonts w:hint="eastAsia"/>
              </w:rPr>
              <w:t>文件生成时间，格式y</w:t>
            </w:r>
            <w:r>
              <w:t>yyyMMddHHmmss</w:t>
            </w:r>
          </w:p>
          <w:p w:rsidR="00DA1C60" w:rsidRDefault="00DA1C60" w:rsidP="00DA1C60">
            <w:r>
              <w:rPr>
                <w:rFonts w:hint="eastAsia"/>
              </w:rPr>
              <w:t>machine</w:t>
            </w:r>
            <w:r>
              <w:t>Code</w:t>
            </w:r>
            <w:r>
              <w:rPr>
                <w:rFonts w:hint="eastAsia"/>
              </w:rPr>
              <w:t>:文件对应车辆的机号，可空</w:t>
            </w:r>
          </w:p>
          <w:p w:rsidR="00DA1C60" w:rsidRDefault="00DA1C60" w:rsidP="00DA1C60">
            <w:r>
              <w:rPr>
                <w:rFonts w:hint="eastAsia"/>
              </w:rPr>
              <w:t>d</w:t>
            </w:r>
            <w:r>
              <w:t>escription</w:t>
            </w:r>
            <w:r>
              <w:rPr>
                <w:rFonts w:hint="eastAsia"/>
              </w:rPr>
              <w:t>:文件描述，可空</w:t>
            </w:r>
          </w:p>
          <w:p w:rsidR="00DA1C60" w:rsidRDefault="00DA1C60" w:rsidP="00DA1C60">
            <w:r>
              <w:rPr>
                <w:rFonts w:hint="eastAsia"/>
              </w:rPr>
              <w:t>t</w:t>
            </w:r>
            <w:r>
              <w:t>ag:</w:t>
            </w:r>
            <w:r>
              <w:rPr>
                <w:rFonts w:hint="eastAsia"/>
              </w:rPr>
              <w:t>标签，可空</w:t>
            </w:r>
          </w:p>
          <w:p w:rsidR="00DA1C60" w:rsidRDefault="00DA1C60" w:rsidP="00DA1C60">
            <w:r>
              <w:rPr>
                <w:rFonts w:hint="eastAsia"/>
              </w:rPr>
              <w:t>termCode：头盔唯一识别i</w:t>
            </w:r>
            <w:r>
              <w:t>d</w:t>
            </w:r>
            <w:r>
              <w:rPr>
                <w:rFonts w:hint="eastAsia"/>
              </w:rPr>
              <w:t>，可空，以h</w:t>
            </w:r>
            <w:r>
              <w:t>eader</w:t>
            </w:r>
            <w:r>
              <w:rPr>
                <w:rFonts w:hint="eastAsia"/>
              </w:rPr>
              <w:t>中i</w:t>
            </w:r>
            <w:r>
              <w:t>mei</w:t>
            </w:r>
            <w:r>
              <w:rPr>
                <w:rFonts w:hint="eastAsia"/>
              </w:rPr>
              <w:t>为准</w:t>
            </w:r>
          </w:p>
        </w:tc>
      </w:tr>
      <w:tr w:rsidR="00DA1C60" w:rsidTr="00EF6759">
        <w:tc>
          <w:tcPr>
            <w:tcW w:w="1555" w:type="dxa"/>
          </w:tcPr>
          <w:p w:rsidR="00DA1C60" w:rsidRDefault="00DA1C60" w:rsidP="00DA1C60">
            <w:r>
              <w:rPr>
                <w:rFonts w:hint="eastAsia"/>
              </w:rPr>
              <w:t>参数格式</w:t>
            </w:r>
          </w:p>
        </w:tc>
        <w:tc>
          <w:tcPr>
            <w:tcW w:w="6741" w:type="dxa"/>
          </w:tcPr>
          <w:p w:rsidR="00DA1C60" w:rsidRDefault="00DA1C60" w:rsidP="00DA1C60">
            <w:r>
              <w:rPr>
                <w:rFonts w:hint="eastAsia"/>
              </w:rPr>
              <w:t>键值对</w:t>
            </w:r>
          </w:p>
        </w:tc>
      </w:tr>
      <w:tr w:rsidR="00DA1C60" w:rsidTr="00EF6759">
        <w:tc>
          <w:tcPr>
            <w:tcW w:w="1555" w:type="dxa"/>
          </w:tcPr>
          <w:p w:rsidR="00DA1C60" w:rsidRDefault="00DA1C60" w:rsidP="00DA1C60">
            <w:r>
              <w:rPr>
                <w:rFonts w:hint="eastAsia"/>
              </w:rPr>
              <w:t>成功反馈</w:t>
            </w:r>
          </w:p>
        </w:tc>
        <w:tc>
          <w:tcPr>
            <w:tcW w:w="6741" w:type="dxa"/>
          </w:tcPr>
          <w:p w:rsidR="00DA1C60" w:rsidRDefault="00DA1C60" w:rsidP="00DA1C60">
            <w:r>
              <w:t>Json</w:t>
            </w:r>
            <w:r>
              <w:rPr>
                <w:rFonts w:hint="eastAsia"/>
              </w:rPr>
              <w:t>格式</w:t>
            </w:r>
          </w:p>
          <w:p w:rsidR="00DA1C60" w:rsidRDefault="00DA1C60" w:rsidP="00DA1C60">
            <w:r>
              <w:rPr>
                <w:rFonts w:hint="eastAsia"/>
              </w:rPr>
              <w:t>{</w:t>
            </w:r>
          </w:p>
          <w:p w:rsidR="00DA1C60" w:rsidRDefault="00DA1C60" w:rsidP="00DA1C60">
            <w:r>
              <w:rPr>
                <w:rFonts w:hint="eastAsia"/>
              </w:rPr>
              <w:t>s</w:t>
            </w:r>
            <w:r>
              <w:t>uccess:true</w:t>
            </w:r>
          </w:p>
          <w:p w:rsidR="00DA1C60" w:rsidRDefault="00DA1C60" w:rsidP="00DA1C60">
            <w:r>
              <w:t>}</w:t>
            </w:r>
          </w:p>
        </w:tc>
      </w:tr>
      <w:tr w:rsidR="00DA1C60" w:rsidTr="00EF6759">
        <w:tc>
          <w:tcPr>
            <w:tcW w:w="1555" w:type="dxa"/>
          </w:tcPr>
          <w:p w:rsidR="00DA1C60" w:rsidRDefault="00DA1C60" w:rsidP="00DA1C60">
            <w:r>
              <w:rPr>
                <w:rFonts w:hint="eastAsia"/>
              </w:rPr>
              <w:t>失败反馈</w:t>
            </w:r>
          </w:p>
        </w:tc>
        <w:tc>
          <w:tcPr>
            <w:tcW w:w="6741" w:type="dxa"/>
          </w:tcPr>
          <w:p w:rsidR="00DA1C60" w:rsidRDefault="00DA1C60" w:rsidP="00DA1C60">
            <w:r>
              <w:t>Json</w:t>
            </w:r>
            <w:r>
              <w:rPr>
                <w:rFonts w:hint="eastAsia"/>
              </w:rPr>
              <w:t>格式</w:t>
            </w:r>
          </w:p>
          <w:p w:rsidR="00DA1C60" w:rsidRDefault="00DA1C60" w:rsidP="00DA1C60">
            <w:r>
              <w:rPr>
                <w:rFonts w:hint="eastAsia"/>
              </w:rPr>
              <w:t>{</w:t>
            </w:r>
          </w:p>
          <w:p w:rsidR="00DA1C60" w:rsidRDefault="00DA1C60" w:rsidP="00DA1C60">
            <w:r>
              <w:rPr>
                <w:rFonts w:hint="eastAsia"/>
              </w:rPr>
              <w:t>s</w:t>
            </w:r>
            <w:r>
              <w:t>uccess:false,</w:t>
            </w:r>
          </w:p>
          <w:p w:rsidR="00DA1C60" w:rsidRDefault="00DA1C60" w:rsidP="00DA1C60">
            <w:r>
              <w:rPr>
                <w:rFonts w:hint="eastAsia"/>
              </w:rPr>
              <w:t>m</w:t>
            </w:r>
            <w:r>
              <w:t>essage:”</w:t>
            </w:r>
            <w:r>
              <w:rPr>
                <w:rFonts w:hint="eastAsia"/>
              </w:rPr>
              <w:t>失败的原因文字描述</w:t>
            </w:r>
            <w:r>
              <w:t>”</w:t>
            </w:r>
          </w:p>
          <w:p w:rsidR="00DA1C60" w:rsidRDefault="00DA1C60" w:rsidP="00DA1C60">
            <w:r>
              <w:t>}</w:t>
            </w:r>
          </w:p>
        </w:tc>
      </w:tr>
    </w:tbl>
    <w:p w:rsidR="0086302A" w:rsidRDefault="0086302A" w:rsidP="0086302A"/>
    <w:p w:rsidR="0086302A" w:rsidRDefault="00094225" w:rsidP="0086302A">
      <w:pPr>
        <w:pStyle w:val="5"/>
      </w:pPr>
      <w:bookmarkStart w:id="63" w:name="_Toc520153751"/>
      <w:r>
        <w:rPr>
          <w:rFonts w:hint="eastAsia"/>
        </w:rPr>
        <w:t>3</w:t>
      </w:r>
      <w:r>
        <w:t>.3.1.5</w:t>
      </w:r>
      <w:r w:rsidR="0086302A">
        <w:rPr>
          <w:rFonts w:hint="eastAsia"/>
        </w:rPr>
        <w:t>大文件分片初始化</w:t>
      </w:r>
      <w:bookmarkEnd w:id="6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F6759" w:rsidTr="00EF6759">
        <w:tc>
          <w:tcPr>
            <w:tcW w:w="1555" w:type="dxa"/>
          </w:tcPr>
          <w:p w:rsidR="00EF6759" w:rsidRDefault="00EF6759" w:rsidP="00EF6759">
            <w:r>
              <w:rPr>
                <w:rFonts w:hint="eastAsia"/>
              </w:rPr>
              <w:t>接口名</w:t>
            </w:r>
          </w:p>
        </w:tc>
        <w:tc>
          <w:tcPr>
            <w:tcW w:w="6741" w:type="dxa"/>
          </w:tcPr>
          <w:p w:rsidR="00EF6759" w:rsidRDefault="00EF6759" w:rsidP="00EF6759">
            <w:r>
              <w:rPr>
                <w:rFonts w:hint="eastAsia"/>
              </w:rPr>
              <w:t>/file</w:t>
            </w:r>
            <w:r>
              <w:t>/</w:t>
            </w:r>
            <w:r w:rsidRPr="00EF6759">
              <w:t>upload/bigfile/init</w:t>
            </w:r>
            <w:r>
              <w:rPr>
                <w:rFonts w:hint="eastAsia"/>
              </w:rPr>
              <w:t xml:space="preserve"> </w:t>
            </w:r>
          </w:p>
        </w:tc>
      </w:tr>
      <w:tr w:rsidR="00713EA6" w:rsidTr="00EF6759">
        <w:tc>
          <w:tcPr>
            <w:tcW w:w="1555" w:type="dxa"/>
          </w:tcPr>
          <w:p w:rsidR="00713EA6" w:rsidRDefault="00713EA6" w:rsidP="00EF6759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713EA6" w:rsidRDefault="00713EA6" w:rsidP="00EF6759">
            <w:r>
              <w:rPr>
                <w:rFonts w:hint="eastAsia"/>
              </w:rPr>
              <w:t>为保证较大文件上传的成功率，将大文件拆分成多个小片。此接口为分片上传初始化接口，告诉后台什么文件要分片，分多少片。</w:t>
            </w:r>
          </w:p>
        </w:tc>
      </w:tr>
      <w:tr w:rsidR="00EF6759" w:rsidTr="00EF6759">
        <w:tc>
          <w:tcPr>
            <w:tcW w:w="1555" w:type="dxa"/>
          </w:tcPr>
          <w:p w:rsidR="00EF6759" w:rsidRDefault="00EF6759" w:rsidP="00EF6759">
            <w:r>
              <w:rPr>
                <w:rFonts w:hint="eastAsia"/>
              </w:rPr>
              <w:t>header签名</w:t>
            </w:r>
          </w:p>
        </w:tc>
        <w:tc>
          <w:tcPr>
            <w:tcW w:w="6741" w:type="dxa"/>
          </w:tcPr>
          <w:p w:rsidR="00EF6759" w:rsidRDefault="00EF6759" w:rsidP="00EF6759">
            <w:r>
              <w:rPr>
                <w:rFonts w:hint="eastAsia"/>
              </w:rPr>
              <w:t>需要</w:t>
            </w:r>
          </w:p>
        </w:tc>
      </w:tr>
      <w:tr w:rsidR="00DA1C60" w:rsidTr="00EF6759">
        <w:tc>
          <w:tcPr>
            <w:tcW w:w="1555" w:type="dxa"/>
          </w:tcPr>
          <w:p w:rsidR="00DA1C60" w:rsidRDefault="00DA1C60" w:rsidP="00DA1C60">
            <w:r>
              <w:rPr>
                <w:rFonts w:hint="eastAsia"/>
              </w:rPr>
              <w:t>请求方式</w:t>
            </w:r>
          </w:p>
        </w:tc>
        <w:tc>
          <w:tcPr>
            <w:tcW w:w="6741" w:type="dxa"/>
          </w:tcPr>
          <w:p w:rsidR="00DA1C60" w:rsidRDefault="00DA1C60" w:rsidP="00DA1C60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DA1C60" w:rsidTr="00EF6759">
        <w:tc>
          <w:tcPr>
            <w:tcW w:w="1555" w:type="dxa"/>
          </w:tcPr>
          <w:p w:rsidR="00DA1C60" w:rsidRDefault="00DA1C60" w:rsidP="00DA1C6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DA1C60" w:rsidRDefault="00DA1C60" w:rsidP="00DA1C60">
            <w:r>
              <w:rPr>
                <w:rFonts w:hint="eastAsia"/>
              </w:rPr>
              <w:t>c</w:t>
            </w:r>
            <w:r>
              <w:t>reateTime:</w:t>
            </w:r>
            <w:r>
              <w:rPr>
                <w:rFonts w:hint="eastAsia"/>
              </w:rPr>
              <w:t>文件生成时间，格式y</w:t>
            </w:r>
            <w:r>
              <w:t>yyyMMddHHmmss</w:t>
            </w:r>
          </w:p>
          <w:p w:rsidR="00DA1C60" w:rsidRDefault="00DA1C60" w:rsidP="00DA1C60">
            <w:r>
              <w:t>fileName:</w:t>
            </w:r>
            <w:r>
              <w:rPr>
                <w:rFonts w:hint="eastAsia"/>
              </w:rPr>
              <w:t>文件名</w:t>
            </w:r>
          </w:p>
          <w:p w:rsidR="00DA1C60" w:rsidRDefault="00DA1C60" w:rsidP="00DA1C60">
            <w:r>
              <w:rPr>
                <w:rFonts w:hint="eastAsia"/>
              </w:rPr>
              <w:t>f</w:t>
            </w:r>
            <w:r>
              <w:t>ileId:</w:t>
            </w:r>
            <w:r>
              <w:rPr>
                <w:rFonts w:hint="eastAsia"/>
              </w:rPr>
              <w:t>文件唯一识别标志字符串</w:t>
            </w:r>
          </w:p>
          <w:p w:rsidR="00DA1C60" w:rsidRDefault="00DA1C60" w:rsidP="00DA1C60">
            <w:r>
              <w:rPr>
                <w:rFonts w:hint="eastAsia"/>
              </w:rPr>
              <w:t>s</w:t>
            </w:r>
            <w:r>
              <w:t>egmentCount:</w:t>
            </w:r>
            <w:r>
              <w:rPr>
                <w:rFonts w:hint="eastAsia"/>
              </w:rPr>
              <w:t>分片数量</w:t>
            </w:r>
          </w:p>
          <w:p w:rsidR="00DA1C60" w:rsidRDefault="00DA1C60" w:rsidP="00DA1C60">
            <w:r>
              <w:rPr>
                <w:rFonts w:hint="eastAsia"/>
              </w:rPr>
              <w:t>machine</w:t>
            </w:r>
            <w:r>
              <w:t>Code</w:t>
            </w:r>
            <w:r>
              <w:rPr>
                <w:rFonts w:hint="eastAsia"/>
              </w:rPr>
              <w:t>:文件对应车辆的机号，可空</w:t>
            </w:r>
          </w:p>
          <w:p w:rsidR="00DA1C60" w:rsidRDefault="00DA1C60" w:rsidP="00DA1C60">
            <w:r>
              <w:rPr>
                <w:rFonts w:hint="eastAsia"/>
              </w:rPr>
              <w:t>d</w:t>
            </w:r>
            <w:r>
              <w:t>escription</w:t>
            </w:r>
            <w:r>
              <w:rPr>
                <w:rFonts w:hint="eastAsia"/>
              </w:rPr>
              <w:t>:文件描述，可空</w:t>
            </w:r>
          </w:p>
          <w:p w:rsidR="00DA1C60" w:rsidRDefault="00DA1C60" w:rsidP="00DA1C60">
            <w:r>
              <w:rPr>
                <w:rFonts w:hint="eastAsia"/>
              </w:rPr>
              <w:t>t</w:t>
            </w:r>
            <w:r>
              <w:t>ag:</w:t>
            </w:r>
            <w:r>
              <w:rPr>
                <w:rFonts w:hint="eastAsia"/>
              </w:rPr>
              <w:t>标签，可空</w:t>
            </w:r>
          </w:p>
          <w:p w:rsidR="00DA1C60" w:rsidRDefault="00DA1C60" w:rsidP="00DA1C60">
            <w:r>
              <w:rPr>
                <w:rFonts w:hint="eastAsia"/>
              </w:rPr>
              <w:t>termCode：头盔唯一识别i</w:t>
            </w:r>
            <w:r>
              <w:t>d</w:t>
            </w:r>
            <w:r>
              <w:rPr>
                <w:rFonts w:hint="eastAsia"/>
              </w:rPr>
              <w:t>，可空，以h</w:t>
            </w:r>
            <w:r>
              <w:t>eader</w:t>
            </w:r>
            <w:r>
              <w:rPr>
                <w:rFonts w:hint="eastAsia"/>
              </w:rPr>
              <w:t>中i</w:t>
            </w:r>
            <w:r>
              <w:t>mei</w:t>
            </w:r>
            <w:r>
              <w:rPr>
                <w:rFonts w:hint="eastAsia"/>
              </w:rPr>
              <w:t>为准</w:t>
            </w:r>
          </w:p>
        </w:tc>
      </w:tr>
      <w:tr w:rsidR="00DA1C60" w:rsidTr="00EF6759">
        <w:tc>
          <w:tcPr>
            <w:tcW w:w="1555" w:type="dxa"/>
          </w:tcPr>
          <w:p w:rsidR="00DA1C60" w:rsidRDefault="00DA1C60" w:rsidP="00DA1C60">
            <w:r>
              <w:rPr>
                <w:rFonts w:hint="eastAsia"/>
              </w:rPr>
              <w:t>参数格式</w:t>
            </w:r>
          </w:p>
        </w:tc>
        <w:tc>
          <w:tcPr>
            <w:tcW w:w="6741" w:type="dxa"/>
          </w:tcPr>
          <w:p w:rsidR="00DA1C60" w:rsidRDefault="00DA1C60" w:rsidP="00DA1C60">
            <w:r>
              <w:rPr>
                <w:rFonts w:hint="eastAsia"/>
              </w:rPr>
              <w:t>键值对</w:t>
            </w:r>
          </w:p>
        </w:tc>
      </w:tr>
      <w:tr w:rsidR="00DA1C60" w:rsidTr="00EF6759">
        <w:tc>
          <w:tcPr>
            <w:tcW w:w="1555" w:type="dxa"/>
          </w:tcPr>
          <w:p w:rsidR="00DA1C60" w:rsidRDefault="00DA1C60" w:rsidP="00DA1C60">
            <w:r>
              <w:rPr>
                <w:rFonts w:hint="eastAsia"/>
              </w:rPr>
              <w:t>成功反馈</w:t>
            </w:r>
          </w:p>
        </w:tc>
        <w:tc>
          <w:tcPr>
            <w:tcW w:w="6741" w:type="dxa"/>
          </w:tcPr>
          <w:p w:rsidR="00DA1C60" w:rsidRDefault="00DA1C60" w:rsidP="00DA1C60">
            <w:r>
              <w:t>Json</w:t>
            </w:r>
            <w:r>
              <w:rPr>
                <w:rFonts w:hint="eastAsia"/>
              </w:rPr>
              <w:t>格式</w:t>
            </w:r>
          </w:p>
          <w:p w:rsidR="00DA1C60" w:rsidRDefault="00DA1C60" w:rsidP="00DA1C60">
            <w:r>
              <w:rPr>
                <w:rFonts w:hint="eastAsia"/>
              </w:rPr>
              <w:lastRenderedPageBreak/>
              <w:t>{</w:t>
            </w:r>
          </w:p>
          <w:p w:rsidR="00DA1C60" w:rsidRDefault="00DA1C60" w:rsidP="00DA1C60">
            <w:r>
              <w:rPr>
                <w:rFonts w:hint="eastAsia"/>
              </w:rPr>
              <w:t>s</w:t>
            </w:r>
            <w:r>
              <w:t>uccess:true</w:t>
            </w:r>
          </w:p>
          <w:p w:rsidR="00DA1C60" w:rsidRDefault="00DA1C60" w:rsidP="00DA1C60">
            <w:r>
              <w:t>}</w:t>
            </w:r>
          </w:p>
        </w:tc>
      </w:tr>
      <w:tr w:rsidR="00DA1C60" w:rsidTr="00EF6759">
        <w:tc>
          <w:tcPr>
            <w:tcW w:w="1555" w:type="dxa"/>
          </w:tcPr>
          <w:p w:rsidR="00DA1C60" w:rsidRDefault="00DA1C60" w:rsidP="00DA1C60">
            <w:r>
              <w:rPr>
                <w:rFonts w:hint="eastAsia"/>
              </w:rPr>
              <w:lastRenderedPageBreak/>
              <w:t>失败反馈</w:t>
            </w:r>
          </w:p>
        </w:tc>
        <w:tc>
          <w:tcPr>
            <w:tcW w:w="6741" w:type="dxa"/>
          </w:tcPr>
          <w:p w:rsidR="00DA1C60" w:rsidRDefault="00DA1C60" w:rsidP="00DA1C60">
            <w:r>
              <w:t>Json</w:t>
            </w:r>
            <w:r>
              <w:rPr>
                <w:rFonts w:hint="eastAsia"/>
              </w:rPr>
              <w:t>格式</w:t>
            </w:r>
          </w:p>
          <w:p w:rsidR="00DA1C60" w:rsidRDefault="00DA1C60" w:rsidP="00DA1C60">
            <w:r>
              <w:rPr>
                <w:rFonts w:hint="eastAsia"/>
              </w:rPr>
              <w:t>{</w:t>
            </w:r>
          </w:p>
          <w:p w:rsidR="00DA1C60" w:rsidRDefault="00DA1C60" w:rsidP="00DA1C60">
            <w:r>
              <w:rPr>
                <w:rFonts w:hint="eastAsia"/>
              </w:rPr>
              <w:t>s</w:t>
            </w:r>
            <w:r>
              <w:t>uccess:false,</w:t>
            </w:r>
          </w:p>
          <w:p w:rsidR="00DA1C60" w:rsidRDefault="00DA1C60" w:rsidP="00DA1C60">
            <w:r>
              <w:rPr>
                <w:rFonts w:hint="eastAsia"/>
              </w:rPr>
              <w:t>m</w:t>
            </w:r>
            <w:r>
              <w:t>essage:”</w:t>
            </w:r>
            <w:r>
              <w:rPr>
                <w:rFonts w:hint="eastAsia"/>
              </w:rPr>
              <w:t>失败的原因文字描述</w:t>
            </w:r>
            <w:r>
              <w:t>”</w:t>
            </w:r>
          </w:p>
          <w:p w:rsidR="00DA1C60" w:rsidRDefault="00DA1C60" w:rsidP="00DA1C60">
            <w:r>
              <w:t>}</w:t>
            </w:r>
          </w:p>
        </w:tc>
      </w:tr>
    </w:tbl>
    <w:p w:rsidR="0086302A" w:rsidRDefault="0086302A" w:rsidP="0086302A"/>
    <w:p w:rsidR="0086302A" w:rsidRDefault="00094225" w:rsidP="0086302A">
      <w:pPr>
        <w:pStyle w:val="5"/>
      </w:pPr>
      <w:bookmarkStart w:id="64" w:name="_Toc520153752"/>
      <w:r>
        <w:rPr>
          <w:rFonts w:hint="eastAsia"/>
        </w:rPr>
        <w:t>3</w:t>
      </w:r>
      <w:r>
        <w:t>.3.1.6</w:t>
      </w:r>
      <w:r w:rsidR="0086302A">
        <w:rPr>
          <w:rFonts w:hint="eastAsia"/>
        </w:rPr>
        <w:t>大文件分片上传</w:t>
      </w:r>
      <w:bookmarkEnd w:id="6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F6759" w:rsidTr="00EF6759">
        <w:tc>
          <w:tcPr>
            <w:tcW w:w="1555" w:type="dxa"/>
          </w:tcPr>
          <w:p w:rsidR="00EF6759" w:rsidRDefault="00EF6759" w:rsidP="00EF6759">
            <w:r>
              <w:rPr>
                <w:rFonts w:hint="eastAsia"/>
              </w:rPr>
              <w:t>接口名</w:t>
            </w:r>
          </w:p>
        </w:tc>
        <w:tc>
          <w:tcPr>
            <w:tcW w:w="6741" w:type="dxa"/>
          </w:tcPr>
          <w:p w:rsidR="00EF6759" w:rsidRDefault="00EF6759" w:rsidP="00EF6759">
            <w:r>
              <w:rPr>
                <w:rFonts w:hint="eastAsia"/>
              </w:rPr>
              <w:t>/file</w:t>
            </w:r>
            <w:r>
              <w:t>/</w:t>
            </w:r>
            <w:r w:rsidRPr="00EF6759">
              <w:t>upload/bigfile/</w:t>
            </w:r>
            <w:r>
              <w:t>segment</w:t>
            </w:r>
            <w:r>
              <w:rPr>
                <w:rFonts w:hint="eastAsia"/>
              </w:rPr>
              <w:t xml:space="preserve"> </w:t>
            </w:r>
          </w:p>
        </w:tc>
      </w:tr>
      <w:tr w:rsidR="00713EA6" w:rsidTr="00EF6759">
        <w:tc>
          <w:tcPr>
            <w:tcW w:w="1555" w:type="dxa"/>
          </w:tcPr>
          <w:p w:rsidR="00713EA6" w:rsidRDefault="00713EA6" w:rsidP="00EF6759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713EA6" w:rsidRDefault="00713EA6" w:rsidP="00EF6759">
            <w:r>
              <w:rPr>
                <w:rFonts w:hint="eastAsia"/>
              </w:rPr>
              <w:t>大文件分片时，其中每个小片的上传。全部小片上传完毕后，后台会自动合并这些小片为1个完整的大文件.</w:t>
            </w:r>
          </w:p>
        </w:tc>
      </w:tr>
      <w:tr w:rsidR="00EF6759" w:rsidTr="00EF6759">
        <w:tc>
          <w:tcPr>
            <w:tcW w:w="1555" w:type="dxa"/>
          </w:tcPr>
          <w:p w:rsidR="00EF6759" w:rsidRDefault="00EF6759" w:rsidP="00EF6759">
            <w:r>
              <w:rPr>
                <w:rFonts w:hint="eastAsia"/>
              </w:rPr>
              <w:t>header签名</w:t>
            </w:r>
          </w:p>
        </w:tc>
        <w:tc>
          <w:tcPr>
            <w:tcW w:w="6741" w:type="dxa"/>
          </w:tcPr>
          <w:p w:rsidR="00EF6759" w:rsidRDefault="00EF6759" w:rsidP="00EF6759">
            <w:r>
              <w:rPr>
                <w:rFonts w:hint="eastAsia"/>
              </w:rPr>
              <w:t>需要</w:t>
            </w:r>
          </w:p>
        </w:tc>
      </w:tr>
      <w:tr w:rsidR="00DA1C60" w:rsidTr="00EF6759">
        <w:tc>
          <w:tcPr>
            <w:tcW w:w="1555" w:type="dxa"/>
          </w:tcPr>
          <w:p w:rsidR="00DA1C60" w:rsidRDefault="00DA1C60" w:rsidP="00DA1C60">
            <w:r>
              <w:rPr>
                <w:rFonts w:hint="eastAsia"/>
              </w:rPr>
              <w:t>请求方式</w:t>
            </w:r>
          </w:p>
        </w:tc>
        <w:tc>
          <w:tcPr>
            <w:tcW w:w="6741" w:type="dxa"/>
          </w:tcPr>
          <w:p w:rsidR="00DA1C60" w:rsidRDefault="00DA1C60" w:rsidP="00DA1C60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DA1C60" w:rsidTr="00EF6759">
        <w:tc>
          <w:tcPr>
            <w:tcW w:w="1555" w:type="dxa"/>
          </w:tcPr>
          <w:p w:rsidR="00DA1C60" w:rsidRDefault="00DA1C60" w:rsidP="00DA1C6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DA1C60" w:rsidRDefault="00DA1C60" w:rsidP="00DA1C60">
            <w:r>
              <w:t>file:</w:t>
            </w:r>
            <w:r>
              <w:rPr>
                <w:rFonts w:hint="eastAsia"/>
              </w:rPr>
              <w:t>文件内容</w:t>
            </w:r>
          </w:p>
          <w:p w:rsidR="00DA1C60" w:rsidRDefault="00DA1C60" w:rsidP="00DA1C60">
            <w:r>
              <w:rPr>
                <w:rFonts w:hint="eastAsia"/>
              </w:rPr>
              <w:t>f</w:t>
            </w:r>
            <w:r>
              <w:t>ileId:</w:t>
            </w:r>
            <w:r>
              <w:rPr>
                <w:rFonts w:hint="eastAsia"/>
              </w:rPr>
              <w:t>文件唯一识别标志字符串</w:t>
            </w:r>
          </w:p>
          <w:p w:rsidR="00DA1C60" w:rsidRDefault="00DA1C60" w:rsidP="00DA1C60">
            <w:r>
              <w:rPr>
                <w:rFonts w:hint="eastAsia"/>
              </w:rPr>
              <w:t>s</w:t>
            </w:r>
            <w:r>
              <w:t>egmentCount:</w:t>
            </w:r>
            <w:r>
              <w:rPr>
                <w:rFonts w:hint="eastAsia"/>
              </w:rPr>
              <w:t>当前分片序号，从0开始计数</w:t>
            </w:r>
          </w:p>
        </w:tc>
      </w:tr>
      <w:tr w:rsidR="00DA1C60" w:rsidTr="00EF6759">
        <w:tc>
          <w:tcPr>
            <w:tcW w:w="1555" w:type="dxa"/>
          </w:tcPr>
          <w:p w:rsidR="00DA1C60" w:rsidRDefault="00DA1C60" w:rsidP="00DA1C60">
            <w:r>
              <w:rPr>
                <w:rFonts w:hint="eastAsia"/>
              </w:rPr>
              <w:t>参数格式</w:t>
            </w:r>
          </w:p>
        </w:tc>
        <w:tc>
          <w:tcPr>
            <w:tcW w:w="6741" w:type="dxa"/>
          </w:tcPr>
          <w:p w:rsidR="00DA1C60" w:rsidRDefault="00DA1C60" w:rsidP="00DA1C60">
            <w:r>
              <w:rPr>
                <w:rFonts w:hint="eastAsia"/>
              </w:rPr>
              <w:t>键值对</w:t>
            </w:r>
          </w:p>
        </w:tc>
      </w:tr>
      <w:tr w:rsidR="00DA1C60" w:rsidTr="00EF6759">
        <w:tc>
          <w:tcPr>
            <w:tcW w:w="1555" w:type="dxa"/>
          </w:tcPr>
          <w:p w:rsidR="00DA1C60" w:rsidRDefault="00DA1C60" w:rsidP="00DA1C60">
            <w:r>
              <w:rPr>
                <w:rFonts w:hint="eastAsia"/>
              </w:rPr>
              <w:t>成功反馈</w:t>
            </w:r>
          </w:p>
        </w:tc>
        <w:tc>
          <w:tcPr>
            <w:tcW w:w="6741" w:type="dxa"/>
          </w:tcPr>
          <w:p w:rsidR="00DA1C60" w:rsidRDefault="00DA1C60" w:rsidP="00DA1C60">
            <w:r>
              <w:t>Json</w:t>
            </w:r>
            <w:r>
              <w:rPr>
                <w:rFonts w:hint="eastAsia"/>
              </w:rPr>
              <w:t>格式</w:t>
            </w:r>
          </w:p>
          <w:p w:rsidR="00DA1C60" w:rsidRDefault="00DA1C60" w:rsidP="00DA1C60">
            <w:r>
              <w:rPr>
                <w:rFonts w:hint="eastAsia"/>
              </w:rPr>
              <w:t>{</w:t>
            </w:r>
          </w:p>
          <w:p w:rsidR="00DA1C60" w:rsidRDefault="00DA1C60" w:rsidP="00DA1C60">
            <w:r>
              <w:rPr>
                <w:rFonts w:hint="eastAsia"/>
              </w:rPr>
              <w:t>s</w:t>
            </w:r>
            <w:r>
              <w:t>uccess:true</w:t>
            </w:r>
          </w:p>
          <w:p w:rsidR="00DA1C60" w:rsidRDefault="00DA1C60" w:rsidP="00DA1C60">
            <w:r>
              <w:t>}</w:t>
            </w:r>
          </w:p>
        </w:tc>
      </w:tr>
      <w:tr w:rsidR="00DA1C60" w:rsidTr="00EF6759">
        <w:tc>
          <w:tcPr>
            <w:tcW w:w="1555" w:type="dxa"/>
          </w:tcPr>
          <w:p w:rsidR="00DA1C60" w:rsidRDefault="00DA1C60" w:rsidP="00DA1C60">
            <w:r>
              <w:rPr>
                <w:rFonts w:hint="eastAsia"/>
              </w:rPr>
              <w:t>失败反馈</w:t>
            </w:r>
          </w:p>
        </w:tc>
        <w:tc>
          <w:tcPr>
            <w:tcW w:w="6741" w:type="dxa"/>
          </w:tcPr>
          <w:p w:rsidR="00DA1C60" w:rsidRDefault="00DA1C60" w:rsidP="00DA1C60">
            <w:r>
              <w:t>Json</w:t>
            </w:r>
            <w:r>
              <w:rPr>
                <w:rFonts w:hint="eastAsia"/>
              </w:rPr>
              <w:t>格式</w:t>
            </w:r>
          </w:p>
          <w:p w:rsidR="00DA1C60" w:rsidRDefault="00DA1C60" w:rsidP="00DA1C60">
            <w:r>
              <w:rPr>
                <w:rFonts w:hint="eastAsia"/>
              </w:rPr>
              <w:t>{</w:t>
            </w:r>
          </w:p>
          <w:p w:rsidR="00DA1C60" w:rsidRDefault="00DA1C60" w:rsidP="00DA1C60">
            <w:r>
              <w:rPr>
                <w:rFonts w:hint="eastAsia"/>
              </w:rPr>
              <w:t>s</w:t>
            </w:r>
            <w:r>
              <w:t>uccess:false,</w:t>
            </w:r>
          </w:p>
          <w:p w:rsidR="00DA1C60" w:rsidRDefault="00DA1C60" w:rsidP="00DA1C60">
            <w:r>
              <w:rPr>
                <w:rFonts w:hint="eastAsia"/>
              </w:rPr>
              <w:t>m</w:t>
            </w:r>
            <w:r>
              <w:t>essage:”</w:t>
            </w:r>
            <w:r>
              <w:rPr>
                <w:rFonts w:hint="eastAsia"/>
              </w:rPr>
              <w:t>失败的原因文字描述</w:t>
            </w:r>
            <w:r>
              <w:t>”</w:t>
            </w:r>
          </w:p>
          <w:p w:rsidR="00DA1C60" w:rsidRDefault="00DA1C60" w:rsidP="00DA1C60">
            <w:r>
              <w:t>}</w:t>
            </w:r>
          </w:p>
        </w:tc>
      </w:tr>
    </w:tbl>
    <w:p w:rsidR="0086302A" w:rsidRDefault="0086302A" w:rsidP="0086302A"/>
    <w:p w:rsidR="006E052D" w:rsidRDefault="006E052D" w:rsidP="006E052D">
      <w:pPr>
        <w:pStyle w:val="5"/>
      </w:pPr>
      <w:bookmarkStart w:id="65" w:name="_Toc520153753"/>
      <w:r>
        <w:rPr>
          <w:rFonts w:hint="eastAsia"/>
        </w:rPr>
        <w:t>3</w:t>
      </w:r>
      <w:r>
        <w:t>.3.1.7</w:t>
      </w:r>
      <w:r>
        <w:rPr>
          <w:rFonts w:hint="eastAsia"/>
        </w:rPr>
        <w:t>无声视频和对应音频上传并自动合并接口</w:t>
      </w:r>
      <w:bookmarkEnd w:id="6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6E052D" w:rsidTr="001812BB">
        <w:tc>
          <w:tcPr>
            <w:tcW w:w="1555" w:type="dxa"/>
          </w:tcPr>
          <w:p w:rsidR="006E052D" w:rsidRDefault="006E052D" w:rsidP="001812BB">
            <w:r>
              <w:rPr>
                <w:rFonts w:hint="eastAsia"/>
              </w:rPr>
              <w:t>接口名</w:t>
            </w:r>
          </w:p>
        </w:tc>
        <w:tc>
          <w:tcPr>
            <w:tcW w:w="6741" w:type="dxa"/>
          </w:tcPr>
          <w:p w:rsidR="006E052D" w:rsidRDefault="006E052D" w:rsidP="001812BB">
            <w:r>
              <w:rPr>
                <w:rFonts w:hint="eastAsia"/>
              </w:rPr>
              <w:t>/</w:t>
            </w:r>
            <w:r>
              <w:t>videoaudio/upload</w:t>
            </w:r>
            <w:r>
              <w:rPr>
                <w:rFonts w:hint="eastAsia"/>
              </w:rPr>
              <w:t xml:space="preserve"> </w:t>
            </w:r>
          </w:p>
        </w:tc>
      </w:tr>
      <w:tr w:rsidR="006E052D" w:rsidTr="001812BB">
        <w:tc>
          <w:tcPr>
            <w:tcW w:w="1555" w:type="dxa"/>
          </w:tcPr>
          <w:p w:rsidR="006E052D" w:rsidRDefault="006E052D" w:rsidP="001812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6E052D" w:rsidRDefault="006E052D" w:rsidP="001812BB">
            <w:r>
              <w:rPr>
                <w:rFonts w:hint="eastAsia"/>
              </w:rPr>
              <w:t>无声视频及其对应的音频一起上传且在后台自动合并为有声视频</w:t>
            </w:r>
          </w:p>
        </w:tc>
      </w:tr>
      <w:tr w:rsidR="006E052D" w:rsidTr="001812BB">
        <w:tc>
          <w:tcPr>
            <w:tcW w:w="1555" w:type="dxa"/>
          </w:tcPr>
          <w:p w:rsidR="006E052D" w:rsidRDefault="006E052D" w:rsidP="001812BB">
            <w:r>
              <w:rPr>
                <w:rFonts w:hint="eastAsia"/>
              </w:rPr>
              <w:t>header签名</w:t>
            </w:r>
          </w:p>
        </w:tc>
        <w:tc>
          <w:tcPr>
            <w:tcW w:w="6741" w:type="dxa"/>
          </w:tcPr>
          <w:p w:rsidR="006E052D" w:rsidRDefault="006E052D" w:rsidP="001812BB">
            <w:r>
              <w:rPr>
                <w:rFonts w:hint="eastAsia"/>
              </w:rPr>
              <w:t>需要</w:t>
            </w:r>
          </w:p>
        </w:tc>
      </w:tr>
      <w:tr w:rsidR="006E052D" w:rsidTr="001812BB">
        <w:tc>
          <w:tcPr>
            <w:tcW w:w="1555" w:type="dxa"/>
          </w:tcPr>
          <w:p w:rsidR="006E052D" w:rsidRDefault="006E052D" w:rsidP="001812BB">
            <w:r>
              <w:rPr>
                <w:rFonts w:hint="eastAsia"/>
              </w:rPr>
              <w:t>请求方式</w:t>
            </w:r>
          </w:p>
        </w:tc>
        <w:tc>
          <w:tcPr>
            <w:tcW w:w="6741" w:type="dxa"/>
          </w:tcPr>
          <w:p w:rsidR="006E052D" w:rsidRDefault="006E052D" w:rsidP="001812BB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6E052D" w:rsidTr="001812BB">
        <w:tc>
          <w:tcPr>
            <w:tcW w:w="1555" w:type="dxa"/>
          </w:tcPr>
          <w:p w:rsidR="006E052D" w:rsidRDefault="006E052D" w:rsidP="001812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6E052D" w:rsidRDefault="006E052D" w:rsidP="001812BB">
            <w:r>
              <w:rPr>
                <w:rFonts w:hint="eastAsia"/>
              </w:rPr>
              <w:t>v</w:t>
            </w:r>
            <w:r>
              <w:t>ideofile:</w:t>
            </w:r>
            <w:r>
              <w:rPr>
                <w:rFonts w:hint="eastAsia"/>
              </w:rPr>
              <w:t>无声视频文件</w:t>
            </w:r>
          </w:p>
          <w:p w:rsidR="006E052D" w:rsidRDefault="006E052D" w:rsidP="001812BB">
            <w:r>
              <w:rPr>
                <w:rFonts w:hint="eastAsia"/>
              </w:rPr>
              <w:t>a</w:t>
            </w:r>
            <w:r>
              <w:t>udiofile:</w:t>
            </w:r>
            <w:r>
              <w:rPr>
                <w:rFonts w:hint="eastAsia"/>
              </w:rPr>
              <w:t>声音文件</w:t>
            </w:r>
          </w:p>
          <w:p w:rsidR="006E052D" w:rsidRDefault="006E052D" w:rsidP="001812BB">
            <w:r>
              <w:rPr>
                <w:rFonts w:hint="eastAsia"/>
              </w:rPr>
              <w:t>c</w:t>
            </w:r>
            <w:r>
              <w:t>reateTime:</w:t>
            </w:r>
            <w:r>
              <w:rPr>
                <w:rFonts w:hint="eastAsia"/>
              </w:rPr>
              <w:t>视频录制时间，格式y</w:t>
            </w:r>
            <w:r>
              <w:t>yyyMMddHHmmss</w:t>
            </w:r>
          </w:p>
          <w:p w:rsidR="006E052D" w:rsidRDefault="006E052D" w:rsidP="001812BB">
            <w:r>
              <w:rPr>
                <w:rFonts w:hint="eastAsia"/>
              </w:rPr>
              <w:t>machine</w:t>
            </w:r>
            <w:r>
              <w:t>Code</w:t>
            </w:r>
            <w:r>
              <w:rPr>
                <w:rFonts w:hint="eastAsia"/>
              </w:rPr>
              <w:t>:拍摄的车辆的机号，可空</w:t>
            </w:r>
          </w:p>
          <w:p w:rsidR="006E052D" w:rsidRDefault="006E052D" w:rsidP="001812BB">
            <w:r>
              <w:rPr>
                <w:rFonts w:hint="eastAsia"/>
              </w:rPr>
              <w:lastRenderedPageBreak/>
              <w:t>d</w:t>
            </w:r>
            <w:r>
              <w:t>escription</w:t>
            </w:r>
            <w:r>
              <w:rPr>
                <w:rFonts w:hint="eastAsia"/>
              </w:rPr>
              <w:t>:视频描述，可空</w:t>
            </w:r>
          </w:p>
          <w:p w:rsidR="006E052D" w:rsidRDefault="006E052D" w:rsidP="006E052D">
            <w:r>
              <w:rPr>
                <w:rFonts w:hint="eastAsia"/>
              </w:rPr>
              <w:t>t</w:t>
            </w:r>
            <w:r>
              <w:t>ag:</w:t>
            </w:r>
            <w:r>
              <w:rPr>
                <w:rFonts w:hint="eastAsia"/>
              </w:rPr>
              <w:t>标签，可空。</w:t>
            </w:r>
            <w:r w:rsidRPr="00176DD0">
              <w:rPr>
                <w:rFonts w:hint="eastAsia"/>
                <w:color w:val="FF0000"/>
              </w:rPr>
              <w:t>在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>01807</w:t>
            </w:r>
            <w:r>
              <w:rPr>
                <w:rFonts w:hint="eastAsia"/>
                <w:color w:val="FF0000"/>
              </w:rPr>
              <w:t>版V</w:t>
            </w:r>
            <w:r>
              <w:rPr>
                <w:color w:val="FF0000"/>
              </w:rPr>
              <w:t>R</w:t>
            </w:r>
            <w:r>
              <w:rPr>
                <w:rFonts w:hint="eastAsia"/>
                <w:color w:val="FF0000"/>
              </w:rPr>
              <w:t>交互</w:t>
            </w:r>
            <w:r w:rsidRPr="00176DD0">
              <w:rPr>
                <w:rFonts w:hint="eastAsia"/>
                <w:color w:val="FF0000"/>
              </w:rPr>
              <w:t>功能</w:t>
            </w:r>
            <w:r>
              <w:rPr>
                <w:rFonts w:hint="eastAsia"/>
                <w:color w:val="FF0000"/>
              </w:rPr>
              <w:t>上传视频时</w:t>
            </w:r>
            <w:r w:rsidRPr="00176DD0">
              <w:rPr>
                <w:rFonts w:hint="eastAsia"/>
                <w:color w:val="FF0000"/>
              </w:rPr>
              <w:t>，传入(环境</w:t>
            </w:r>
            <w:r w:rsidRPr="00176DD0">
              <w:rPr>
                <w:color w:val="FF0000"/>
              </w:rPr>
              <w:t>,车辆,故障,零件,保养,异常,评估,其他)</w:t>
            </w:r>
            <w:r>
              <w:rPr>
                <w:rFonts w:hint="eastAsia"/>
                <w:color w:val="FF0000"/>
              </w:rPr>
              <w:t>这其中的1个</w:t>
            </w:r>
            <w:r w:rsidRPr="00176DD0">
              <w:rPr>
                <w:rFonts w:hint="eastAsia"/>
                <w:color w:val="FF0000"/>
              </w:rPr>
              <w:t>词作为标签</w:t>
            </w:r>
            <w:r>
              <w:rPr>
                <w:rFonts w:hint="eastAsia"/>
                <w:color w:val="FF0000"/>
              </w:rPr>
              <w:t>,如果为多个标签以</w:t>
            </w:r>
            <w:r>
              <w:rPr>
                <w:color w:val="FF0000"/>
              </w:rPr>
              <w:t>”,”隔开字符串;</w:t>
            </w:r>
          </w:p>
          <w:p w:rsidR="006E052D" w:rsidRDefault="006E052D" w:rsidP="006E052D">
            <w:r>
              <w:rPr>
                <w:rFonts w:hint="eastAsia"/>
              </w:rPr>
              <w:t>o</w:t>
            </w:r>
            <w:r>
              <w:t>rderNo:</w:t>
            </w:r>
            <w:r>
              <w:rPr>
                <w:rFonts w:hint="eastAsia"/>
              </w:rPr>
              <w:t>工单号。可空。如果视频对应某个工单则传入工单号。</w:t>
            </w:r>
          </w:p>
        </w:tc>
      </w:tr>
      <w:tr w:rsidR="006E052D" w:rsidTr="001812BB">
        <w:tc>
          <w:tcPr>
            <w:tcW w:w="1555" w:type="dxa"/>
          </w:tcPr>
          <w:p w:rsidR="006E052D" w:rsidRDefault="006E052D" w:rsidP="001812BB">
            <w:r>
              <w:rPr>
                <w:rFonts w:hint="eastAsia"/>
              </w:rPr>
              <w:lastRenderedPageBreak/>
              <w:t>参数格式</w:t>
            </w:r>
          </w:p>
        </w:tc>
        <w:tc>
          <w:tcPr>
            <w:tcW w:w="6741" w:type="dxa"/>
          </w:tcPr>
          <w:p w:rsidR="006E052D" w:rsidRDefault="006E052D" w:rsidP="001812BB">
            <w:r>
              <w:rPr>
                <w:rFonts w:hint="eastAsia"/>
              </w:rPr>
              <w:t>键值对</w:t>
            </w:r>
          </w:p>
        </w:tc>
      </w:tr>
      <w:tr w:rsidR="006E052D" w:rsidTr="001812BB">
        <w:tc>
          <w:tcPr>
            <w:tcW w:w="1555" w:type="dxa"/>
          </w:tcPr>
          <w:p w:rsidR="006E052D" w:rsidRDefault="006E052D" w:rsidP="001812BB">
            <w:r>
              <w:rPr>
                <w:rFonts w:hint="eastAsia"/>
              </w:rPr>
              <w:t>成功反馈</w:t>
            </w:r>
          </w:p>
        </w:tc>
        <w:tc>
          <w:tcPr>
            <w:tcW w:w="6741" w:type="dxa"/>
          </w:tcPr>
          <w:p w:rsidR="006E052D" w:rsidRDefault="006E052D" w:rsidP="001812BB">
            <w:r>
              <w:t>Json</w:t>
            </w:r>
            <w:r>
              <w:rPr>
                <w:rFonts w:hint="eastAsia"/>
              </w:rPr>
              <w:t>格式</w:t>
            </w:r>
          </w:p>
          <w:p w:rsidR="006E052D" w:rsidRDefault="006E052D" w:rsidP="001812BB">
            <w:r>
              <w:rPr>
                <w:rFonts w:hint="eastAsia"/>
              </w:rPr>
              <w:t>{</w:t>
            </w:r>
          </w:p>
          <w:p w:rsidR="006E052D" w:rsidRDefault="006E052D" w:rsidP="001812BB">
            <w:r>
              <w:rPr>
                <w:rFonts w:hint="eastAsia"/>
              </w:rPr>
              <w:t>s</w:t>
            </w:r>
            <w:r>
              <w:t>uccess:true</w:t>
            </w:r>
          </w:p>
          <w:p w:rsidR="006E052D" w:rsidRDefault="006E052D" w:rsidP="001812BB">
            <w:r>
              <w:t>}</w:t>
            </w:r>
          </w:p>
        </w:tc>
      </w:tr>
      <w:tr w:rsidR="006E052D" w:rsidTr="001812BB">
        <w:tc>
          <w:tcPr>
            <w:tcW w:w="1555" w:type="dxa"/>
          </w:tcPr>
          <w:p w:rsidR="006E052D" w:rsidRDefault="006E052D" w:rsidP="001812BB">
            <w:r>
              <w:rPr>
                <w:rFonts w:hint="eastAsia"/>
              </w:rPr>
              <w:t>失败反馈</w:t>
            </w:r>
          </w:p>
        </w:tc>
        <w:tc>
          <w:tcPr>
            <w:tcW w:w="6741" w:type="dxa"/>
          </w:tcPr>
          <w:p w:rsidR="006E052D" w:rsidRDefault="006E052D" w:rsidP="001812BB">
            <w:r>
              <w:t>Json</w:t>
            </w:r>
            <w:r>
              <w:rPr>
                <w:rFonts w:hint="eastAsia"/>
              </w:rPr>
              <w:t>格式</w:t>
            </w:r>
          </w:p>
          <w:p w:rsidR="006E052D" w:rsidRDefault="006E052D" w:rsidP="001812BB">
            <w:r>
              <w:rPr>
                <w:rFonts w:hint="eastAsia"/>
              </w:rPr>
              <w:t>{</w:t>
            </w:r>
          </w:p>
          <w:p w:rsidR="006E052D" w:rsidRDefault="006E052D" w:rsidP="001812BB">
            <w:r>
              <w:rPr>
                <w:rFonts w:hint="eastAsia"/>
              </w:rPr>
              <w:t>s</w:t>
            </w:r>
            <w:r>
              <w:t>uccess:false,</w:t>
            </w:r>
          </w:p>
          <w:p w:rsidR="006E052D" w:rsidRDefault="006E052D" w:rsidP="001812BB">
            <w:r>
              <w:rPr>
                <w:rFonts w:hint="eastAsia"/>
              </w:rPr>
              <w:t>m</w:t>
            </w:r>
            <w:r>
              <w:t>essage:”</w:t>
            </w:r>
            <w:r>
              <w:rPr>
                <w:rFonts w:hint="eastAsia"/>
              </w:rPr>
              <w:t>失败的原因文字描述</w:t>
            </w:r>
            <w:r>
              <w:t>”</w:t>
            </w:r>
          </w:p>
          <w:p w:rsidR="006E052D" w:rsidRDefault="006E052D" w:rsidP="001812BB">
            <w:r>
              <w:t>}</w:t>
            </w:r>
          </w:p>
        </w:tc>
      </w:tr>
    </w:tbl>
    <w:p w:rsidR="006E052D" w:rsidRPr="007670DD" w:rsidRDefault="006E052D" w:rsidP="006E052D"/>
    <w:p w:rsidR="00713EA6" w:rsidRDefault="00713EA6" w:rsidP="0086302A"/>
    <w:p w:rsidR="00713EA6" w:rsidRDefault="00713EA6" w:rsidP="003A5308">
      <w:pPr>
        <w:pStyle w:val="4"/>
      </w:pPr>
      <w:bookmarkStart w:id="66" w:name="_Toc520153754"/>
      <w:r>
        <w:rPr>
          <w:rFonts w:hint="eastAsia"/>
        </w:rPr>
        <w:t>3</w:t>
      </w:r>
      <w:r>
        <w:t xml:space="preserve">.3.2 </w:t>
      </w:r>
      <w:r>
        <w:rPr>
          <w:rFonts w:hint="eastAsia"/>
        </w:rPr>
        <w:t>头盔初始化</w:t>
      </w:r>
      <w:r w:rsidR="00C762B7">
        <w:rPr>
          <w:rFonts w:hint="eastAsia"/>
        </w:rPr>
        <w:t>网易账号</w:t>
      </w:r>
      <w:bookmarkEnd w:id="6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713EA6" w:rsidTr="00767081">
        <w:tc>
          <w:tcPr>
            <w:tcW w:w="1555" w:type="dxa"/>
          </w:tcPr>
          <w:p w:rsidR="00713EA6" w:rsidRDefault="00713EA6" w:rsidP="00767081">
            <w:r>
              <w:rPr>
                <w:rFonts w:hint="eastAsia"/>
              </w:rPr>
              <w:t>接口名</w:t>
            </w:r>
          </w:p>
        </w:tc>
        <w:tc>
          <w:tcPr>
            <w:tcW w:w="6741" w:type="dxa"/>
          </w:tcPr>
          <w:p w:rsidR="00713EA6" w:rsidRDefault="00713EA6" w:rsidP="00767081">
            <w:r>
              <w:rPr>
                <w:rFonts w:hint="eastAsia"/>
              </w:rPr>
              <w:t>/helmet</w:t>
            </w:r>
            <w:r>
              <w:t>qr/code</w:t>
            </w:r>
            <w:r w:rsidRPr="00EF6759">
              <w:t>/</w:t>
            </w:r>
            <w:r>
              <w:t>{helmetId}</w:t>
            </w:r>
            <w:r>
              <w:rPr>
                <w:rFonts w:hint="eastAsia"/>
              </w:rPr>
              <w:t xml:space="preserve"> </w:t>
            </w:r>
          </w:p>
        </w:tc>
      </w:tr>
      <w:tr w:rsidR="00713EA6" w:rsidTr="00767081">
        <w:tc>
          <w:tcPr>
            <w:tcW w:w="1555" w:type="dxa"/>
          </w:tcPr>
          <w:p w:rsidR="00713EA6" w:rsidRDefault="00713EA6" w:rsidP="00767081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713EA6" w:rsidRDefault="00713EA6" w:rsidP="00767081">
            <w:r>
              <w:rPr>
                <w:rFonts w:hint="eastAsia"/>
              </w:rPr>
              <w:t>头盔生产完毕</w:t>
            </w:r>
            <w:r w:rsidR="00C167B1">
              <w:rPr>
                <w:rFonts w:hint="eastAsia"/>
              </w:rPr>
              <w:t>后出厂前</w:t>
            </w:r>
            <w:r>
              <w:rPr>
                <w:rFonts w:hint="eastAsia"/>
              </w:rPr>
              <w:t>，需要有网易账号</w:t>
            </w:r>
            <w:r w:rsidR="00C167B1">
              <w:rPr>
                <w:rFonts w:hint="eastAsia"/>
              </w:rPr>
              <w:t>。管理员登录田一后台，选择1个待出售头盔账号后，可以看到账号的二维码，扫描此二维码时，会</w:t>
            </w:r>
            <w:r w:rsidR="00DA1C60">
              <w:rPr>
                <w:rFonts w:hint="eastAsia"/>
              </w:rPr>
              <w:t>得到</w:t>
            </w:r>
            <w:r w:rsidR="00C167B1">
              <w:rPr>
                <w:rFonts w:hint="eastAsia"/>
              </w:rPr>
              <w:t>这个接口</w:t>
            </w:r>
            <w:r w:rsidR="00C762B7">
              <w:rPr>
                <w:rFonts w:hint="eastAsia"/>
              </w:rPr>
              <w:t>u</w:t>
            </w:r>
            <w:r w:rsidR="00C762B7">
              <w:t>rl</w:t>
            </w:r>
            <w:r w:rsidR="00C762B7">
              <w:rPr>
                <w:rFonts w:hint="eastAsia"/>
              </w:rPr>
              <w:t>，随后调用这个接口初始化头盔网易账号</w:t>
            </w:r>
            <w:r w:rsidR="00C167B1">
              <w:rPr>
                <w:rFonts w:hint="eastAsia"/>
              </w:rPr>
              <w:t>。</w:t>
            </w:r>
            <w:r w:rsidR="00C762B7">
              <w:rPr>
                <w:rFonts w:hint="eastAsia"/>
              </w:rPr>
              <w:t>这</w:t>
            </w:r>
            <w:r w:rsidR="00C167B1">
              <w:rPr>
                <w:rFonts w:hint="eastAsia"/>
              </w:rPr>
              <w:t>个接口</w:t>
            </w:r>
            <w:r w:rsidR="00C762B7">
              <w:rPr>
                <w:rFonts w:hint="eastAsia"/>
              </w:rPr>
              <w:t>反馈</w:t>
            </w:r>
            <w:r w:rsidR="00C167B1">
              <w:rPr>
                <w:rFonts w:hint="eastAsia"/>
              </w:rPr>
              <w:t>网易账号，</w:t>
            </w:r>
            <w:r w:rsidR="00C762B7">
              <w:rPr>
                <w:rFonts w:hint="eastAsia"/>
              </w:rPr>
              <w:t>头盔接收并</w:t>
            </w:r>
            <w:r w:rsidR="00C167B1">
              <w:rPr>
                <w:rFonts w:hint="eastAsia"/>
              </w:rPr>
              <w:t>固化到头盔app里，避免每次登录以及任意切换账号。</w:t>
            </w:r>
          </w:p>
        </w:tc>
      </w:tr>
      <w:tr w:rsidR="00713EA6" w:rsidTr="00767081">
        <w:tc>
          <w:tcPr>
            <w:tcW w:w="1555" w:type="dxa"/>
          </w:tcPr>
          <w:p w:rsidR="00713EA6" w:rsidRDefault="00713EA6" w:rsidP="00767081">
            <w:r>
              <w:rPr>
                <w:rFonts w:hint="eastAsia"/>
              </w:rPr>
              <w:t>header签名</w:t>
            </w:r>
          </w:p>
        </w:tc>
        <w:tc>
          <w:tcPr>
            <w:tcW w:w="6741" w:type="dxa"/>
          </w:tcPr>
          <w:p w:rsidR="00713EA6" w:rsidRDefault="00713EA6" w:rsidP="00767081">
            <w:r>
              <w:rPr>
                <w:rFonts w:hint="eastAsia"/>
              </w:rPr>
              <w:t>需要</w:t>
            </w:r>
          </w:p>
        </w:tc>
      </w:tr>
      <w:tr w:rsidR="00DA1C60" w:rsidTr="00767081">
        <w:tc>
          <w:tcPr>
            <w:tcW w:w="1555" w:type="dxa"/>
          </w:tcPr>
          <w:p w:rsidR="00DA1C60" w:rsidRDefault="00DA1C60" w:rsidP="00DA1C60">
            <w:r>
              <w:rPr>
                <w:rFonts w:hint="eastAsia"/>
              </w:rPr>
              <w:t>请求方式</w:t>
            </w:r>
          </w:p>
        </w:tc>
        <w:tc>
          <w:tcPr>
            <w:tcW w:w="6741" w:type="dxa"/>
          </w:tcPr>
          <w:p w:rsidR="00DA1C60" w:rsidRDefault="00DA1C60" w:rsidP="00DA1C60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DA1C60" w:rsidTr="00767081">
        <w:tc>
          <w:tcPr>
            <w:tcW w:w="1555" w:type="dxa"/>
          </w:tcPr>
          <w:p w:rsidR="00DA1C60" w:rsidRDefault="00DA1C60" w:rsidP="00DA1C6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DA1C60" w:rsidRDefault="00FD234B" w:rsidP="00DA1C60">
            <w:r>
              <w:rPr>
                <w:rFonts w:hint="eastAsia"/>
              </w:rPr>
              <w:t>无</w:t>
            </w:r>
          </w:p>
        </w:tc>
      </w:tr>
      <w:tr w:rsidR="00DA1C60" w:rsidTr="00767081">
        <w:tc>
          <w:tcPr>
            <w:tcW w:w="1555" w:type="dxa"/>
          </w:tcPr>
          <w:p w:rsidR="00DA1C60" w:rsidRDefault="00DA1C60" w:rsidP="00DA1C60">
            <w:r>
              <w:rPr>
                <w:rFonts w:hint="eastAsia"/>
              </w:rPr>
              <w:t>参数格式</w:t>
            </w:r>
          </w:p>
        </w:tc>
        <w:tc>
          <w:tcPr>
            <w:tcW w:w="6741" w:type="dxa"/>
          </w:tcPr>
          <w:p w:rsidR="00DA1C60" w:rsidRDefault="00DA1C60" w:rsidP="00DA1C60">
            <w:r>
              <w:rPr>
                <w:rFonts w:hint="eastAsia"/>
              </w:rPr>
              <w:t>键值对</w:t>
            </w:r>
          </w:p>
        </w:tc>
      </w:tr>
      <w:tr w:rsidR="00DA1C60" w:rsidTr="00767081">
        <w:tc>
          <w:tcPr>
            <w:tcW w:w="1555" w:type="dxa"/>
          </w:tcPr>
          <w:p w:rsidR="00DA1C60" w:rsidRDefault="00DA1C60" w:rsidP="00DA1C60">
            <w:r>
              <w:rPr>
                <w:rFonts w:hint="eastAsia"/>
              </w:rPr>
              <w:t>成功反馈</w:t>
            </w:r>
          </w:p>
        </w:tc>
        <w:tc>
          <w:tcPr>
            <w:tcW w:w="6741" w:type="dxa"/>
          </w:tcPr>
          <w:p w:rsidR="00DA1C60" w:rsidRDefault="00DA1C60" w:rsidP="00DA1C60">
            <w:r>
              <w:t>Json</w:t>
            </w:r>
            <w:r>
              <w:rPr>
                <w:rFonts w:hint="eastAsia"/>
              </w:rPr>
              <w:t>格式</w:t>
            </w:r>
          </w:p>
          <w:p w:rsidR="00DA1C60" w:rsidRDefault="00DA1C60" w:rsidP="00DA1C60">
            <w:r>
              <w:rPr>
                <w:rFonts w:hint="eastAsia"/>
              </w:rPr>
              <w:t>{</w:t>
            </w:r>
          </w:p>
          <w:p w:rsidR="00DA1C60" w:rsidRDefault="00DA1C60" w:rsidP="00DA1C60">
            <w:pPr>
              <w:ind w:firstLineChars="100" w:firstLine="210"/>
            </w:pPr>
            <w:r>
              <w:rPr>
                <w:rFonts w:hint="eastAsia"/>
              </w:rPr>
              <w:t>code</w:t>
            </w:r>
            <w:r>
              <w:t>:</w:t>
            </w:r>
            <w:r>
              <w:rPr>
                <w:rFonts w:hint="eastAsia"/>
              </w:rPr>
              <w:t>“2</w:t>
            </w:r>
            <w:r>
              <w:t>00</w:t>
            </w:r>
            <w:r>
              <w:rPr>
                <w:rFonts w:hint="eastAsia"/>
              </w:rPr>
              <w:t>”,</w:t>
            </w:r>
            <w:r>
              <w:t>//</w:t>
            </w:r>
            <w:r>
              <w:rPr>
                <w:rFonts w:hint="eastAsia"/>
              </w:rPr>
              <w:t>成功代码统一为“2</w:t>
            </w:r>
            <w:r>
              <w:t>00</w:t>
            </w:r>
            <w:r>
              <w:rPr>
                <w:rFonts w:hint="eastAsia"/>
              </w:rPr>
              <w:t>”</w:t>
            </w:r>
          </w:p>
          <w:p w:rsidR="00DA1C60" w:rsidRDefault="00DA1C60" w:rsidP="00DA1C60">
            <w:pPr>
              <w:ind w:firstLineChars="100" w:firstLine="210"/>
            </w:pPr>
            <w:r>
              <w:rPr>
                <w:rFonts w:hint="eastAsia"/>
              </w:rPr>
              <w:t>d</w:t>
            </w:r>
            <w:r>
              <w:t>ata:{</w:t>
            </w:r>
          </w:p>
          <w:p w:rsidR="00DA1C60" w:rsidRDefault="00DA1C60" w:rsidP="00DA1C60">
            <w:pPr>
              <w:ind w:firstLineChars="100" w:firstLine="210"/>
            </w:pPr>
            <w:r>
              <w:rPr>
                <w:rFonts w:hint="eastAsia"/>
              </w:rPr>
              <w:t xml:space="preserve"> </w:t>
            </w:r>
            <w:r>
              <w:t xml:space="preserve"> device_id:’</w:t>
            </w:r>
            <w:r>
              <w:rPr>
                <w:rFonts w:hint="eastAsia"/>
              </w:rPr>
              <w:t>头盔i</w:t>
            </w:r>
            <w:r>
              <w:t>mei</w:t>
            </w:r>
            <w:r>
              <w:rPr>
                <w:rFonts w:hint="eastAsia"/>
              </w:rPr>
              <w:t>唯一识别号</w:t>
            </w:r>
            <w:r>
              <w:t>’</w:t>
            </w:r>
          </w:p>
          <w:p w:rsidR="00DA1C60" w:rsidRDefault="00DA1C60" w:rsidP="00DA1C60">
            <w:pPr>
              <w:ind w:firstLineChars="200" w:firstLine="420"/>
            </w:pPr>
            <w:r>
              <w:t>username:</w:t>
            </w:r>
            <w:r>
              <w:rPr>
                <w:rFonts w:hint="eastAsia"/>
              </w:rPr>
              <w:t>“网易登录账号”，</w:t>
            </w:r>
          </w:p>
          <w:p w:rsidR="00DA1C60" w:rsidRDefault="00DA1C60" w:rsidP="00DA1C60">
            <w:pPr>
              <w:ind w:firstLineChars="200" w:firstLine="420"/>
            </w:pPr>
            <w:r>
              <w:t>yun_token:</w:t>
            </w:r>
            <w:r>
              <w:rPr>
                <w:rFonts w:hint="eastAsia"/>
              </w:rPr>
              <w:t>“网易登录密码”</w:t>
            </w:r>
          </w:p>
          <w:p w:rsidR="00DA1C60" w:rsidRDefault="00DA1C60" w:rsidP="00DA1C60">
            <w:pPr>
              <w:ind w:firstLineChars="100" w:firstLine="210"/>
            </w:pPr>
            <w:r>
              <w:t>}</w:t>
            </w:r>
          </w:p>
          <w:p w:rsidR="00DA1C60" w:rsidRDefault="00DA1C60" w:rsidP="00DA1C60">
            <w:r>
              <w:t>}</w:t>
            </w:r>
          </w:p>
        </w:tc>
      </w:tr>
      <w:tr w:rsidR="00DA1C60" w:rsidTr="00767081">
        <w:tc>
          <w:tcPr>
            <w:tcW w:w="1555" w:type="dxa"/>
          </w:tcPr>
          <w:p w:rsidR="00DA1C60" w:rsidRDefault="00DA1C60" w:rsidP="00DA1C60">
            <w:r>
              <w:rPr>
                <w:rFonts w:hint="eastAsia"/>
              </w:rPr>
              <w:t>失败反馈</w:t>
            </w:r>
          </w:p>
        </w:tc>
        <w:tc>
          <w:tcPr>
            <w:tcW w:w="6741" w:type="dxa"/>
          </w:tcPr>
          <w:p w:rsidR="00DA1C60" w:rsidRDefault="00DA1C60" w:rsidP="00DA1C60">
            <w:r>
              <w:t>Json</w:t>
            </w:r>
            <w:r>
              <w:rPr>
                <w:rFonts w:hint="eastAsia"/>
              </w:rPr>
              <w:t>格式</w:t>
            </w:r>
          </w:p>
          <w:p w:rsidR="00DA1C60" w:rsidRDefault="00DA1C60" w:rsidP="00DA1C60">
            <w:r>
              <w:rPr>
                <w:rFonts w:hint="eastAsia"/>
              </w:rPr>
              <w:t>{</w:t>
            </w:r>
          </w:p>
          <w:p w:rsidR="00DA1C60" w:rsidRDefault="00DA1C60" w:rsidP="00DA1C60">
            <w:pPr>
              <w:ind w:firstLineChars="100" w:firstLine="210"/>
            </w:pPr>
            <w:r>
              <w:rPr>
                <w:rFonts w:hint="eastAsia"/>
              </w:rPr>
              <w:t>code</w:t>
            </w:r>
            <w:r>
              <w:t>:”</w:t>
            </w:r>
            <w:r>
              <w:rPr>
                <w:rFonts w:hint="eastAsia"/>
              </w:rPr>
              <w:t>6</w:t>
            </w:r>
            <w:r>
              <w:t>00</w:t>
            </w:r>
            <w:r>
              <w:rPr>
                <w:rFonts w:hint="eastAsia"/>
              </w:rPr>
              <w:t>”</w:t>
            </w:r>
            <w:r>
              <w:t>,//</w:t>
            </w:r>
            <w:r>
              <w:rPr>
                <w:rFonts w:hint="eastAsia"/>
              </w:rPr>
              <w:t>失败代码统一为“6</w:t>
            </w:r>
            <w:r>
              <w:t>00</w:t>
            </w:r>
            <w:r>
              <w:rPr>
                <w:rFonts w:hint="eastAsia"/>
              </w:rPr>
              <w:t>”</w:t>
            </w:r>
          </w:p>
          <w:p w:rsidR="00DA1C60" w:rsidRDefault="00DA1C60" w:rsidP="00DA1C60">
            <w:pPr>
              <w:ind w:firstLineChars="100" w:firstLine="210"/>
            </w:pPr>
            <w:r>
              <w:t>msg:”</w:t>
            </w:r>
            <w:r>
              <w:rPr>
                <w:rFonts w:hint="eastAsia"/>
              </w:rPr>
              <w:t>失败的原因文字描述</w:t>
            </w:r>
            <w:r>
              <w:t>”</w:t>
            </w:r>
          </w:p>
          <w:p w:rsidR="00DA1C60" w:rsidRDefault="00DA1C60" w:rsidP="00DA1C60">
            <w:r>
              <w:lastRenderedPageBreak/>
              <w:t>}</w:t>
            </w:r>
          </w:p>
        </w:tc>
      </w:tr>
    </w:tbl>
    <w:p w:rsidR="00713EA6" w:rsidRDefault="00713EA6" w:rsidP="0086302A"/>
    <w:p w:rsidR="003A5308" w:rsidRDefault="003A5308" w:rsidP="00DA1C60">
      <w:pPr>
        <w:pStyle w:val="4"/>
      </w:pPr>
      <w:bookmarkStart w:id="67" w:name="_Toc520153755"/>
      <w:r>
        <w:rPr>
          <w:rFonts w:hint="eastAsia"/>
        </w:rPr>
        <w:t>3</w:t>
      </w:r>
      <w:r>
        <w:t xml:space="preserve">.3.3 </w:t>
      </w:r>
      <w:r>
        <w:rPr>
          <w:rFonts w:hint="eastAsia"/>
        </w:rPr>
        <w:t>头盔绑定</w:t>
      </w:r>
      <w:r w:rsidR="00550C9C">
        <w:rPr>
          <w:rFonts w:hint="eastAsia"/>
        </w:rPr>
        <w:t>用户</w:t>
      </w:r>
      <w:r>
        <w:rPr>
          <w:rFonts w:hint="eastAsia"/>
        </w:rPr>
        <w:t>账号</w:t>
      </w:r>
      <w:bookmarkEnd w:id="6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3A5308" w:rsidTr="00767081">
        <w:tc>
          <w:tcPr>
            <w:tcW w:w="1555" w:type="dxa"/>
          </w:tcPr>
          <w:p w:rsidR="003A5308" w:rsidRDefault="003A5308" w:rsidP="00767081">
            <w:r>
              <w:rPr>
                <w:rFonts w:hint="eastAsia"/>
              </w:rPr>
              <w:t>接口名</w:t>
            </w:r>
          </w:p>
        </w:tc>
        <w:tc>
          <w:tcPr>
            <w:tcW w:w="6741" w:type="dxa"/>
          </w:tcPr>
          <w:p w:rsidR="003A5308" w:rsidRDefault="003A5308" w:rsidP="00767081">
            <w:r>
              <w:rPr>
                <w:rFonts w:hint="eastAsia"/>
              </w:rPr>
              <w:t>/</w:t>
            </w:r>
            <w:r>
              <w:t>serviceqr/code</w:t>
            </w:r>
            <w:r w:rsidRPr="00EF6759">
              <w:t>/</w:t>
            </w:r>
            <w:r>
              <w:t>{</w:t>
            </w:r>
            <w:r w:rsidR="00DA1C60">
              <w:rPr>
                <w:rFonts w:hint="eastAsia"/>
              </w:rPr>
              <w:t>token</w:t>
            </w:r>
            <w:r>
              <w:t>}</w:t>
            </w:r>
            <w:r>
              <w:rPr>
                <w:rFonts w:hint="eastAsia"/>
              </w:rPr>
              <w:t xml:space="preserve"> </w:t>
            </w:r>
          </w:p>
        </w:tc>
      </w:tr>
      <w:tr w:rsidR="003A5308" w:rsidTr="00767081">
        <w:tc>
          <w:tcPr>
            <w:tcW w:w="1555" w:type="dxa"/>
          </w:tcPr>
          <w:p w:rsidR="003A5308" w:rsidRDefault="003A5308" w:rsidP="00767081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3A5308" w:rsidRDefault="00DA1C60" w:rsidP="00767081">
            <w:r>
              <w:rPr>
                <w:rFonts w:hint="eastAsia"/>
              </w:rPr>
              <w:t>头盔给天远</w:t>
            </w:r>
            <w:r w:rsidR="00435867">
              <w:rPr>
                <w:rFonts w:hint="eastAsia"/>
              </w:rPr>
              <w:t>/田一</w:t>
            </w:r>
            <w:r>
              <w:rPr>
                <w:rFonts w:hint="eastAsia"/>
              </w:rPr>
              <w:t>用户使用时，需要绑定天远</w:t>
            </w:r>
            <w:r w:rsidR="00435867">
              <w:rPr>
                <w:rFonts w:hint="eastAsia"/>
              </w:rPr>
              <w:t>/田一</w:t>
            </w:r>
            <w:r>
              <w:rPr>
                <w:rFonts w:hint="eastAsia"/>
              </w:rPr>
              <w:t>用户账号。用户登录田一后台后，打开账号二维码，用头盔扫码来绑定头盔当前对应的</w:t>
            </w:r>
            <w:r w:rsidR="00435867">
              <w:rPr>
                <w:rFonts w:hint="eastAsia"/>
              </w:rPr>
              <w:t>用户</w:t>
            </w:r>
            <w:r>
              <w:rPr>
                <w:rFonts w:hint="eastAsia"/>
              </w:rPr>
              <w:t>账号。头盔扫码后，会得到该接口</w:t>
            </w:r>
            <w:r w:rsidR="00C762B7">
              <w:rPr>
                <w:rFonts w:hint="eastAsia"/>
              </w:rPr>
              <w:t>url</w:t>
            </w:r>
            <w:r>
              <w:rPr>
                <w:rFonts w:hint="eastAsia"/>
              </w:rPr>
              <w:t>，随后调用该接口实现绑定。头盔绑定1个账号后，再次扫码其他账号</w:t>
            </w:r>
            <w:r w:rsidR="00435867">
              <w:rPr>
                <w:rFonts w:hint="eastAsia"/>
              </w:rPr>
              <w:t>，则会提示失败；再次扫描当前二维码，则解除绑定</w:t>
            </w:r>
            <w:r>
              <w:rPr>
                <w:rFonts w:hint="eastAsia"/>
              </w:rPr>
              <w:t>。</w:t>
            </w:r>
          </w:p>
        </w:tc>
      </w:tr>
      <w:tr w:rsidR="003A5308" w:rsidTr="00767081">
        <w:tc>
          <w:tcPr>
            <w:tcW w:w="1555" w:type="dxa"/>
          </w:tcPr>
          <w:p w:rsidR="003A5308" w:rsidRDefault="003A5308" w:rsidP="00767081">
            <w:r>
              <w:rPr>
                <w:rFonts w:hint="eastAsia"/>
              </w:rPr>
              <w:t>header签名</w:t>
            </w:r>
          </w:p>
        </w:tc>
        <w:tc>
          <w:tcPr>
            <w:tcW w:w="6741" w:type="dxa"/>
          </w:tcPr>
          <w:p w:rsidR="003A5308" w:rsidRDefault="003A5308" w:rsidP="00767081">
            <w:r>
              <w:rPr>
                <w:rFonts w:hint="eastAsia"/>
              </w:rPr>
              <w:t>需要</w:t>
            </w:r>
          </w:p>
        </w:tc>
      </w:tr>
      <w:tr w:rsidR="00DA1C60" w:rsidTr="00767081">
        <w:tc>
          <w:tcPr>
            <w:tcW w:w="1555" w:type="dxa"/>
          </w:tcPr>
          <w:p w:rsidR="00DA1C60" w:rsidRDefault="00DA1C60" w:rsidP="00DA1C60">
            <w:r>
              <w:rPr>
                <w:rFonts w:hint="eastAsia"/>
              </w:rPr>
              <w:t>请求方式</w:t>
            </w:r>
          </w:p>
        </w:tc>
        <w:tc>
          <w:tcPr>
            <w:tcW w:w="6741" w:type="dxa"/>
          </w:tcPr>
          <w:p w:rsidR="00DA1C60" w:rsidRDefault="00DA1C60" w:rsidP="00DA1C60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DA1C60" w:rsidTr="00767081">
        <w:tc>
          <w:tcPr>
            <w:tcW w:w="1555" w:type="dxa"/>
          </w:tcPr>
          <w:p w:rsidR="00DA1C60" w:rsidRDefault="00DA1C60" w:rsidP="00DA1C6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DA1C60" w:rsidRDefault="00FD234B" w:rsidP="00DA1C60">
            <w:r>
              <w:rPr>
                <w:rFonts w:hint="eastAsia"/>
              </w:rPr>
              <w:t>无</w:t>
            </w:r>
          </w:p>
        </w:tc>
      </w:tr>
      <w:tr w:rsidR="00DA1C60" w:rsidTr="00767081">
        <w:tc>
          <w:tcPr>
            <w:tcW w:w="1555" w:type="dxa"/>
          </w:tcPr>
          <w:p w:rsidR="00DA1C60" w:rsidRDefault="00DA1C60" w:rsidP="00DA1C60">
            <w:r>
              <w:rPr>
                <w:rFonts w:hint="eastAsia"/>
              </w:rPr>
              <w:t>参数格式</w:t>
            </w:r>
          </w:p>
        </w:tc>
        <w:tc>
          <w:tcPr>
            <w:tcW w:w="6741" w:type="dxa"/>
          </w:tcPr>
          <w:p w:rsidR="00DA1C60" w:rsidRDefault="00DA1C60" w:rsidP="00DA1C60">
            <w:r>
              <w:rPr>
                <w:rFonts w:hint="eastAsia"/>
              </w:rPr>
              <w:t>键值对</w:t>
            </w:r>
          </w:p>
        </w:tc>
      </w:tr>
      <w:tr w:rsidR="00DA1C60" w:rsidTr="00767081">
        <w:tc>
          <w:tcPr>
            <w:tcW w:w="1555" w:type="dxa"/>
          </w:tcPr>
          <w:p w:rsidR="00DA1C60" w:rsidRDefault="00DA1C60" w:rsidP="00DA1C60">
            <w:r>
              <w:rPr>
                <w:rFonts w:hint="eastAsia"/>
              </w:rPr>
              <w:t>成功反馈</w:t>
            </w:r>
          </w:p>
        </w:tc>
        <w:tc>
          <w:tcPr>
            <w:tcW w:w="6741" w:type="dxa"/>
          </w:tcPr>
          <w:p w:rsidR="00DA1C60" w:rsidRDefault="00DA1C60" w:rsidP="00DA1C60">
            <w:r>
              <w:t>Json</w:t>
            </w:r>
            <w:r>
              <w:rPr>
                <w:rFonts w:hint="eastAsia"/>
              </w:rPr>
              <w:t>格式</w:t>
            </w:r>
          </w:p>
          <w:p w:rsidR="00DA1C60" w:rsidRDefault="00DA1C60" w:rsidP="00DA1C60">
            <w:r>
              <w:rPr>
                <w:rFonts w:hint="eastAsia"/>
              </w:rPr>
              <w:t>{</w:t>
            </w:r>
          </w:p>
          <w:p w:rsidR="00DA1C60" w:rsidRDefault="00DA1C60" w:rsidP="00DA1C60">
            <w:pPr>
              <w:ind w:firstLineChars="100" w:firstLine="210"/>
            </w:pPr>
            <w:r>
              <w:rPr>
                <w:rFonts w:hint="eastAsia"/>
              </w:rPr>
              <w:t>code</w:t>
            </w:r>
            <w:r>
              <w:t>:</w:t>
            </w:r>
            <w:r>
              <w:rPr>
                <w:rFonts w:hint="eastAsia"/>
              </w:rPr>
              <w:t>“2</w:t>
            </w:r>
            <w:r>
              <w:t>00</w:t>
            </w:r>
            <w:r>
              <w:rPr>
                <w:rFonts w:hint="eastAsia"/>
              </w:rPr>
              <w:t>”,</w:t>
            </w:r>
            <w:r>
              <w:t>//</w:t>
            </w:r>
            <w:r>
              <w:rPr>
                <w:rFonts w:hint="eastAsia"/>
              </w:rPr>
              <w:t>成功代码统一为“2</w:t>
            </w:r>
            <w:r>
              <w:t>00</w:t>
            </w:r>
            <w:r>
              <w:rPr>
                <w:rFonts w:hint="eastAsia"/>
              </w:rPr>
              <w:t>”</w:t>
            </w:r>
          </w:p>
          <w:p w:rsidR="00DA1C60" w:rsidRDefault="00DA1C60" w:rsidP="00DA1C60">
            <w:pPr>
              <w:ind w:firstLineChars="100" w:firstLine="210"/>
            </w:pPr>
            <w:r>
              <w:rPr>
                <w:rFonts w:hint="eastAsia"/>
              </w:rPr>
              <w:t>data:{</w:t>
            </w:r>
          </w:p>
          <w:p w:rsidR="00DA1C60" w:rsidRDefault="00DA1C60" w:rsidP="00DA1C60">
            <w:pPr>
              <w:ind w:firstLineChars="100" w:firstLine="21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username</w:t>
            </w:r>
            <w:r>
              <w:t>:’</w:t>
            </w:r>
            <w:r>
              <w:rPr>
                <w:rFonts w:hint="eastAsia"/>
              </w:rPr>
              <w:t>绑定的天远</w:t>
            </w:r>
            <w:r w:rsidR="00503AF5">
              <w:rPr>
                <w:rFonts w:hint="eastAsia"/>
              </w:rPr>
              <w:t>/田一</w:t>
            </w:r>
            <w:r>
              <w:rPr>
                <w:rFonts w:hint="eastAsia"/>
              </w:rPr>
              <w:t>用户账号</w:t>
            </w:r>
            <w:r>
              <w:t>’</w:t>
            </w:r>
          </w:p>
          <w:p w:rsidR="00DA1C60" w:rsidRDefault="00DA1C60" w:rsidP="00DA1C60">
            <w:pPr>
              <w:ind w:firstLineChars="100" w:firstLine="210"/>
            </w:pPr>
            <w:r>
              <w:rPr>
                <w:rFonts w:hint="eastAsia"/>
              </w:rPr>
              <w:t>}</w:t>
            </w:r>
          </w:p>
          <w:p w:rsidR="00DA1C60" w:rsidRDefault="00DA1C60" w:rsidP="00DA1C60">
            <w:r>
              <w:t>}</w:t>
            </w:r>
          </w:p>
          <w:p w:rsidR="00435867" w:rsidRDefault="00435867" w:rsidP="00DA1C60">
            <w:r>
              <w:rPr>
                <w:rFonts w:hint="eastAsia"/>
              </w:rPr>
              <w:t>或</w:t>
            </w:r>
          </w:p>
          <w:p w:rsidR="00435867" w:rsidRDefault="00435867" w:rsidP="00435867">
            <w:r>
              <w:rPr>
                <w:rFonts w:hint="eastAsia"/>
              </w:rPr>
              <w:t>{</w:t>
            </w:r>
          </w:p>
          <w:p w:rsidR="00435867" w:rsidRDefault="00435867" w:rsidP="00435867">
            <w:pPr>
              <w:ind w:firstLineChars="100" w:firstLine="210"/>
            </w:pPr>
            <w:r>
              <w:rPr>
                <w:rFonts w:hint="eastAsia"/>
              </w:rPr>
              <w:t>code</w:t>
            </w:r>
            <w:r>
              <w:t>:</w:t>
            </w:r>
            <w:r>
              <w:rPr>
                <w:rFonts w:hint="eastAsia"/>
              </w:rPr>
              <w:t>“2</w:t>
            </w:r>
            <w:r>
              <w:t>00</w:t>
            </w:r>
            <w:r>
              <w:rPr>
                <w:rFonts w:hint="eastAsia"/>
              </w:rPr>
              <w:t>”,</w:t>
            </w:r>
            <w:r>
              <w:t>//</w:t>
            </w:r>
            <w:r>
              <w:rPr>
                <w:rFonts w:hint="eastAsia"/>
              </w:rPr>
              <w:t>成功代码统一为“2</w:t>
            </w:r>
            <w:r>
              <w:t>00</w:t>
            </w:r>
            <w:r>
              <w:rPr>
                <w:rFonts w:hint="eastAsia"/>
              </w:rPr>
              <w:t>”</w:t>
            </w:r>
          </w:p>
          <w:p w:rsidR="00435867" w:rsidRDefault="00435867" w:rsidP="00435867">
            <w:pPr>
              <w:ind w:firstLineChars="100" w:firstLine="210"/>
            </w:pPr>
            <w:r>
              <w:rPr>
                <w:rFonts w:hint="eastAsia"/>
              </w:rPr>
              <w:t>msg</w:t>
            </w:r>
            <w:r>
              <w:t>:”</w:t>
            </w:r>
            <w:r w:rsidRPr="00435867">
              <w:rPr>
                <w:rFonts w:hint="eastAsia"/>
              </w:rPr>
              <w:t>头盔解绑天远</w:t>
            </w:r>
            <w:r>
              <w:rPr>
                <w:rFonts w:hint="eastAsia"/>
              </w:rPr>
              <w:t>/田一</w:t>
            </w:r>
            <w:r w:rsidRPr="00435867">
              <w:rPr>
                <w:rFonts w:hint="eastAsia"/>
              </w:rPr>
              <w:t>账号成功</w:t>
            </w:r>
            <w:r>
              <w:t>”</w:t>
            </w:r>
          </w:p>
          <w:p w:rsidR="00435867" w:rsidRDefault="00435867" w:rsidP="00DA1C60">
            <w:r>
              <w:t>}</w:t>
            </w:r>
          </w:p>
        </w:tc>
      </w:tr>
      <w:tr w:rsidR="00DA1C60" w:rsidTr="00767081">
        <w:tc>
          <w:tcPr>
            <w:tcW w:w="1555" w:type="dxa"/>
          </w:tcPr>
          <w:p w:rsidR="00DA1C60" w:rsidRDefault="00DA1C60" w:rsidP="00DA1C60">
            <w:r>
              <w:rPr>
                <w:rFonts w:hint="eastAsia"/>
              </w:rPr>
              <w:t>失败反馈</w:t>
            </w:r>
          </w:p>
        </w:tc>
        <w:tc>
          <w:tcPr>
            <w:tcW w:w="6741" w:type="dxa"/>
          </w:tcPr>
          <w:p w:rsidR="00DA1C60" w:rsidRDefault="00DA1C60" w:rsidP="00DA1C60">
            <w:r>
              <w:t>Json</w:t>
            </w:r>
            <w:r>
              <w:rPr>
                <w:rFonts w:hint="eastAsia"/>
              </w:rPr>
              <w:t>格式</w:t>
            </w:r>
          </w:p>
          <w:p w:rsidR="00DA1C60" w:rsidRDefault="00DA1C60" w:rsidP="00DA1C60">
            <w:r>
              <w:rPr>
                <w:rFonts w:hint="eastAsia"/>
              </w:rPr>
              <w:t>{</w:t>
            </w:r>
          </w:p>
          <w:p w:rsidR="00DA1C60" w:rsidRDefault="00DA1C60" w:rsidP="00DA1C60">
            <w:pPr>
              <w:ind w:firstLineChars="100" w:firstLine="210"/>
            </w:pPr>
            <w:r>
              <w:rPr>
                <w:rFonts w:hint="eastAsia"/>
              </w:rPr>
              <w:t>code</w:t>
            </w:r>
            <w:r>
              <w:t>:”</w:t>
            </w:r>
            <w:r>
              <w:rPr>
                <w:rFonts w:hint="eastAsia"/>
              </w:rPr>
              <w:t>6</w:t>
            </w:r>
            <w:r>
              <w:t>00</w:t>
            </w:r>
            <w:r>
              <w:rPr>
                <w:rFonts w:hint="eastAsia"/>
              </w:rPr>
              <w:t>”</w:t>
            </w:r>
            <w:r>
              <w:t>,//</w:t>
            </w:r>
            <w:r>
              <w:rPr>
                <w:rFonts w:hint="eastAsia"/>
              </w:rPr>
              <w:t>失败代码统一为“6</w:t>
            </w:r>
            <w:r>
              <w:t>00</w:t>
            </w:r>
            <w:r>
              <w:rPr>
                <w:rFonts w:hint="eastAsia"/>
              </w:rPr>
              <w:t>”</w:t>
            </w:r>
          </w:p>
          <w:p w:rsidR="00DA1C60" w:rsidRDefault="00DA1C60" w:rsidP="00DA1C60">
            <w:pPr>
              <w:ind w:firstLineChars="100" w:firstLine="210"/>
            </w:pPr>
            <w:r>
              <w:t>msg:”</w:t>
            </w:r>
            <w:r>
              <w:rPr>
                <w:rFonts w:hint="eastAsia"/>
              </w:rPr>
              <w:t>失败的原因文字描述</w:t>
            </w:r>
            <w:r>
              <w:t>”</w:t>
            </w:r>
          </w:p>
          <w:p w:rsidR="00DA1C60" w:rsidRDefault="00DA1C60" w:rsidP="00DA1C60">
            <w:r>
              <w:t>}</w:t>
            </w:r>
          </w:p>
        </w:tc>
      </w:tr>
    </w:tbl>
    <w:p w:rsidR="003A5308" w:rsidRDefault="003A5308" w:rsidP="0086302A"/>
    <w:p w:rsidR="00DA1C60" w:rsidRDefault="00DA1C60" w:rsidP="00DA1C60">
      <w:pPr>
        <w:pStyle w:val="4"/>
      </w:pPr>
      <w:bookmarkStart w:id="68" w:name="_Toc520153756"/>
      <w:r>
        <w:rPr>
          <w:rFonts w:hint="eastAsia"/>
        </w:rPr>
        <w:t>3</w:t>
      </w:r>
      <w:r>
        <w:t xml:space="preserve">.3.4 </w:t>
      </w:r>
      <w:r>
        <w:rPr>
          <w:rFonts w:hint="eastAsia"/>
        </w:rPr>
        <w:t>支付宝收款接口</w:t>
      </w:r>
      <w:bookmarkEnd w:id="6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DA1C60" w:rsidTr="00767081">
        <w:tc>
          <w:tcPr>
            <w:tcW w:w="1555" w:type="dxa"/>
          </w:tcPr>
          <w:p w:rsidR="00DA1C60" w:rsidRDefault="00DA1C60" w:rsidP="00767081">
            <w:r>
              <w:rPr>
                <w:rFonts w:hint="eastAsia"/>
              </w:rPr>
              <w:t>接口名</w:t>
            </w:r>
          </w:p>
        </w:tc>
        <w:tc>
          <w:tcPr>
            <w:tcW w:w="6741" w:type="dxa"/>
          </w:tcPr>
          <w:p w:rsidR="00DA1C60" w:rsidRDefault="00DA1C60" w:rsidP="00767081">
            <w:r>
              <w:rPr>
                <w:rFonts w:hint="eastAsia"/>
              </w:rPr>
              <w:t>/</w:t>
            </w:r>
            <w:r>
              <w:t>alipay/pay</w:t>
            </w:r>
            <w:r>
              <w:rPr>
                <w:rFonts w:hint="eastAsia"/>
              </w:rPr>
              <w:t xml:space="preserve"> </w:t>
            </w:r>
          </w:p>
        </w:tc>
      </w:tr>
      <w:tr w:rsidR="00DA1C60" w:rsidTr="00767081">
        <w:tc>
          <w:tcPr>
            <w:tcW w:w="1555" w:type="dxa"/>
          </w:tcPr>
          <w:p w:rsidR="00DA1C60" w:rsidRDefault="00DA1C60" w:rsidP="00767081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DA1C60" w:rsidRDefault="00DA1C60" w:rsidP="00767081">
            <w:r>
              <w:rPr>
                <w:rFonts w:hint="eastAsia"/>
              </w:rPr>
              <w:t>头盔端扫码用户支付宝的付款码，实现用户付款田一收款.</w:t>
            </w:r>
          </w:p>
        </w:tc>
      </w:tr>
      <w:tr w:rsidR="00DA1C60" w:rsidTr="00767081">
        <w:tc>
          <w:tcPr>
            <w:tcW w:w="1555" w:type="dxa"/>
          </w:tcPr>
          <w:p w:rsidR="00DA1C60" w:rsidRDefault="00DA1C60" w:rsidP="00767081">
            <w:r>
              <w:rPr>
                <w:rFonts w:hint="eastAsia"/>
              </w:rPr>
              <w:t>header签名</w:t>
            </w:r>
          </w:p>
        </w:tc>
        <w:tc>
          <w:tcPr>
            <w:tcW w:w="6741" w:type="dxa"/>
          </w:tcPr>
          <w:p w:rsidR="00DA1C60" w:rsidRDefault="00DA1C60" w:rsidP="00767081">
            <w:r>
              <w:rPr>
                <w:rFonts w:hint="eastAsia"/>
              </w:rPr>
              <w:t>需要</w:t>
            </w:r>
          </w:p>
        </w:tc>
      </w:tr>
      <w:tr w:rsidR="00DA1C60" w:rsidTr="00767081">
        <w:tc>
          <w:tcPr>
            <w:tcW w:w="1555" w:type="dxa"/>
          </w:tcPr>
          <w:p w:rsidR="00DA1C60" w:rsidRDefault="00DA1C60" w:rsidP="00767081">
            <w:r>
              <w:rPr>
                <w:rFonts w:hint="eastAsia"/>
              </w:rPr>
              <w:t>请求方式</w:t>
            </w:r>
          </w:p>
        </w:tc>
        <w:tc>
          <w:tcPr>
            <w:tcW w:w="6741" w:type="dxa"/>
          </w:tcPr>
          <w:p w:rsidR="00DA1C60" w:rsidRDefault="00DA1C60" w:rsidP="00767081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DA1C60" w:rsidTr="00767081">
        <w:tc>
          <w:tcPr>
            <w:tcW w:w="1555" w:type="dxa"/>
          </w:tcPr>
          <w:p w:rsidR="00DA1C60" w:rsidRDefault="00DA1C60" w:rsidP="00767081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DA1C60" w:rsidRDefault="00DA1C60" w:rsidP="00767081">
            <w:r>
              <w:t>authCode</w:t>
            </w:r>
            <w:r>
              <w:rPr>
                <w:rFonts w:hint="eastAsia"/>
              </w:rPr>
              <w:t>：用户支付宝条形码的值</w:t>
            </w:r>
          </w:p>
          <w:p w:rsidR="00DA1C60" w:rsidRDefault="00DA1C60" w:rsidP="00767081">
            <w:r>
              <w:rPr>
                <w:rFonts w:hint="eastAsia"/>
              </w:rPr>
              <w:t>amount：收款金额,</w:t>
            </w:r>
            <w:r>
              <w:t>float</w:t>
            </w:r>
            <w:r>
              <w:rPr>
                <w:rFonts w:hint="eastAsia"/>
              </w:rPr>
              <w:t>类型</w:t>
            </w:r>
          </w:p>
          <w:p w:rsidR="00DA1C60" w:rsidRDefault="00DA1C60" w:rsidP="00767081">
            <w:r>
              <w:rPr>
                <w:rFonts w:hint="eastAsia"/>
              </w:rPr>
              <w:lastRenderedPageBreak/>
              <w:t xml:space="preserve">payType：用户付款类型. </w:t>
            </w:r>
            <w:r w:rsidRPr="00DA1C60">
              <w:rPr>
                <w:rFonts w:hint="eastAsia"/>
              </w:rPr>
              <w:t>根据收款情况不同填写。</w:t>
            </w:r>
            <w:r w:rsidRPr="00DA1C60">
              <w:t>"partSellOrder":零配件销售订单,"partBuyOrder":零配件采购订单</w:t>
            </w:r>
          </w:p>
          <w:p w:rsidR="00DA1C60" w:rsidRDefault="00DA1C60" w:rsidP="00767081">
            <w:r>
              <w:rPr>
                <w:rFonts w:hint="eastAsia"/>
              </w:rPr>
              <w:t>subject：本次收款的主题信息，尽量简明扼要</w:t>
            </w:r>
          </w:p>
          <w:p w:rsidR="00DA1C60" w:rsidRDefault="00DA1C60" w:rsidP="00767081">
            <w:r>
              <w:rPr>
                <w:rFonts w:hint="eastAsia"/>
              </w:rPr>
              <w:t>description： 本次收款的详细信息。在零件询价下单购买场景，传入询价下单购买的单号即可。</w:t>
            </w:r>
          </w:p>
        </w:tc>
      </w:tr>
      <w:tr w:rsidR="00DA1C60" w:rsidTr="00767081">
        <w:tc>
          <w:tcPr>
            <w:tcW w:w="1555" w:type="dxa"/>
          </w:tcPr>
          <w:p w:rsidR="00DA1C60" w:rsidRDefault="00DA1C60" w:rsidP="00767081">
            <w:r>
              <w:rPr>
                <w:rFonts w:hint="eastAsia"/>
              </w:rPr>
              <w:lastRenderedPageBreak/>
              <w:t>参数格式</w:t>
            </w:r>
          </w:p>
        </w:tc>
        <w:tc>
          <w:tcPr>
            <w:tcW w:w="6741" w:type="dxa"/>
          </w:tcPr>
          <w:p w:rsidR="00DA1C60" w:rsidRDefault="00DA1C60" w:rsidP="00767081">
            <w:r>
              <w:rPr>
                <w:rFonts w:hint="eastAsia"/>
              </w:rPr>
              <w:t>键值对</w:t>
            </w:r>
          </w:p>
        </w:tc>
      </w:tr>
      <w:tr w:rsidR="00222D8B" w:rsidTr="00767081">
        <w:tc>
          <w:tcPr>
            <w:tcW w:w="1555" w:type="dxa"/>
          </w:tcPr>
          <w:p w:rsidR="00222D8B" w:rsidRDefault="00222D8B" w:rsidP="00222D8B">
            <w:r>
              <w:rPr>
                <w:rFonts w:hint="eastAsia"/>
              </w:rPr>
              <w:t>成功反馈</w:t>
            </w:r>
          </w:p>
        </w:tc>
        <w:tc>
          <w:tcPr>
            <w:tcW w:w="6741" w:type="dxa"/>
          </w:tcPr>
          <w:p w:rsidR="00222D8B" w:rsidRDefault="00222D8B" w:rsidP="00222D8B">
            <w:r>
              <w:t>Json</w:t>
            </w:r>
            <w:r>
              <w:rPr>
                <w:rFonts w:hint="eastAsia"/>
              </w:rPr>
              <w:t>格式</w:t>
            </w:r>
          </w:p>
          <w:p w:rsidR="00222D8B" w:rsidRDefault="00222D8B" w:rsidP="00222D8B">
            <w:r>
              <w:rPr>
                <w:rFonts w:hint="eastAsia"/>
              </w:rPr>
              <w:t>{</w:t>
            </w:r>
          </w:p>
          <w:p w:rsidR="00222D8B" w:rsidRDefault="00222D8B" w:rsidP="00222D8B">
            <w:r>
              <w:rPr>
                <w:rFonts w:hint="eastAsia"/>
              </w:rPr>
              <w:t>s</w:t>
            </w:r>
            <w:r>
              <w:t>uccess:true,</w:t>
            </w:r>
          </w:p>
          <w:p w:rsidR="00222D8B" w:rsidRDefault="00222D8B" w:rsidP="00222D8B">
            <w:r>
              <w:rPr>
                <w:rFonts w:hint="eastAsia"/>
              </w:rPr>
              <w:t>d</w:t>
            </w:r>
            <w:r>
              <w:t>ata:”</w:t>
            </w:r>
            <w:r>
              <w:rPr>
                <w:rFonts w:hint="eastAsia"/>
              </w:rPr>
              <w:t>支付宝交易单号</w:t>
            </w:r>
            <w:r>
              <w:t>”</w:t>
            </w:r>
          </w:p>
          <w:p w:rsidR="00222D8B" w:rsidRDefault="00222D8B" w:rsidP="00222D8B">
            <w:r>
              <w:t>}</w:t>
            </w:r>
          </w:p>
        </w:tc>
      </w:tr>
      <w:tr w:rsidR="00222D8B" w:rsidTr="00767081">
        <w:tc>
          <w:tcPr>
            <w:tcW w:w="1555" w:type="dxa"/>
          </w:tcPr>
          <w:p w:rsidR="00222D8B" w:rsidRDefault="00222D8B" w:rsidP="00222D8B">
            <w:r>
              <w:rPr>
                <w:rFonts w:hint="eastAsia"/>
              </w:rPr>
              <w:t>失败反馈</w:t>
            </w:r>
          </w:p>
        </w:tc>
        <w:tc>
          <w:tcPr>
            <w:tcW w:w="6741" w:type="dxa"/>
          </w:tcPr>
          <w:p w:rsidR="00222D8B" w:rsidRDefault="00222D8B" w:rsidP="00222D8B">
            <w:r>
              <w:t>Json</w:t>
            </w:r>
            <w:r>
              <w:rPr>
                <w:rFonts w:hint="eastAsia"/>
              </w:rPr>
              <w:t>格式</w:t>
            </w:r>
          </w:p>
          <w:p w:rsidR="00222D8B" w:rsidRDefault="00222D8B" w:rsidP="00222D8B">
            <w:r>
              <w:rPr>
                <w:rFonts w:hint="eastAsia"/>
              </w:rPr>
              <w:t>{</w:t>
            </w:r>
          </w:p>
          <w:p w:rsidR="00222D8B" w:rsidRDefault="00222D8B" w:rsidP="00222D8B">
            <w:r>
              <w:rPr>
                <w:rFonts w:hint="eastAsia"/>
              </w:rPr>
              <w:t>s</w:t>
            </w:r>
            <w:r>
              <w:t>uccess:false,</w:t>
            </w:r>
          </w:p>
          <w:p w:rsidR="00222D8B" w:rsidRDefault="00222D8B" w:rsidP="00222D8B">
            <w:r>
              <w:rPr>
                <w:rFonts w:hint="eastAsia"/>
              </w:rPr>
              <w:t>m</w:t>
            </w:r>
            <w:r>
              <w:t>essage:”</w:t>
            </w:r>
            <w:r>
              <w:rPr>
                <w:rFonts w:hint="eastAsia"/>
              </w:rPr>
              <w:t>失败的原因文字描述</w:t>
            </w:r>
            <w:r>
              <w:t>”</w:t>
            </w:r>
          </w:p>
          <w:p w:rsidR="00222D8B" w:rsidRDefault="00222D8B" w:rsidP="00222D8B">
            <w:r>
              <w:t>}</w:t>
            </w:r>
          </w:p>
        </w:tc>
      </w:tr>
    </w:tbl>
    <w:p w:rsidR="00DA1C60" w:rsidRDefault="00DA1C60" w:rsidP="0086302A"/>
    <w:p w:rsidR="00222D8B" w:rsidRDefault="00222D8B" w:rsidP="00222D8B">
      <w:pPr>
        <w:pStyle w:val="4"/>
      </w:pPr>
      <w:bookmarkStart w:id="69" w:name="_Toc520153757"/>
      <w:r>
        <w:rPr>
          <w:rFonts w:hint="eastAsia"/>
        </w:rPr>
        <w:t>3</w:t>
      </w:r>
      <w:r>
        <w:t xml:space="preserve">.3.5 </w:t>
      </w:r>
      <w:r>
        <w:rPr>
          <w:rFonts w:hint="eastAsia"/>
        </w:rPr>
        <w:t>天</w:t>
      </w:r>
      <w:r w:rsidR="00AB2969">
        <w:rPr>
          <w:rFonts w:hint="eastAsia"/>
        </w:rPr>
        <w:t>远</w:t>
      </w:r>
      <w:r>
        <w:rPr>
          <w:rFonts w:hint="eastAsia"/>
        </w:rPr>
        <w:t>服务日志接口</w:t>
      </w:r>
      <w:bookmarkEnd w:id="69"/>
    </w:p>
    <w:p w:rsidR="00222D8B" w:rsidRDefault="00094225" w:rsidP="00E334CA">
      <w:pPr>
        <w:pStyle w:val="5"/>
      </w:pPr>
      <w:bookmarkStart w:id="70" w:name="_Toc520153758"/>
      <w:r>
        <w:rPr>
          <w:rFonts w:hint="eastAsia"/>
        </w:rPr>
        <w:t>3</w:t>
      </w:r>
      <w:r>
        <w:t>.3.5.1</w:t>
      </w:r>
      <w:r w:rsidR="00222D8B">
        <w:rPr>
          <w:rFonts w:hint="eastAsia"/>
        </w:rPr>
        <w:t>任务数量</w:t>
      </w:r>
      <w:bookmarkEnd w:id="7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635322" w:rsidTr="00767081">
        <w:tc>
          <w:tcPr>
            <w:tcW w:w="1555" w:type="dxa"/>
          </w:tcPr>
          <w:p w:rsidR="00635322" w:rsidRDefault="00635322" w:rsidP="00767081">
            <w:r>
              <w:rPr>
                <w:rFonts w:hint="eastAsia"/>
              </w:rPr>
              <w:t>接口名</w:t>
            </w:r>
          </w:p>
        </w:tc>
        <w:tc>
          <w:tcPr>
            <w:tcW w:w="6741" w:type="dxa"/>
          </w:tcPr>
          <w:p w:rsidR="00635322" w:rsidRDefault="00635322" w:rsidP="00767081">
            <w:r>
              <w:rPr>
                <w:rFonts w:hint="eastAsia"/>
              </w:rPr>
              <w:t>/</w:t>
            </w:r>
            <w:r>
              <w:t>svc/taskCount</w:t>
            </w:r>
            <w:r>
              <w:rPr>
                <w:rFonts w:hint="eastAsia"/>
              </w:rPr>
              <w:t xml:space="preserve"> </w:t>
            </w:r>
          </w:p>
        </w:tc>
      </w:tr>
      <w:tr w:rsidR="00635322" w:rsidTr="00767081">
        <w:tc>
          <w:tcPr>
            <w:tcW w:w="1555" w:type="dxa"/>
          </w:tcPr>
          <w:p w:rsidR="00635322" w:rsidRDefault="00635322" w:rsidP="00767081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635322" w:rsidRDefault="00635322" w:rsidP="00767081">
            <w:r>
              <w:rPr>
                <w:rFonts w:hint="eastAsia"/>
              </w:rPr>
              <w:t>获取当前用户的任务分类及其数量.</w:t>
            </w:r>
          </w:p>
        </w:tc>
      </w:tr>
      <w:tr w:rsidR="00635322" w:rsidTr="00767081">
        <w:tc>
          <w:tcPr>
            <w:tcW w:w="1555" w:type="dxa"/>
          </w:tcPr>
          <w:p w:rsidR="00635322" w:rsidRDefault="00635322" w:rsidP="00767081">
            <w:r>
              <w:rPr>
                <w:rFonts w:hint="eastAsia"/>
              </w:rPr>
              <w:t>header签名</w:t>
            </w:r>
          </w:p>
        </w:tc>
        <w:tc>
          <w:tcPr>
            <w:tcW w:w="6741" w:type="dxa"/>
          </w:tcPr>
          <w:p w:rsidR="00635322" w:rsidRDefault="00635322" w:rsidP="00767081">
            <w:r>
              <w:rPr>
                <w:rFonts w:hint="eastAsia"/>
              </w:rPr>
              <w:t>需要</w:t>
            </w:r>
          </w:p>
        </w:tc>
      </w:tr>
      <w:tr w:rsidR="00635322" w:rsidTr="00767081">
        <w:tc>
          <w:tcPr>
            <w:tcW w:w="1555" w:type="dxa"/>
          </w:tcPr>
          <w:p w:rsidR="00635322" w:rsidRDefault="00635322" w:rsidP="00767081">
            <w:r>
              <w:rPr>
                <w:rFonts w:hint="eastAsia"/>
              </w:rPr>
              <w:t>请求方式</w:t>
            </w:r>
          </w:p>
        </w:tc>
        <w:tc>
          <w:tcPr>
            <w:tcW w:w="6741" w:type="dxa"/>
          </w:tcPr>
          <w:p w:rsidR="00635322" w:rsidRDefault="00635322" w:rsidP="00767081">
            <w:r>
              <w:t>get</w:t>
            </w:r>
          </w:p>
        </w:tc>
      </w:tr>
      <w:tr w:rsidR="00635322" w:rsidTr="00767081">
        <w:tc>
          <w:tcPr>
            <w:tcW w:w="1555" w:type="dxa"/>
          </w:tcPr>
          <w:p w:rsidR="00635322" w:rsidRDefault="00635322" w:rsidP="00767081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635322" w:rsidRDefault="00225FF7" w:rsidP="00767081">
            <w:r>
              <w:rPr>
                <w:rFonts w:hint="eastAsia"/>
              </w:rPr>
              <w:t>无</w:t>
            </w:r>
          </w:p>
        </w:tc>
      </w:tr>
      <w:tr w:rsidR="00635322" w:rsidTr="00767081">
        <w:tc>
          <w:tcPr>
            <w:tcW w:w="1555" w:type="dxa"/>
          </w:tcPr>
          <w:p w:rsidR="00635322" w:rsidRDefault="00635322" w:rsidP="00767081">
            <w:r>
              <w:rPr>
                <w:rFonts w:hint="eastAsia"/>
              </w:rPr>
              <w:t>参数格式</w:t>
            </w:r>
          </w:p>
        </w:tc>
        <w:tc>
          <w:tcPr>
            <w:tcW w:w="6741" w:type="dxa"/>
          </w:tcPr>
          <w:p w:rsidR="00635322" w:rsidRDefault="00635322" w:rsidP="00767081">
            <w:r>
              <w:rPr>
                <w:rFonts w:hint="eastAsia"/>
              </w:rPr>
              <w:t>键值对</w:t>
            </w:r>
          </w:p>
        </w:tc>
      </w:tr>
      <w:tr w:rsidR="00635322" w:rsidTr="00767081">
        <w:tc>
          <w:tcPr>
            <w:tcW w:w="1555" w:type="dxa"/>
          </w:tcPr>
          <w:p w:rsidR="00635322" w:rsidRDefault="00635322" w:rsidP="00767081">
            <w:r>
              <w:rPr>
                <w:rFonts w:hint="eastAsia"/>
              </w:rPr>
              <w:t>成功反馈</w:t>
            </w:r>
          </w:p>
        </w:tc>
        <w:tc>
          <w:tcPr>
            <w:tcW w:w="6741" w:type="dxa"/>
          </w:tcPr>
          <w:p w:rsidR="00635322" w:rsidRDefault="00635322" w:rsidP="00767081">
            <w:r>
              <w:t>Json</w:t>
            </w:r>
            <w:r>
              <w:rPr>
                <w:rFonts w:hint="eastAsia"/>
              </w:rPr>
              <w:t>格式</w:t>
            </w:r>
          </w:p>
          <w:p w:rsidR="00635322" w:rsidRDefault="00635322" w:rsidP="00767081">
            <w:r>
              <w:rPr>
                <w:rFonts w:hint="eastAsia"/>
              </w:rPr>
              <w:t>{</w:t>
            </w:r>
          </w:p>
          <w:p w:rsidR="00635322" w:rsidRDefault="00635322" w:rsidP="00767081">
            <w:r>
              <w:rPr>
                <w:rFonts w:hint="eastAsia"/>
              </w:rPr>
              <w:t>s</w:t>
            </w:r>
            <w:r>
              <w:t>uccess:true,</w:t>
            </w:r>
          </w:p>
          <w:p w:rsidR="00225FF7" w:rsidRDefault="00635322" w:rsidP="00767081">
            <w:r>
              <w:rPr>
                <w:rFonts w:hint="eastAsia"/>
              </w:rPr>
              <w:t>d</w:t>
            </w:r>
            <w:r>
              <w:t>ata:</w:t>
            </w:r>
            <w:r w:rsidR="00225FF7">
              <w:rPr>
                <w:rFonts w:hint="eastAsia"/>
              </w:rPr>
              <w:t>{</w:t>
            </w:r>
          </w:p>
          <w:p w:rsidR="00225FF7" w:rsidRDefault="00225FF7" w:rsidP="00767081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today</w:t>
            </w:r>
            <w:r>
              <w:t>:12,</w:t>
            </w:r>
            <w:r>
              <w:rPr>
                <w:rFonts w:hint="eastAsia"/>
              </w:rPr>
              <w:t xml:space="preserve"> /</w:t>
            </w:r>
            <w:r>
              <w:t>/</w:t>
            </w:r>
            <w:r>
              <w:rPr>
                <w:rFonts w:hint="eastAsia"/>
              </w:rPr>
              <w:t>今日任务数</w:t>
            </w:r>
          </w:p>
          <w:p w:rsidR="00225FF7" w:rsidRDefault="00225FF7" w:rsidP="00767081">
            <w:r>
              <w:rPr>
                <w:rFonts w:hint="eastAsia"/>
              </w:rPr>
              <w:t xml:space="preserve"> </w:t>
            </w:r>
            <w:r>
              <w:t xml:space="preserve"> expired:3,</w:t>
            </w:r>
            <w:r>
              <w:rPr>
                <w:rFonts w:hint="eastAsia"/>
              </w:rPr>
              <w:t xml:space="preserve"> /</w:t>
            </w:r>
            <w:r>
              <w:t>/</w:t>
            </w:r>
            <w:r>
              <w:rPr>
                <w:rFonts w:hint="eastAsia"/>
              </w:rPr>
              <w:t>已过期任务数</w:t>
            </w:r>
          </w:p>
          <w:p w:rsidR="00225FF7" w:rsidRDefault="00225FF7" w:rsidP="00767081">
            <w:r>
              <w:rPr>
                <w:rFonts w:hint="eastAsia"/>
              </w:rPr>
              <w:t xml:space="preserve"> </w:t>
            </w:r>
            <w:r>
              <w:t xml:space="preserve"> notExpired:4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未过期任务数</w:t>
            </w:r>
          </w:p>
          <w:p w:rsidR="00635322" w:rsidRDefault="00225FF7" w:rsidP="00225FF7">
            <w:pPr>
              <w:ind w:firstLineChars="100" w:firstLine="210"/>
            </w:pPr>
            <w:r>
              <w:rPr>
                <w:rFonts w:hint="eastAsia"/>
              </w:rPr>
              <w:t>}</w:t>
            </w:r>
          </w:p>
          <w:p w:rsidR="00635322" w:rsidRDefault="00635322" w:rsidP="00767081">
            <w:r>
              <w:t>}</w:t>
            </w:r>
          </w:p>
        </w:tc>
      </w:tr>
      <w:tr w:rsidR="00635322" w:rsidTr="00767081">
        <w:tc>
          <w:tcPr>
            <w:tcW w:w="1555" w:type="dxa"/>
          </w:tcPr>
          <w:p w:rsidR="00635322" w:rsidRDefault="00635322" w:rsidP="00767081">
            <w:r>
              <w:rPr>
                <w:rFonts w:hint="eastAsia"/>
              </w:rPr>
              <w:t>失败反馈</w:t>
            </w:r>
          </w:p>
        </w:tc>
        <w:tc>
          <w:tcPr>
            <w:tcW w:w="6741" w:type="dxa"/>
          </w:tcPr>
          <w:p w:rsidR="00635322" w:rsidRDefault="00635322" w:rsidP="00767081">
            <w:r>
              <w:t>Json</w:t>
            </w:r>
            <w:r>
              <w:rPr>
                <w:rFonts w:hint="eastAsia"/>
              </w:rPr>
              <w:t>格式</w:t>
            </w:r>
          </w:p>
          <w:p w:rsidR="00635322" w:rsidRDefault="00635322" w:rsidP="00767081">
            <w:r>
              <w:rPr>
                <w:rFonts w:hint="eastAsia"/>
              </w:rPr>
              <w:t>{</w:t>
            </w:r>
          </w:p>
          <w:p w:rsidR="00635322" w:rsidRDefault="00635322" w:rsidP="00767081">
            <w:r>
              <w:rPr>
                <w:rFonts w:hint="eastAsia"/>
              </w:rPr>
              <w:t>s</w:t>
            </w:r>
            <w:r>
              <w:t>uccess:false,</w:t>
            </w:r>
          </w:p>
          <w:p w:rsidR="00635322" w:rsidRDefault="00635322" w:rsidP="00767081">
            <w:r>
              <w:rPr>
                <w:rFonts w:hint="eastAsia"/>
              </w:rPr>
              <w:t>m</w:t>
            </w:r>
            <w:r>
              <w:t>essage:”</w:t>
            </w:r>
            <w:r>
              <w:rPr>
                <w:rFonts w:hint="eastAsia"/>
              </w:rPr>
              <w:t>失败的原因文字描述</w:t>
            </w:r>
            <w:r>
              <w:t>”</w:t>
            </w:r>
          </w:p>
          <w:p w:rsidR="00635322" w:rsidRDefault="00635322" w:rsidP="00767081">
            <w:r>
              <w:t>}</w:t>
            </w:r>
          </w:p>
        </w:tc>
      </w:tr>
    </w:tbl>
    <w:p w:rsidR="00222D8B" w:rsidRDefault="00222D8B" w:rsidP="0086302A"/>
    <w:p w:rsidR="00222D8B" w:rsidRDefault="00094225" w:rsidP="00E334CA">
      <w:pPr>
        <w:pStyle w:val="5"/>
      </w:pPr>
      <w:bookmarkStart w:id="71" w:name="_Toc520153759"/>
      <w:r>
        <w:rPr>
          <w:rFonts w:hint="eastAsia"/>
        </w:rPr>
        <w:t>3</w:t>
      </w:r>
      <w:r>
        <w:t>.3.5.2</w:t>
      </w:r>
      <w:r w:rsidR="00222D8B">
        <w:rPr>
          <w:rFonts w:hint="eastAsia"/>
        </w:rPr>
        <w:t>任务数据</w:t>
      </w:r>
      <w:bookmarkEnd w:id="7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25FF7" w:rsidTr="00767081">
        <w:tc>
          <w:tcPr>
            <w:tcW w:w="1555" w:type="dxa"/>
          </w:tcPr>
          <w:p w:rsidR="00225FF7" w:rsidRDefault="00225FF7" w:rsidP="00767081">
            <w:r>
              <w:rPr>
                <w:rFonts w:hint="eastAsia"/>
              </w:rPr>
              <w:t>接口名</w:t>
            </w:r>
          </w:p>
        </w:tc>
        <w:tc>
          <w:tcPr>
            <w:tcW w:w="6741" w:type="dxa"/>
          </w:tcPr>
          <w:p w:rsidR="00225FF7" w:rsidRDefault="00225FF7" w:rsidP="00767081">
            <w:r>
              <w:rPr>
                <w:rFonts w:hint="eastAsia"/>
              </w:rPr>
              <w:t>/</w:t>
            </w:r>
            <w:r>
              <w:t>svc/taskList</w:t>
            </w:r>
            <w:r>
              <w:rPr>
                <w:rFonts w:hint="eastAsia"/>
              </w:rPr>
              <w:t xml:space="preserve"> </w:t>
            </w:r>
          </w:p>
        </w:tc>
      </w:tr>
      <w:tr w:rsidR="00225FF7" w:rsidTr="00767081">
        <w:tc>
          <w:tcPr>
            <w:tcW w:w="1555" w:type="dxa"/>
          </w:tcPr>
          <w:p w:rsidR="00225FF7" w:rsidRDefault="00225FF7" w:rsidP="00767081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25FF7" w:rsidRDefault="00225FF7" w:rsidP="00767081">
            <w:r>
              <w:rPr>
                <w:rFonts w:hint="eastAsia"/>
              </w:rPr>
              <w:t>获取当前用户的某个任务分类的任务数据.</w:t>
            </w:r>
          </w:p>
        </w:tc>
      </w:tr>
      <w:tr w:rsidR="00225FF7" w:rsidTr="00767081">
        <w:tc>
          <w:tcPr>
            <w:tcW w:w="1555" w:type="dxa"/>
          </w:tcPr>
          <w:p w:rsidR="00225FF7" w:rsidRDefault="00225FF7" w:rsidP="00767081">
            <w:r>
              <w:rPr>
                <w:rFonts w:hint="eastAsia"/>
              </w:rPr>
              <w:t>header签名</w:t>
            </w:r>
          </w:p>
        </w:tc>
        <w:tc>
          <w:tcPr>
            <w:tcW w:w="6741" w:type="dxa"/>
          </w:tcPr>
          <w:p w:rsidR="00225FF7" w:rsidRDefault="00225FF7" w:rsidP="00767081">
            <w:r>
              <w:rPr>
                <w:rFonts w:hint="eastAsia"/>
              </w:rPr>
              <w:t>需要</w:t>
            </w:r>
          </w:p>
        </w:tc>
      </w:tr>
      <w:tr w:rsidR="00225FF7" w:rsidTr="00767081">
        <w:tc>
          <w:tcPr>
            <w:tcW w:w="1555" w:type="dxa"/>
          </w:tcPr>
          <w:p w:rsidR="00225FF7" w:rsidRDefault="00225FF7" w:rsidP="00767081">
            <w:r>
              <w:rPr>
                <w:rFonts w:hint="eastAsia"/>
              </w:rPr>
              <w:t>请求方式</w:t>
            </w:r>
          </w:p>
        </w:tc>
        <w:tc>
          <w:tcPr>
            <w:tcW w:w="6741" w:type="dxa"/>
          </w:tcPr>
          <w:p w:rsidR="00225FF7" w:rsidRDefault="00225FF7" w:rsidP="00767081">
            <w:r>
              <w:t>get</w:t>
            </w:r>
          </w:p>
        </w:tc>
      </w:tr>
      <w:tr w:rsidR="00225FF7" w:rsidTr="00767081">
        <w:tc>
          <w:tcPr>
            <w:tcW w:w="1555" w:type="dxa"/>
          </w:tcPr>
          <w:p w:rsidR="00225FF7" w:rsidRDefault="00225FF7" w:rsidP="00767081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25FF7" w:rsidRDefault="00225FF7" w:rsidP="00767081">
            <w:r>
              <w:rPr>
                <w:rFonts w:hint="eastAsia"/>
              </w:rPr>
              <w:t>t</w:t>
            </w:r>
            <w:r>
              <w:t>askType:</w:t>
            </w:r>
            <w:r>
              <w:rPr>
                <w:rFonts w:hint="eastAsia"/>
              </w:rPr>
              <w:t>任务分类，取值范围“today”，“expired”，“not</w:t>
            </w:r>
            <w:r>
              <w:t>Expired</w:t>
            </w:r>
            <w:r>
              <w:rPr>
                <w:rFonts w:hint="eastAsia"/>
              </w:rPr>
              <w:t>”，</w:t>
            </w:r>
          </w:p>
          <w:p w:rsidR="00225FF7" w:rsidRDefault="00225FF7" w:rsidP="00767081">
            <w:r>
              <w:rPr>
                <w:rFonts w:hint="eastAsia"/>
              </w:rPr>
              <w:t>page</w:t>
            </w:r>
            <w:r>
              <w:t>:</w:t>
            </w:r>
            <w:r>
              <w:rPr>
                <w:rFonts w:hint="eastAsia"/>
              </w:rPr>
              <w:t>数据页数，数字，从1开始计数。表示要获取第几页的数据，</w:t>
            </w:r>
          </w:p>
          <w:p w:rsidR="00225FF7" w:rsidRDefault="00225FF7" w:rsidP="00767081">
            <w:r>
              <w:rPr>
                <w:rFonts w:hint="eastAsia"/>
              </w:rPr>
              <w:t>p</w:t>
            </w:r>
            <w:r>
              <w:t>ageSize:</w:t>
            </w:r>
            <w:r>
              <w:rPr>
                <w:rFonts w:hint="eastAsia"/>
              </w:rPr>
              <w:t>每页数据量，数字。</w:t>
            </w:r>
          </w:p>
        </w:tc>
      </w:tr>
      <w:tr w:rsidR="00225FF7" w:rsidTr="00767081">
        <w:tc>
          <w:tcPr>
            <w:tcW w:w="1555" w:type="dxa"/>
          </w:tcPr>
          <w:p w:rsidR="00225FF7" w:rsidRDefault="00225FF7" w:rsidP="00767081">
            <w:r>
              <w:rPr>
                <w:rFonts w:hint="eastAsia"/>
              </w:rPr>
              <w:t>参数格式</w:t>
            </w:r>
          </w:p>
        </w:tc>
        <w:tc>
          <w:tcPr>
            <w:tcW w:w="6741" w:type="dxa"/>
          </w:tcPr>
          <w:p w:rsidR="00225FF7" w:rsidRDefault="00225FF7" w:rsidP="00767081">
            <w:r>
              <w:rPr>
                <w:rFonts w:hint="eastAsia"/>
              </w:rPr>
              <w:t>键值对</w:t>
            </w:r>
          </w:p>
        </w:tc>
      </w:tr>
      <w:tr w:rsidR="00225FF7" w:rsidTr="00767081">
        <w:tc>
          <w:tcPr>
            <w:tcW w:w="1555" w:type="dxa"/>
          </w:tcPr>
          <w:p w:rsidR="00225FF7" w:rsidRDefault="00225FF7" w:rsidP="00767081">
            <w:r>
              <w:rPr>
                <w:rFonts w:hint="eastAsia"/>
              </w:rPr>
              <w:t>成功反馈</w:t>
            </w:r>
          </w:p>
        </w:tc>
        <w:tc>
          <w:tcPr>
            <w:tcW w:w="6741" w:type="dxa"/>
          </w:tcPr>
          <w:p w:rsidR="00225FF7" w:rsidRDefault="00225FF7" w:rsidP="00767081">
            <w:r>
              <w:t>Json</w:t>
            </w:r>
            <w:r>
              <w:rPr>
                <w:rFonts w:hint="eastAsia"/>
              </w:rPr>
              <w:t>格式</w:t>
            </w:r>
          </w:p>
          <w:p w:rsidR="00225FF7" w:rsidRDefault="00225FF7" w:rsidP="00767081">
            <w:r>
              <w:rPr>
                <w:rFonts w:hint="eastAsia"/>
              </w:rPr>
              <w:t>{</w:t>
            </w:r>
          </w:p>
          <w:p w:rsidR="00225FF7" w:rsidRDefault="00225FF7" w:rsidP="00767081">
            <w:r>
              <w:rPr>
                <w:rFonts w:hint="eastAsia"/>
              </w:rPr>
              <w:t>s</w:t>
            </w:r>
            <w:r>
              <w:t>uccess:true,</w:t>
            </w:r>
          </w:p>
          <w:p w:rsidR="00225FF7" w:rsidRDefault="00225FF7" w:rsidP="00767081">
            <w:r>
              <w:rPr>
                <w:rFonts w:hint="eastAsia"/>
              </w:rPr>
              <w:t>d</w:t>
            </w:r>
            <w:r>
              <w:t>ata:</w:t>
            </w:r>
            <w:r>
              <w:rPr>
                <w:rFonts w:hint="eastAsia"/>
              </w:rPr>
              <w:t>{</w:t>
            </w:r>
          </w:p>
          <w:p w:rsidR="00225FF7" w:rsidRDefault="00225FF7" w:rsidP="00225FF7">
            <w:pPr>
              <w:ind w:firstLine="420"/>
            </w:pPr>
            <w:r>
              <w:rPr>
                <w:rFonts w:hint="eastAsia"/>
              </w:rPr>
              <w:t>page</w:t>
            </w:r>
            <w:r>
              <w:t>:1,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当前为第几页</w:t>
            </w:r>
          </w:p>
          <w:p w:rsidR="00225FF7" w:rsidRDefault="00225FF7" w:rsidP="00225FF7">
            <w:pPr>
              <w:ind w:firstLine="420"/>
            </w:pPr>
            <w:r>
              <w:rPr>
                <w:rFonts w:hint="eastAsia"/>
              </w:rPr>
              <w:t>p</w:t>
            </w:r>
            <w:r>
              <w:t>ageSize:4,//</w:t>
            </w:r>
            <w:r>
              <w:rPr>
                <w:rFonts w:hint="eastAsia"/>
              </w:rPr>
              <w:t>每页页的数据量</w:t>
            </w:r>
          </w:p>
          <w:p w:rsidR="00225FF7" w:rsidRDefault="00225FF7" w:rsidP="00225FF7">
            <w:pPr>
              <w:ind w:firstLine="420"/>
            </w:pPr>
            <w:r>
              <w:rPr>
                <w:rFonts w:hint="eastAsia"/>
              </w:rPr>
              <w:t>t</w:t>
            </w:r>
            <w:r>
              <w:t>otal:7,//</w:t>
            </w:r>
            <w:r>
              <w:rPr>
                <w:rFonts w:hint="eastAsia"/>
              </w:rPr>
              <w:t>总数量条数</w:t>
            </w:r>
          </w:p>
          <w:p w:rsidR="00225FF7" w:rsidRDefault="00225FF7" w:rsidP="00225FF7">
            <w:pPr>
              <w:ind w:firstLine="420"/>
            </w:pPr>
            <w:r>
              <w:rPr>
                <w:rFonts w:hint="eastAsia"/>
              </w:rPr>
              <w:t>l</w:t>
            </w:r>
            <w:r>
              <w:t>ist:[//</w:t>
            </w:r>
            <w:r>
              <w:rPr>
                <w:rFonts w:hint="eastAsia"/>
              </w:rPr>
              <w:t>当前页具体数据</w:t>
            </w:r>
          </w:p>
          <w:p w:rsidR="00225FF7" w:rsidRDefault="00225FF7" w:rsidP="00225FF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{</w:t>
            </w:r>
          </w:p>
          <w:p w:rsidR="00225FF7" w:rsidRDefault="00225FF7" w:rsidP="00225FF7">
            <w:pPr>
              <w:ind w:firstLineChars="400" w:firstLine="840"/>
            </w:pPr>
            <w:r>
              <w:rPr>
                <w:rFonts w:hint="eastAsia"/>
              </w:rPr>
              <w:t>j</w:t>
            </w:r>
            <w:r>
              <w:t>h:”</w:t>
            </w:r>
            <w:r>
              <w:rPr>
                <w:rFonts w:hint="eastAsia"/>
              </w:rPr>
              <w:t>机号</w:t>
            </w:r>
            <w:r>
              <w:t>”,</w:t>
            </w:r>
          </w:p>
          <w:p w:rsidR="00225FF7" w:rsidRDefault="00225FF7" w:rsidP="00225FF7">
            <w:pPr>
              <w:ind w:firstLineChars="400" w:firstLine="840"/>
            </w:pPr>
            <w:r>
              <w:rPr>
                <w:rFonts w:hint="eastAsia"/>
              </w:rPr>
              <w:t>r</w:t>
            </w:r>
            <w:r>
              <w:t>wlb:”</w:t>
            </w:r>
            <w:r>
              <w:rPr>
                <w:rFonts w:hint="eastAsia"/>
              </w:rPr>
              <w:t>任务类别</w:t>
            </w:r>
            <w:r>
              <w:t>”,</w:t>
            </w:r>
          </w:p>
          <w:p w:rsidR="00497E8A" w:rsidRDefault="00225FF7" w:rsidP="00497E8A">
            <w:pPr>
              <w:ind w:firstLineChars="400" w:firstLine="84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r</w:t>
            </w:r>
            <w:r>
              <w:t>wh:”</w:t>
            </w:r>
            <w:r>
              <w:rPr>
                <w:rFonts w:hint="eastAsia"/>
              </w:rPr>
              <w:t>任务号，任务的唯一识别号</w:t>
            </w:r>
            <w:r>
              <w:t>”</w:t>
            </w:r>
          </w:p>
          <w:p w:rsidR="00497E8A" w:rsidRPr="00497E8A" w:rsidRDefault="00497E8A" w:rsidP="00497E8A">
            <w:pPr>
              <w:ind w:firstLineChars="500" w:firstLine="900"/>
              <w:rPr>
                <w:color w:val="000000"/>
                <w:sz w:val="18"/>
                <w:szCs w:val="18"/>
              </w:rPr>
            </w:pPr>
            <w:r w:rsidRPr="00497E8A">
              <w:rPr>
                <w:color w:val="000000"/>
                <w:sz w:val="18"/>
                <w:szCs w:val="18"/>
              </w:rPr>
              <w:t>rwzt:”1”//任务状态，</w:t>
            </w:r>
            <w:r>
              <w:rPr>
                <w:color w:val="000000"/>
                <w:sz w:val="18"/>
                <w:szCs w:val="18"/>
              </w:rPr>
              <w:t>”</w:t>
            </w:r>
            <w:r w:rsidRPr="00497E8A">
              <w:rPr>
                <w:color w:val="000000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”</w:t>
            </w:r>
            <w:r w:rsidRPr="00497E8A">
              <w:rPr>
                <w:color w:val="000000"/>
                <w:sz w:val="18"/>
                <w:szCs w:val="18"/>
              </w:rPr>
              <w:t>待填写，</w:t>
            </w:r>
            <w:r>
              <w:rPr>
                <w:color w:val="000000"/>
                <w:sz w:val="18"/>
                <w:szCs w:val="18"/>
              </w:rPr>
              <w:t>”</w:t>
            </w:r>
            <w:r w:rsidRPr="00497E8A">
              <w:rPr>
                <w:color w:val="000000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”</w:t>
            </w:r>
            <w:r w:rsidRPr="00497E8A">
              <w:rPr>
                <w:color w:val="000000"/>
                <w:sz w:val="18"/>
                <w:szCs w:val="18"/>
              </w:rPr>
              <w:t>已填写未完成,</w:t>
            </w:r>
            <w:r>
              <w:rPr>
                <w:color w:val="000000"/>
                <w:sz w:val="18"/>
                <w:szCs w:val="18"/>
              </w:rPr>
              <w:t xml:space="preserve"> ”</w:t>
            </w:r>
            <w:r w:rsidRPr="00497E8A">
              <w:rPr>
                <w:color w:val="000000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”</w:t>
            </w:r>
            <w:r w:rsidRPr="00497E8A">
              <w:rPr>
                <w:color w:val="000000"/>
                <w:sz w:val="18"/>
                <w:szCs w:val="18"/>
              </w:rPr>
              <w:t>填写完成未上传,</w:t>
            </w:r>
            <w:r>
              <w:rPr>
                <w:color w:val="000000"/>
                <w:sz w:val="18"/>
                <w:szCs w:val="18"/>
              </w:rPr>
              <w:t xml:space="preserve"> ”</w:t>
            </w:r>
            <w:r w:rsidRPr="00497E8A">
              <w:rPr>
                <w:color w:val="000000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>”</w:t>
            </w:r>
            <w:r w:rsidRPr="00497E8A">
              <w:rPr>
                <w:color w:val="000000"/>
                <w:sz w:val="18"/>
                <w:szCs w:val="18"/>
              </w:rPr>
              <w:t>已上传待审核,</w:t>
            </w:r>
            <w:r>
              <w:rPr>
                <w:color w:val="000000"/>
                <w:sz w:val="18"/>
                <w:szCs w:val="18"/>
              </w:rPr>
              <w:t xml:space="preserve"> ”</w:t>
            </w:r>
            <w:r w:rsidRPr="00497E8A">
              <w:rPr>
                <w:color w:val="000000"/>
                <w:sz w:val="18"/>
                <w:szCs w:val="18"/>
              </w:rPr>
              <w:t>4</w:t>
            </w:r>
            <w:r>
              <w:rPr>
                <w:color w:val="000000"/>
                <w:sz w:val="18"/>
                <w:szCs w:val="18"/>
              </w:rPr>
              <w:t>”</w:t>
            </w:r>
            <w:r w:rsidRPr="00497E8A">
              <w:rPr>
                <w:color w:val="000000"/>
                <w:sz w:val="18"/>
                <w:szCs w:val="18"/>
              </w:rPr>
              <w:t>已上传被打回,</w:t>
            </w:r>
            <w:r>
              <w:rPr>
                <w:color w:val="000000"/>
                <w:sz w:val="18"/>
                <w:szCs w:val="18"/>
              </w:rPr>
              <w:t xml:space="preserve"> ”</w:t>
            </w:r>
            <w:r w:rsidRPr="00497E8A">
              <w:rPr>
                <w:color w:val="000000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>”</w:t>
            </w:r>
            <w:r w:rsidRPr="00497E8A">
              <w:rPr>
                <w:color w:val="000000"/>
                <w:sz w:val="18"/>
                <w:szCs w:val="18"/>
              </w:rPr>
              <w:t>已上传审核通过</w:t>
            </w:r>
            <w:r w:rsidR="00B235CD">
              <w:rPr>
                <w:rFonts w:hint="eastAsia"/>
                <w:color w:val="000000"/>
                <w:sz w:val="18"/>
                <w:szCs w:val="18"/>
              </w:rPr>
              <w:t>。</w:t>
            </w:r>
            <w:r>
              <w:rPr>
                <w:rFonts w:hint="eastAsia"/>
                <w:color w:val="000000"/>
                <w:sz w:val="18"/>
                <w:szCs w:val="18"/>
              </w:rPr>
              <w:t>值为3,</w:t>
            </w:r>
            <w:r>
              <w:rPr>
                <w:color w:val="000000"/>
                <w:sz w:val="18"/>
                <w:szCs w:val="18"/>
              </w:rPr>
              <w:t>5</w:t>
            </w:r>
            <w:r>
              <w:rPr>
                <w:rFonts w:hint="eastAsia"/>
                <w:color w:val="000000"/>
                <w:sz w:val="18"/>
                <w:szCs w:val="18"/>
              </w:rPr>
              <w:t>时不可提交不可修改</w:t>
            </w:r>
            <w:r w:rsidR="00B81CFA">
              <w:rPr>
                <w:rFonts w:hint="eastAsia"/>
                <w:color w:val="000000"/>
                <w:sz w:val="18"/>
                <w:szCs w:val="18"/>
              </w:rPr>
              <w:t>可以查看</w:t>
            </w:r>
            <w:r>
              <w:rPr>
                <w:rFonts w:hint="eastAsia"/>
                <w:color w:val="000000"/>
                <w:sz w:val="18"/>
                <w:szCs w:val="18"/>
              </w:rPr>
              <w:t>，0,</w:t>
            </w:r>
            <w:r>
              <w:rPr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时不可提交可以修改，2</w:t>
            </w:r>
            <w:r w:rsidR="00BE357D">
              <w:rPr>
                <w:rFonts w:hint="eastAsia"/>
                <w:color w:val="000000"/>
                <w:sz w:val="18"/>
                <w:szCs w:val="18"/>
              </w:rPr>
              <w:t>,4</w:t>
            </w:r>
            <w:r>
              <w:rPr>
                <w:rFonts w:hint="eastAsia"/>
                <w:color w:val="000000"/>
                <w:sz w:val="18"/>
                <w:szCs w:val="18"/>
              </w:rPr>
              <w:t>时可以修改可以提交</w:t>
            </w:r>
          </w:p>
          <w:p w:rsidR="00225FF7" w:rsidRDefault="00225FF7" w:rsidP="00225FF7">
            <w:pPr>
              <w:ind w:firstLineChars="400" w:firstLine="840"/>
            </w:pPr>
            <w:r>
              <w:t>},</w:t>
            </w:r>
          </w:p>
          <w:p w:rsidR="00225FF7" w:rsidRDefault="00225FF7" w:rsidP="00225FF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{</w:t>
            </w:r>
          </w:p>
          <w:p w:rsidR="00225FF7" w:rsidRDefault="00225FF7" w:rsidP="00225FF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….</w:t>
            </w:r>
          </w:p>
          <w:p w:rsidR="00225FF7" w:rsidRDefault="00225FF7" w:rsidP="00225FF7">
            <w:pPr>
              <w:ind w:firstLineChars="400" w:firstLine="840"/>
            </w:pPr>
            <w:r>
              <w:t>},</w:t>
            </w:r>
          </w:p>
          <w:p w:rsidR="00225FF7" w:rsidRDefault="00225FF7" w:rsidP="00225FF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……</w:t>
            </w:r>
          </w:p>
          <w:p w:rsidR="00225FF7" w:rsidRDefault="00225FF7" w:rsidP="00225FF7">
            <w:pPr>
              <w:ind w:firstLine="420"/>
            </w:pPr>
            <w:r>
              <w:t>]</w:t>
            </w:r>
          </w:p>
          <w:p w:rsidR="00225FF7" w:rsidRDefault="00225FF7" w:rsidP="00767081">
            <w:pPr>
              <w:ind w:firstLineChars="100" w:firstLine="210"/>
            </w:pPr>
            <w:r>
              <w:rPr>
                <w:rFonts w:hint="eastAsia"/>
              </w:rPr>
              <w:t>}</w:t>
            </w:r>
          </w:p>
          <w:p w:rsidR="00225FF7" w:rsidRDefault="00225FF7" w:rsidP="00767081">
            <w:r>
              <w:t>}</w:t>
            </w:r>
          </w:p>
        </w:tc>
      </w:tr>
      <w:tr w:rsidR="00225FF7" w:rsidTr="00767081">
        <w:tc>
          <w:tcPr>
            <w:tcW w:w="1555" w:type="dxa"/>
          </w:tcPr>
          <w:p w:rsidR="00225FF7" w:rsidRDefault="00225FF7" w:rsidP="00767081">
            <w:r>
              <w:rPr>
                <w:rFonts w:hint="eastAsia"/>
              </w:rPr>
              <w:t>失败反馈</w:t>
            </w:r>
          </w:p>
        </w:tc>
        <w:tc>
          <w:tcPr>
            <w:tcW w:w="6741" w:type="dxa"/>
          </w:tcPr>
          <w:p w:rsidR="00225FF7" w:rsidRDefault="00225FF7" w:rsidP="00767081">
            <w:r>
              <w:t>Json</w:t>
            </w:r>
            <w:r>
              <w:rPr>
                <w:rFonts w:hint="eastAsia"/>
              </w:rPr>
              <w:t>格式</w:t>
            </w:r>
          </w:p>
          <w:p w:rsidR="00225FF7" w:rsidRDefault="00225FF7" w:rsidP="00767081">
            <w:r>
              <w:rPr>
                <w:rFonts w:hint="eastAsia"/>
              </w:rPr>
              <w:t>{</w:t>
            </w:r>
          </w:p>
          <w:p w:rsidR="00225FF7" w:rsidRDefault="00225FF7" w:rsidP="00767081">
            <w:r>
              <w:rPr>
                <w:rFonts w:hint="eastAsia"/>
              </w:rPr>
              <w:t>s</w:t>
            </w:r>
            <w:r>
              <w:t>uccess:false,</w:t>
            </w:r>
          </w:p>
          <w:p w:rsidR="00225FF7" w:rsidRDefault="00225FF7" w:rsidP="00767081">
            <w:r>
              <w:rPr>
                <w:rFonts w:hint="eastAsia"/>
              </w:rPr>
              <w:t>m</w:t>
            </w:r>
            <w:r>
              <w:t>essage:”</w:t>
            </w:r>
            <w:r>
              <w:rPr>
                <w:rFonts w:hint="eastAsia"/>
              </w:rPr>
              <w:t>失败的原因文字描述</w:t>
            </w:r>
            <w:r>
              <w:t>”</w:t>
            </w:r>
          </w:p>
          <w:p w:rsidR="00225FF7" w:rsidRDefault="00225FF7" w:rsidP="00767081">
            <w:r>
              <w:t>}</w:t>
            </w:r>
          </w:p>
        </w:tc>
      </w:tr>
    </w:tbl>
    <w:p w:rsidR="00222D8B" w:rsidRDefault="00222D8B" w:rsidP="0086302A"/>
    <w:p w:rsidR="00222D8B" w:rsidRDefault="00094225" w:rsidP="00E334CA">
      <w:pPr>
        <w:pStyle w:val="5"/>
      </w:pPr>
      <w:bookmarkStart w:id="72" w:name="_Toc520153760"/>
      <w:r>
        <w:rPr>
          <w:rFonts w:hint="eastAsia"/>
        </w:rPr>
        <w:lastRenderedPageBreak/>
        <w:t>3</w:t>
      </w:r>
      <w:r>
        <w:t>.3.5.3</w:t>
      </w:r>
      <w:r w:rsidR="00222D8B">
        <w:rPr>
          <w:rFonts w:hint="eastAsia"/>
        </w:rPr>
        <w:t>任务基本信息-客户</w:t>
      </w:r>
      <w:bookmarkEnd w:id="7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25FF7" w:rsidTr="00767081">
        <w:tc>
          <w:tcPr>
            <w:tcW w:w="1555" w:type="dxa"/>
          </w:tcPr>
          <w:p w:rsidR="00225FF7" w:rsidRDefault="00225FF7" w:rsidP="00767081">
            <w:r>
              <w:rPr>
                <w:rFonts w:hint="eastAsia"/>
              </w:rPr>
              <w:t>接口名</w:t>
            </w:r>
          </w:p>
        </w:tc>
        <w:tc>
          <w:tcPr>
            <w:tcW w:w="6741" w:type="dxa"/>
          </w:tcPr>
          <w:p w:rsidR="00225FF7" w:rsidRDefault="00225FF7" w:rsidP="00767081">
            <w:r>
              <w:rPr>
                <w:rFonts w:hint="eastAsia"/>
              </w:rPr>
              <w:t>/</w:t>
            </w:r>
            <w:r>
              <w:t>svc/task</w:t>
            </w:r>
            <w:r>
              <w:rPr>
                <w:rFonts w:hint="eastAsia"/>
              </w:rPr>
              <w:t xml:space="preserve">Customer </w:t>
            </w:r>
          </w:p>
        </w:tc>
      </w:tr>
      <w:tr w:rsidR="00225FF7" w:rsidTr="00767081">
        <w:tc>
          <w:tcPr>
            <w:tcW w:w="1555" w:type="dxa"/>
          </w:tcPr>
          <w:p w:rsidR="00225FF7" w:rsidRDefault="00225FF7" w:rsidP="00767081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25FF7" w:rsidRDefault="00225FF7" w:rsidP="00767081">
            <w:r>
              <w:rPr>
                <w:rFonts w:hint="eastAsia"/>
              </w:rPr>
              <w:t>获取某个任务的基本信息，客户信息.</w:t>
            </w:r>
          </w:p>
        </w:tc>
      </w:tr>
      <w:tr w:rsidR="00225FF7" w:rsidTr="00767081">
        <w:tc>
          <w:tcPr>
            <w:tcW w:w="1555" w:type="dxa"/>
          </w:tcPr>
          <w:p w:rsidR="00225FF7" w:rsidRDefault="00225FF7" w:rsidP="00767081">
            <w:r>
              <w:rPr>
                <w:rFonts w:hint="eastAsia"/>
              </w:rPr>
              <w:t>header签名</w:t>
            </w:r>
          </w:p>
        </w:tc>
        <w:tc>
          <w:tcPr>
            <w:tcW w:w="6741" w:type="dxa"/>
          </w:tcPr>
          <w:p w:rsidR="00225FF7" w:rsidRDefault="00225FF7" w:rsidP="00767081">
            <w:r>
              <w:rPr>
                <w:rFonts w:hint="eastAsia"/>
              </w:rPr>
              <w:t>需要</w:t>
            </w:r>
          </w:p>
        </w:tc>
      </w:tr>
      <w:tr w:rsidR="00225FF7" w:rsidTr="00767081">
        <w:tc>
          <w:tcPr>
            <w:tcW w:w="1555" w:type="dxa"/>
          </w:tcPr>
          <w:p w:rsidR="00225FF7" w:rsidRDefault="00225FF7" w:rsidP="00767081">
            <w:r>
              <w:rPr>
                <w:rFonts w:hint="eastAsia"/>
              </w:rPr>
              <w:t>请求方式</w:t>
            </w:r>
          </w:p>
        </w:tc>
        <w:tc>
          <w:tcPr>
            <w:tcW w:w="6741" w:type="dxa"/>
          </w:tcPr>
          <w:p w:rsidR="00225FF7" w:rsidRDefault="00225FF7" w:rsidP="00767081">
            <w:r>
              <w:t>get</w:t>
            </w:r>
          </w:p>
        </w:tc>
      </w:tr>
      <w:tr w:rsidR="00225FF7" w:rsidTr="00767081">
        <w:tc>
          <w:tcPr>
            <w:tcW w:w="1555" w:type="dxa"/>
          </w:tcPr>
          <w:p w:rsidR="00225FF7" w:rsidRDefault="00225FF7" w:rsidP="00767081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25FF7" w:rsidRDefault="00225FF7" w:rsidP="00225FF7">
            <w:r>
              <w:t>r</w:t>
            </w:r>
            <w:r>
              <w:rPr>
                <w:rFonts w:hint="eastAsia"/>
              </w:rPr>
              <w:t>wh 任务号</w:t>
            </w:r>
          </w:p>
        </w:tc>
      </w:tr>
      <w:tr w:rsidR="00225FF7" w:rsidTr="00767081">
        <w:tc>
          <w:tcPr>
            <w:tcW w:w="1555" w:type="dxa"/>
          </w:tcPr>
          <w:p w:rsidR="00225FF7" w:rsidRDefault="00225FF7" w:rsidP="00767081">
            <w:r>
              <w:rPr>
                <w:rFonts w:hint="eastAsia"/>
              </w:rPr>
              <w:t>参数格式</w:t>
            </w:r>
          </w:p>
        </w:tc>
        <w:tc>
          <w:tcPr>
            <w:tcW w:w="6741" w:type="dxa"/>
          </w:tcPr>
          <w:p w:rsidR="00225FF7" w:rsidRDefault="00225FF7" w:rsidP="00767081">
            <w:r>
              <w:rPr>
                <w:rFonts w:hint="eastAsia"/>
              </w:rPr>
              <w:t>键值对</w:t>
            </w:r>
          </w:p>
        </w:tc>
      </w:tr>
      <w:tr w:rsidR="00225FF7" w:rsidTr="00767081">
        <w:tc>
          <w:tcPr>
            <w:tcW w:w="1555" w:type="dxa"/>
          </w:tcPr>
          <w:p w:rsidR="00225FF7" w:rsidRDefault="00225FF7" w:rsidP="00767081">
            <w:r>
              <w:rPr>
                <w:rFonts w:hint="eastAsia"/>
              </w:rPr>
              <w:t>成功反馈</w:t>
            </w:r>
          </w:p>
        </w:tc>
        <w:tc>
          <w:tcPr>
            <w:tcW w:w="6741" w:type="dxa"/>
          </w:tcPr>
          <w:p w:rsidR="00225FF7" w:rsidRDefault="00225FF7" w:rsidP="00767081">
            <w:r>
              <w:t>Json</w:t>
            </w:r>
            <w:r>
              <w:rPr>
                <w:rFonts w:hint="eastAsia"/>
              </w:rPr>
              <w:t>格式</w:t>
            </w:r>
          </w:p>
          <w:p w:rsidR="00225FF7" w:rsidRDefault="00225FF7" w:rsidP="00767081">
            <w:r>
              <w:rPr>
                <w:rFonts w:hint="eastAsia"/>
              </w:rPr>
              <w:t>{</w:t>
            </w:r>
          </w:p>
          <w:p w:rsidR="00225FF7" w:rsidRDefault="00225FF7" w:rsidP="00767081">
            <w:r>
              <w:rPr>
                <w:rFonts w:hint="eastAsia"/>
              </w:rPr>
              <w:t>s</w:t>
            </w:r>
            <w:r>
              <w:t>uccess:true,</w:t>
            </w:r>
          </w:p>
          <w:p w:rsidR="00225FF7" w:rsidRDefault="00225FF7" w:rsidP="00767081">
            <w:r>
              <w:rPr>
                <w:rFonts w:hint="eastAsia"/>
              </w:rPr>
              <w:t>d</w:t>
            </w:r>
            <w:r>
              <w:t>ata:</w:t>
            </w:r>
            <w:r>
              <w:rPr>
                <w:rFonts w:hint="eastAsia"/>
              </w:rPr>
              <w:t>{</w:t>
            </w:r>
          </w:p>
          <w:p w:rsidR="00BC503A" w:rsidRDefault="00BC503A" w:rsidP="00BC503A">
            <w:pPr>
              <w:ind w:firstLine="420"/>
            </w:pPr>
            <w:r>
              <w:rPr>
                <w:rFonts w:hint="eastAsia"/>
              </w:rPr>
              <w:t>company</w:t>
            </w:r>
            <w:r>
              <w:t>:”</w:t>
            </w:r>
            <w:r>
              <w:rPr>
                <w:rFonts w:hint="eastAsia"/>
              </w:rPr>
              <w:t>公司名称</w:t>
            </w:r>
            <w:r>
              <w:t>”,</w:t>
            </w:r>
          </w:p>
          <w:p w:rsidR="00BC503A" w:rsidRDefault="00BC503A" w:rsidP="00BC503A">
            <w:pPr>
              <w:ind w:firstLine="420"/>
            </w:pPr>
            <w:r>
              <w:rPr>
                <w:rFonts w:hint="eastAsia"/>
              </w:rPr>
              <w:t>c</w:t>
            </w:r>
            <w:r>
              <w:t>ontact:”</w:t>
            </w:r>
            <w:r>
              <w:rPr>
                <w:rFonts w:hint="eastAsia"/>
              </w:rPr>
              <w:t>联系人</w:t>
            </w:r>
            <w:r>
              <w:t>”,</w:t>
            </w:r>
          </w:p>
          <w:p w:rsidR="00BC503A" w:rsidRDefault="00BC503A" w:rsidP="00BC503A">
            <w:pPr>
              <w:ind w:firstLine="420"/>
            </w:pPr>
            <w:r>
              <w:rPr>
                <w:rFonts w:hint="eastAsia"/>
              </w:rPr>
              <w:t>p</w:t>
            </w:r>
            <w:r>
              <w:t>hone:”</w:t>
            </w:r>
            <w:r>
              <w:rPr>
                <w:rFonts w:hint="eastAsia"/>
              </w:rPr>
              <w:t>电话</w:t>
            </w:r>
            <w:r>
              <w:t>”,</w:t>
            </w:r>
          </w:p>
          <w:p w:rsidR="00BC503A" w:rsidRDefault="00BC503A" w:rsidP="00BC503A">
            <w:pPr>
              <w:ind w:firstLine="420"/>
            </w:pPr>
            <w:r>
              <w:rPr>
                <w:rFonts w:hint="eastAsia"/>
              </w:rPr>
              <w:t>a</w:t>
            </w:r>
            <w:r>
              <w:t>ddress:”</w:t>
            </w:r>
            <w:r>
              <w:rPr>
                <w:rFonts w:hint="eastAsia"/>
              </w:rPr>
              <w:t>地址</w:t>
            </w:r>
            <w:r>
              <w:t>”,</w:t>
            </w:r>
          </w:p>
          <w:p w:rsidR="00BC503A" w:rsidRDefault="00BC503A" w:rsidP="00BC503A">
            <w:pPr>
              <w:ind w:firstLine="420"/>
            </w:pPr>
            <w:r>
              <w:rPr>
                <w:rFonts w:hint="eastAsia"/>
              </w:rPr>
              <w:t>r</w:t>
            </w:r>
            <w:r>
              <w:t>wh:”</w:t>
            </w:r>
            <w:r>
              <w:rPr>
                <w:rFonts w:hint="eastAsia"/>
              </w:rPr>
              <w:t>任务号</w:t>
            </w:r>
            <w:r>
              <w:t>”</w:t>
            </w:r>
          </w:p>
          <w:p w:rsidR="00225FF7" w:rsidRDefault="00225FF7" w:rsidP="00767081">
            <w:pPr>
              <w:ind w:firstLineChars="100" w:firstLine="210"/>
            </w:pPr>
            <w:r>
              <w:rPr>
                <w:rFonts w:hint="eastAsia"/>
              </w:rPr>
              <w:t>}</w:t>
            </w:r>
          </w:p>
          <w:p w:rsidR="00225FF7" w:rsidRDefault="00225FF7" w:rsidP="00767081">
            <w:r>
              <w:t>}</w:t>
            </w:r>
          </w:p>
        </w:tc>
      </w:tr>
      <w:tr w:rsidR="00225FF7" w:rsidTr="00767081">
        <w:tc>
          <w:tcPr>
            <w:tcW w:w="1555" w:type="dxa"/>
          </w:tcPr>
          <w:p w:rsidR="00225FF7" w:rsidRDefault="00225FF7" w:rsidP="00767081">
            <w:r>
              <w:rPr>
                <w:rFonts w:hint="eastAsia"/>
              </w:rPr>
              <w:t>失败反馈</w:t>
            </w:r>
          </w:p>
        </w:tc>
        <w:tc>
          <w:tcPr>
            <w:tcW w:w="6741" w:type="dxa"/>
          </w:tcPr>
          <w:p w:rsidR="00225FF7" w:rsidRDefault="00225FF7" w:rsidP="00767081">
            <w:r>
              <w:t>Json</w:t>
            </w:r>
            <w:r>
              <w:rPr>
                <w:rFonts w:hint="eastAsia"/>
              </w:rPr>
              <w:t>格式</w:t>
            </w:r>
          </w:p>
          <w:p w:rsidR="00225FF7" w:rsidRDefault="00225FF7" w:rsidP="00767081">
            <w:r>
              <w:rPr>
                <w:rFonts w:hint="eastAsia"/>
              </w:rPr>
              <w:t>{</w:t>
            </w:r>
          </w:p>
          <w:p w:rsidR="00225FF7" w:rsidRDefault="00225FF7" w:rsidP="00767081">
            <w:r>
              <w:rPr>
                <w:rFonts w:hint="eastAsia"/>
              </w:rPr>
              <w:t>s</w:t>
            </w:r>
            <w:r>
              <w:t>uccess:false,</w:t>
            </w:r>
          </w:p>
          <w:p w:rsidR="00225FF7" w:rsidRDefault="00225FF7" w:rsidP="00767081">
            <w:r>
              <w:rPr>
                <w:rFonts w:hint="eastAsia"/>
              </w:rPr>
              <w:t>m</w:t>
            </w:r>
            <w:r>
              <w:t>essage:”</w:t>
            </w:r>
            <w:r>
              <w:rPr>
                <w:rFonts w:hint="eastAsia"/>
              </w:rPr>
              <w:t>失败的原因文字描述</w:t>
            </w:r>
            <w:r>
              <w:t>”</w:t>
            </w:r>
          </w:p>
          <w:p w:rsidR="00225FF7" w:rsidRDefault="00225FF7" w:rsidP="00767081">
            <w:r>
              <w:t>}</w:t>
            </w:r>
          </w:p>
        </w:tc>
      </w:tr>
    </w:tbl>
    <w:p w:rsidR="00222D8B" w:rsidRDefault="00222D8B" w:rsidP="0086302A"/>
    <w:p w:rsidR="00222D8B" w:rsidRDefault="00094225" w:rsidP="00E334CA">
      <w:pPr>
        <w:pStyle w:val="5"/>
      </w:pPr>
      <w:bookmarkStart w:id="73" w:name="_Toc520153761"/>
      <w:r>
        <w:rPr>
          <w:rFonts w:hint="eastAsia"/>
        </w:rPr>
        <w:t>3</w:t>
      </w:r>
      <w:r>
        <w:t>.3.5.4</w:t>
      </w:r>
      <w:r w:rsidR="00222D8B">
        <w:rPr>
          <w:rFonts w:hint="eastAsia"/>
        </w:rPr>
        <w:t>使用情况</w:t>
      </w:r>
      <w:bookmarkEnd w:id="73"/>
    </w:p>
    <w:p w:rsidR="00973908" w:rsidRPr="00973908" w:rsidRDefault="00973908" w:rsidP="00973908">
      <w:r>
        <w:rPr>
          <w:rFonts w:hint="eastAsia"/>
        </w:rPr>
        <w:t>获取</w:t>
      </w:r>
      <w:r w:rsidR="003B57EB">
        <w:rPr>
          <w:rFonts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A19FA" w:rsidTr="00767081">
        <w:tc>
          <w:tcPr>
            <w:tcW w:w="1555" w:type="dxa"/>
          </w:tcPr>
          <w:p w:rsidR="00FA19FA" w:rsidRDefault="00FA19FA" w:rsidP="00767081">
            <w:r>
              <w:rPr>
                <w:rFonts w:hint="eastAsia"/>
              </w:rPr>
              <w:t>接口名</w:t>
            </w:r>
          </w:p>
        </w:tc>
        <w:tc>
          <w:tcPr>
            <w:tcW w:w="6741" w:type="dxa"/>
          </w:tcPr>
          <w:p w:rsidR="00FA19FA" w:rsidRDefault="00FA19FA" w:rsidP="00767081">
            <w:r>
              <w:rPr>
                <w:rFonts w:hint="eastAsia"/>
              </w:rPr>
              <w:t>/</w:t>
            </w:r>
            <w:r>
              <w:t>svc/task</w:t>
            </w:r>
            <w:r>
              <w:rPr>
                <w:rFonts w:hint="eastAsia"/>
              </w:rPr>
              <w:t xml:space="preserve">Usage </w:t>
            </w:r>
          </w:p>
        </w:tc>
      </w:tr>
      <w:tr w:rsidR="00FA19FA" w:rsidTr="00767081">
        <w:tc>
          <w:tcPr>
            <w:tcW w:w="1555" w:type="dxa"/>
          </w:tcPr>
          <w:p w:rsidR="00FA19FA" w:rsidRDefault="00FA19FA" w:rsidP="00767081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FA19FA" w:rsidRDefault="00FA19FA" w:rsidP="00767081">
            <w:r>
              <w:rPr>
                <w:rFonts w:hint="eastAsia"/>
              </w:rPr>
              <w:t>获取某个任务</w:t>
            </w:r>
            <w:r w:rsidR="0003095E">
              <w:rPr>
                <w:rFonts w:hint="eastAsia"/>
              </w:rPr>
              <w:t>对应的车辆使用信息</w:t>
            </w:r>
            <w:r>
              <w:rPr>
                <w:rFonts w:hint="eastAsia"/>
              </w:rPr>
              <w:t>.</w:t>
            </w:r>
          </w:p>
        </w:tc>
      </w:tr>
      <w:tr w:rsidR="00FA19FA" w:rsidTr="00767081">
        <w:tc>
          <w:tcPr>
            <w:tcW w:w="1555" w:type="dxa"/>
          </w:tcPr>
          <w:p w:rsidR="00FA19FA" w:rsidRDefault="00FA19FA" w:rsidP="00767081">
            <w:r>
              <w:rPr>
                <w:rFonts w:hint="eastAsia"/>
              </w:rPr>
              <w:t>header签名</w:t>
            </w:r>
          </w:p>
        </w:tc>
        <w:tc>
          <w:tcPr>
            <w:tcW w:w="6741" w:type="dxa"/>
          </w:tcPr>
          <w:p w:rsidR="00FA19FA" w:rsidRDefault="00FA19FA" w:rsidP="00767081">
            <w:r>
              <w:rPr>
                <w:rFonts w:hint="eastAsia"/>
              </w:rPr>
              <w:t>需要</w:t>
            </w:r>
          </w:p>
        </w:tc>
      </w:tr>
      <w:tr w:rsidR="00FA19FA" w:rsidTr="00767081">
        <w:tc>
          <w:tcPr>
            <w:tcW w:w="1555" w:type="dxa"/>
          </w:tcPr>
          <w:p w:rsidR="00FA19FA" w:rsidRDefault="00FA19FA" w:rsidP="00767081">
            <w:r>
              <w:rPr>
                <w:rFonts w:hint="eastAsia"/>
              </w:rPr>
              <w:t>请求方式</w:t>
            </w:r>
          </w:p>
        </w:tc>
        <w:tc>
          <w:tcPr>
            <w:tcW w:w="6741" w:type="dxa"/>
          </w:tcPr>
          <w:p w:rsidR="00FA19FA" w:rsidRPr="009141A4" w:rsidRDefault="00FA19FA" w:rsidP="00767081">
            <w:pPr>
              <w:rPr>
                <w:b/>
              </w:rPr>
            </w:pPr>
            <w:r w:rsidRPr="009141A4">
              <w:rPr>
                <w:b/>
              </w:rPr>
              <w:t>get</w:t>
            </w:r>
          </w:p>
        </w:tc>
      </w:tr>
      <w:tr w:rsidR="00FA19FA" w:rsidTr="00767081">
        <w:tc>
          <w:tcPr>
            <w:tcW w:w="1555" w:type="dxa"/>
          </w:tcPr>
          <w:p w:rsidR="00FA19FA" w:rsidRDefault="00FA19FA" w:rsidP="00767081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FA19FA" w:rsidRDefault="00FA19FA" w:rsidP="00767081">
            <w:r>
              <w:t>r</w:t>
            </w:r>
            <w:r>
              <w:rPr>
                <w:rFonts w:hint="eastAsia"/>
              </w:rPr>
              <w:t>wh 任务号</w:t>
            </w:r>
          </w:p>
        </w:tc>
      </w:tr>
      <w:tr w:rsidR="00FA19FA" w:rsidTr="00767081">
        <w:tc>
          <w:tcPr>
            <w:tcW w:w="1555" w:type="dxa"/>
          </w:tcPr>
          <w:p w:rsidR="00FA19FA" w:rsidRDefault="00FA19FA" w:rsidP="00767081">
            <w:r>
              <w:rPr>
                <w:rFonts w:hint="eastAsia"/>
              </w:rPr>
              <w:t>参数格式</w:t>
            </w:r>
          </w:p>
        </w:tc>
        <w:tc>
          <w:tcPr>
            <w:tcW w:w="6741" w:type="dxa"/>
          </w:tcPr>
          <w:p w:rsidR="00FA19FA" w:rsidRDefault="00FA19FA" w:rsidP="00767081">
            <w:r>
              <w:rPr>
                <w:rFonts w:hint="eastAsia"/>
              </w:rPr>
              <w:t>键值对</w:t>
            </w:r>
          </w:p>
        </w:tc>
      </w:tr>
      <w:tr w:rsidR="00FA19FA" w:rsidTr="00767081">
        <w:tc>
          <w:tcPr>
            <w:tcW w:w="1555" w:type="dxa"/>
          </w:tcPr>
          <w:p w:rsidR="00FA19FA" w:rsidRDefault="00FA19FA" w:rsidP="00767081">
            <w:r>
              <w:rPr>
                <w:rFonts w:hint="eastAsia"/>
              </w:rPr>
              <w:t>成功反馈</w:t>
            </w:r>
          </w:p>
        </w:tc>
        <w:tc>
          <w:tcPr>
            <w:tcW w:w="6741" w:type="dxa"/>
          </w:tcPr>
          <w:p w:rsidR="00FA19FA" w:rsidRDefault="00FA19FA" w:rsidP="00767081">
            <w:r>
              <w:t>Json</w:t>
            </w:r>
            <w:r>
              <w:rPr>
                <w:rFonts w:hint="eastAsia"/>
              </w:rPr>
              <w:t>格式</w:t>
            </w:r>
          </w:p>
          <w:p w:rsidR="00FA19FA" w:rsidRDefault="00FA19FA" w:rsidP="00767081">
            <w:r>
              <w:rPr>
                <w:rFonts w:hint="eastAsia"/>
              </w:rPr>
              <w:t>{</w:t>
            </w:r>
          </w:p>
          <w:p w:rsidR="00FA19FA" w:rsidRDefault="00FA19FA" w:rsidP="00767081">
            <w:r>
              <w:rPr>
                <w:rFonts w:hint="eastAsia"/>
              </w:rPr>
              <w:t>s</w:t>
            </w:r>
            <w:r>
              <w:t>uccess:true,</w:t>
            </w:r>
          </w:p>
          <w:p w:rsidR="00FA19FA" w:rsidRDefault="00FA19FA" w:rsidP="00767081">
            <w:r>
              <w:rPr>
                <w:rFonts w:hint="eastAsia"/>
              </w:rPr>
              <w:t>d</w:t>
            </w:r>
            <w:r>
              <w:t>ata:</w:t>
            </w:r>
            <w:r>
              <w:rPr>
                <w:rFonts w:hint="eastAsia"/>
              </w:rPr>
              <w:t>{</w:t>
            </w:r>
          </w:p>
          <w:p w:rsidR="00FA19FA" w:rsidRDefault="0003095E" w:rsidP="00767081">
            <w:pPr>
              <w:ind w:firstLine="420"/>
            </w:pPr>
            <w:r>
              <w:t>gongkuang</w:t>
            </w:r>
            <w:r w:rsidR="00FA19FA">
              <w:t>:”</w:t>
            </w:r>
            <w:r>
              <w:rPr>
                <w:rFonts w:hint="eastAsia"/>
              </w:rPr>
              <w:t>工况字符串值</w:t>
            </w:r>
            <w:r w:rsidR="00FA19FA">
              <w:t>”,</w:t>
            </w:r>
          </w:p>
          <w:p w:rsidR="00FA19FA" w:rsidRDefault="0003095E" w:rsidP="00767081">
            <w:pPr>
              <w:ind w:firstLine="420"/>
            </w:pPr>
            <w:r>
              <w:t>ranyou</w:t>
            </w:r>
            <w:r w:rsidR="00FA19FA">
              <w:t>:”</w:t>
            </w:r>
            <w:r>
              <w:rPr>
                <w:rFonts w:hint="eastAsia"/>
              </w:rPr>
              <w:t>燃油情况值</w:t>
            </w:r>
            <w:r w:rsidR="00FA19FA">
              <w:t>”,</w:t>
            </w:r>
          </w:p>
          <w:p w:rsidR="00FA19FA" w:rsidRDefault="0003095E" w:rsidP="0003095E">
            <w:pPr>
              <w:ind w:firstLine="420"/>
            </w:pPr>
            <w:r>
              <w:t>gaizhuang</w:t>
            </w:r>
            <w:r w:rsidR="00FA19FA">
              <w:t>:”</w:t>
            </w:r>
            <w:r>
              <w:rPr>
                <w:rFonts w:hint="eastAsia"/>
              </w:rPr>
              <w:t>改装项目值</w:t>
            </w:r>
            <w:r w:rsidR="00FA19FA">
              <w:t>”,</w:t>
            </w:r>
          </w:p>
          <w:p w:rsidR="00087788" w:rsidRDefault="00087788" w:rsidP="0003095E">
            <w:pPr>
              <w:ind w:firstLine="420"/>
            </w:pPr>
            <w:r>
              <w:rPr>
                <w:rFonts w:hint="eastAsia"/>
              </w:rPr>
              <w:lastRenderedPageBreak/>
              <w:t>hour</w:t>
            </w:r>
            <w:r>
              <w:t>:”500”,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小时数</w:t>
            </w:r>
          </w:p>
          <w:p w:rsidR="00FA19FA" w:rsidRDefault="00FA19FA" w:rsidP="00767081">
            <w:pPr>
              <w:ind w:firstLine="420"/>
            </w:pPr>
            <w:r>
              <w:rPr>
                <w:rFonts w:hint="eastAsia"/>
              </w:rPr>
              <w:t>r</w:t>
            </w:r>
            <w:r>
              <w:t>wh:”</w:t>
            </w:r>
            <w:r>
              <w:rPr>
                <w:rFonts w:hint="eastAsia"/>
              </w:rPr>
              <w:t>任务号</w:t>
            </w:r>
            <w:r>
              <w:t>”</w:t>
            </w:r>
          </w:p>
          <w:p w:rsidR="00FA19FA" w:rsidRDefault="00FA19FA" w:rsidP="00767081">
            <w:pPr>
              <w:ind w:firstLineChars="100" w:firstLine="210"/>
            </w:pPr>
            <w:r>
              <w:rPr>
                <w:rFonts w:hint="eastAsia"/>
              </w:rPr>
              <w:t>}</w:t>
            </w:r>
          </w:p>
          <w:p w:rsidR="00FA19FA" w:rsidRDefault="00FA19FA" w:rsidP="00767081">
            <w:r>
              <w:t>}</w:t>
            </w:r>
          </w:p>
        </w:tc>
      </w:tr>
      <w:tr w:rsidR="00FA19FA" w:rsidTr="00767081">
        <w:tc>
          <w:tcPr>
            <w:tcW w:w="1555" w:type="dxa"/>
          </w:tcPr>
          <w:p w:rsidR="00FA19FA" w:rsidRDefault="00FA19FA" w:rsidP="00767081">
            <w:r>
              <w:rPr>
                <w:rFonts w:hint="eastAsia"/>
              </w:rPr>
              <w:lastRenderedPageBreak/>
              <w:t>失败反馈</w:t>
            </w:r>
          </w:p>
        </w:tc>
        <w:tc>
          <w:tcPr>
            <w:tcW w:w="6741" w:type="dxa"/>
          </w:tcPr>
          <w:p w:rsidR="00FA19FA" w:rsidRDefault="00FA19FA" w:rsidP="00767081">
            <w:r>
              <w:t>Json</w:t>
            </w:r>
            <w:r>
              <w:rPr>
                <w:rFonts w:hint="eastAsia"/>
              </w:rPr>
              <w:t>格式</w:t>
            </w:r>
          </w:p>
          <w:p w:rsidR="00FA19FA" w:rsidRDefault="00FA19FA" w:rsidP="00767081">
            <w:r>
              <w:rPr>
                <w:rFonts w:hint="eastAsia"/>
              </w:rPr>
              <w:t>{</w:t>
            </w:r>
          </w:p>
          <w:p w:rsidR="00FA19FA" w:rsidRDefault="00FA19FA" w:rsidP="00767081">
            <w:r>
              <w:rPr>
                <w:rFonts w:hint="eastAsia"/>
              </w:rPr>
              <w:t>s</w:t>
            </w:r>
            <w:r>
              <w:t>uccess:false,</w:t>
            </w:r>
          </w:p>
          <w:p w:rsidR="00FA19FA" w:rsidRDefault="00FA19FA" w:rsidP="00767081">
            <w:r>
              <w:rPr>
                <w:rFonts w:hint="eastAsia"/>
              </w:rPr>
              <w:t>m</w:t>
            </w:r>
            <w:r>
              <w:t>essage:”</w:t>
            </w:r>
            <w:r>
              <w:rPr>
                <w:rFonts w:hint="eastAsia"/>
              </w:rPr>
              <w:t>失败的原因文字描述</w:t>
            </w:r>
            <w:r>
              <w:t>”</w:t>
            </w:r>
          </w:p>
          <w:p w:rsidR="00FA19FA" w:rsidRDefault="00FA19FA" w:rsidP="00767081">
            <w:r>
              <w:t>}</w:t>
            </w:r>
          </w:p>
        </w:tc>
      </w:tr>
    </w:tbl>
    <w:p w:rsidR="00973908" w:rsidRDefault="00973908" w:rsidP="00973908"/>
    <w:p w:rsidR="00973908" w:rsidRDefault="00973908" w:rsidP="00973908">
      <w:r>
        <w:rPr>
          <w:rFonts w:hint="eastAsia"/>
        </w:rPr>
        <w:t>更新接口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973908" w:rsidTr="00767081">
        <w:tc>
          <w:tcPr>
            <w:tcW w:w="1555" w:type="dxa"/>
          </w:tcPr>
          <w:p w:rsidR="00973908" w:rsidRDefault="00973908" w:rsidP="00767081">
            <w:r>
              <w:rPr>
                <w:rFonts w:hint="eastAsia"/>
              </w:rPr>
              <w:t>接口名</w:t>
            </w:r>
          </w:p>
        </w:tc>
        <w:tc>
          <w:tcPr>
            <w:tcW w:w="6741" w:type="dxa"/>
          </w:tcPr>
          <w:p w:rsidR="00973908" w:rsidRDefault="00973908" w:rsidP="00767081">
            <w:r>
              <w:rPr>
                <w:rFonts w:hint="eastAsia"/>
              </w:rPr>
              <w:t>/</w:t>
            </w:r>
            <w:r>
              <w:t>svc/task</w:t>
            </w:r>
            <w:r>
              <w:rPr>
                <w:rFonts w:hint="eastAsia"/>
              </w:rPr>
              <w:t xml:space="preserve">Usage </w:t>
            </w:r>
          </w:p>
        </w:tc>
      </w:tr>
      <w:tr w:rsidR="00973908" w:rsidTr="00767081">
        <w:tc>
          <w:tcPr>
            <w:tcW w:w="1555" w:type="dxa"/>
          </w:tcPr>
          <w:p w:rsidR="00973908" w:rsidRDefault="00973908" w:rsidP="00767081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973908" w:rsidRDefault="00973908" w:rsidP="00767081">
            <w:r>
              <w:rPr>
                <w:rFonts w:hint="eastAsia"/>
              </w:rPr>
              <w:t>更新保存某个任务对应的车辆使用信息.</w:t>
            </w:r>
          </w:p>
        </w:tc>
      </w:tr>
      <w:tr w:rsidR="00973908" w:rsidTr="00767081">
        <w:tc>
          <w:tcPr>
            <w:tcW w:w="1555" w:type="dxa"/>
          </w:tcPr>
          <w:p w:rsidR="00973908" w:rsidRDefault="00973908" w:rsidP="00767081">
            <w:r>
              <w:rPr>
                <w:rFonts w:hint="eastAsia"/>
              </w:rPr>
              <w:t>header签名</w:t>
            </w:r>
          </w:p>
        </w:tc>
        <w:tc>
          <w:tcPr>
            <w:tcW w:w="6741" w:type="dxa"/>
          </w:tcPr>
          <w:p w:rsidR="00973908" w:rsidRDefault="00973908" w:rsidP="00767081">
            <w:r>
              <w:rPr>
                <w:rFonts w:hint="eastAsia"/>
              </w:rPr>
              <w:t>需要</w:t>
            </w:r>
          </w:p>
        </w:tc>
      </w:tr>
      <w:tr w:rsidR="00973908" w:rsidTr="00767081">
        <w:tc>
          <w:tcPr>
            <w:tcW w:w="1555" w:type="dxa"/>
          </w:tcPr>
          <w:p w:rsidR="00973908" w:rsidRDefault="00973908" w:rsidP="00767081">
            <w:r>
              <w:rPr>
                <w:rFonts w:hint="eastAsia"/>
              </w:rPr>
              <w:t>请求方式</w:t>
            </w:r>
          </w:p>
        </w:tc>
        <w:tc>
          <w:tcPr>
            <w:tcW w:w="6741" w:type="dxa"/>
          </w:tcPr>
          <w:p w:rsidR="00973908" w:rsidRPr="009141A4" w:rsidRDefault="00973908" w:rsidP="00767081">
            <w:pPr>
              <w:rPr>
                <w:b/>
              </w:rPr>
            </w:pPr>
            <w:r w:rsidRPr="009141A4">
              <w:rPr>
                <w:b/>
              </w:rPr>
              <w:t>p</w:t>
            </w:r>
            <w:r w:rsidRPr="009141A4">
              <w:rPr>
                <w:rFonts w:hint="eastAsia"/>
                <w:b/>
              </w:rPr>
              <w:t>ost</w:t>
            </w:r>
          </w:p>
        </w:tc>
      </w:tr>
      <w:tr w:rsidR="00973908" w:rsidTr="00767081">
        <w:tc>
          <w:tcPr>
            <w:tcW w:w="1555" w:type="dxa"/>
          </w:tcPr>
          <w:p w:rsidR="00973908" w:rsidRDefault="00973908" w:rsidP="00767081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973908" w:rsidRDefault="00973908" w:rsidP="00767081">
            <w:pPr>
              <w:ind w:firstLine="420"/>
            </w:pPr>
            <w:r>
              <w:t>gongkuang:</w:t>
            </w:r>
            <w:r>
              <w:rPr>
                <w:rFonts w:hint="eastAsia"/>
              </w:rPr>
              <w:t>工况字符串值</w:t>
            </w:r>
          </w:p>
          <w:p w:rsidR="00973908" w:rsidRDefault="00973908" w:rsidP="00767081">
            <w:pPr>
              <w:ind w:firstLine="420"/>
            </w:pPr>
            <w:r>
              <w:t>ranyou:</w:t>
            </w:r>
            <w:r>
              <w:rPr>
                <w:rFonts w:hint="eastAsia"/>
              </w:rPr>
              <w:t>燃油情况值</w:t>
            </w:r>
          </w:p>
          <w:p w:rsidR="00973908" w:rsidRDefault="00973908" w:rsidP="00767081">
            <w:pPr>
              <w:ind w:firstLine="420"/>
            </w:pPr>
            <w:r>
              <w:t>gaizhuang:</w:t>
            </w:r>
            <w:r>
              <w:rPr>
                <w:rFonts w:hint="eastAsia"/>
              </w:rPr>
              <w:t>改装项目值</w:t>
            </w:r>
          </w:p>
          <w:p w:rsidR="00087788" w:rsidRDefault="00087788" w:rsidP="00767081">
            <w:pPr>
              <w:ind w:firstLine="420"/>
            </w:pPr>
            <w:r>
              <w:rPr>
                <w:rFonts w:hint="eastAsia"/>
              </w:rPr>
              <w:t>h</w:t>
            </w:r>
            <w:r>
              <w:t>our:</w:t>
            </w:r>
            <w:r>
              <w:rPr>
                <w:rFonts w:hint="eastAsia"/>
              </w:rPr>
              <w:t>小时数</w:t>
            </w:r>
          </w:p>
          <w:p w:rsidR="00973908" w:rsidRPr="00C97CA8" w:rsidRDefault="00973908" w:rsidP="00767081">
            <w:pPr>
              <w:ind w:firstLine="420"/>
            </w:pPr>
            <w:r>
              <w:rPr>
                <w:rFonts w:hint="eastAsia"/>
              </w:rPr>
              <w:t>r</w:t>
            </w:r>
            <w:r>
              <w:t>wh:</w:t>
            </w:r>
            <w:r>
              <w:rPr>
                <w:rFonts w:hint="eastAsia"/>
              </w:rPr>
              <w:t>任务号</w:t>
            </w:r>
            <w:r>
              <w:t>”</w:t>
            </w:r>
          </w:p>
        </w:tc>
      </w:tr>
      <w:tr w:rsidR="00973908" w:rsidTr="00767081">
        <w:tc>
          <w:tcPr>
            <w:tcW w:w="1555" w:type="dxa"/>
          </w:tcPr>
          <w:p w:rsidR="00973908" w:rsidRDefault="00973908" w:rsidP="00767081">
            <w:r>
              <w:rPr>
                <w:rFonts w:hint="eastAsia"/>
              </w:rPr>
              <w:t>参数格式</w:t>
            </w:r>
          </w:p>
        </w:tc>
        <w:tc>
          <w:tcPr>
            <w:tcW w:w="6741" w:type="dxa"/>
          </w:tcPr>
          <w:p w:rsidR="00973908" w:rsidRDefault="00973908" w:rsidP="00767081">
            <w:r>
              <w:rPr>
                <w:rFonts w:hint="eastAsia"/>
              </w:rPr>
              <w:t>键值对</w:t>
            </w:r>
          </w:p>
        </w:tc>
      </w:tr>
      <w:tr w:rsidR="00973908" w:rsidTr="00767081">
        <w:tc>
          <w:tcPr>
            <w:tcW w:w="1555" w:type="dxa"/>
          </w:tcPr>
          <w:p w:rsidR="00973908" w:rsidRDefault="00973908" w:rsidP="00767081">
            <w:r>
              <w:rPr>
                <w:rFonts w:hint="eastAsia"/>
              </w:rPr>
              <w:t>成功反馈</w:t>
            </w:r>
          </w:p>
        </w:tc>
        <w:tc>
          <w:tcPr>
            <w:tcW w:w="6741" w:type="dxa"/>
          </w:tcPr>
          <w:p w:rsidR="00973908" w:rsidRDefault="00973908" w:rsidP="00767081">
            <w:r>
              <w:t>Json</w:t>
            </w:r>
            <w:r>
              <w:rPr>
                <w:rFonts w:hint="eastAsia"/>
              </w:rPr>
              <w:t>格式</w:t>
            </w:r>
          </w:p>
          <w:p w:rsidR="00973908" w:rsidRDefault="00973908" w:rsidP="00767081">
            <w:r>
              <w:rPr>
                <w:rFonts w:hint="eastAsia"/>
              </w:rPr>
              <w:t>{</w:t>
            </w:r>
          </w:p>
          <w:p w:rsidR="00973908" w:rsidRDefault="00973908" w:rsidP="00767081">
            <w:pPr>
              <w:ind w:firstLineChars="100" w:firstLine="210"/>
            </w:pPr>
            <w:r>
              <w:rPr>
                <w:rFonts w:hint="eastAsia"/>
              </w:rPr>
              <w:t>s</w:t>
            </w:r>
            <w:r>
              <w:t>uccess:true</w:t>
            </w:r>
          </w:p>
          <w:p w:rsidR="00973908" w:rsidRDefault="00973908" w:rsidP="00767081">
            <w:r>
              <w:t>}</w:t>
            </w:r>
          </w:p>
        </w:tc>
      </w:tr>
      <w:tr w:rsidR="00973908" w:rsidTr="00767081">
        <w:tc>
          <w:tcPr>
            <w:tcW w:w="1555" w:type="dxa"/>
          </w:tcPr>
          <w:p w:rsidR="00973908" w:rsidRDefault="00973908" w:rsidP="00767081">
            <w:r>
              <w:rPr>
                <w:rFonts w:hint="eastAsia"/>
              </w:rPr>
              <w:t>失败反馈</w:t>
            </w:r>
          </w:p>
        </w:tc>
        <w:tc>
          <w:tcPr>
            <w:tcW w:w="6741" w:type="dxa"/>
          </w:tcPr>
          <w:p w:rsidR="00973908" w:rsidRDefault="00973908" w:rsidP="00767081">
            <w:r>
              <w:t>Json</w:t>
            </w:r>
            <w:r>
              <w:rPr>
                <w:rFonts w:hint="eastAsia"/>
              </w:rPr>
              <w:t>格式</w:t>
            </w:r>
          </w:p>
          <w:p w:rsidR="00973908" w:rsidRDefault="00973908" w:rsidP="00767081">
            <w:r>
              <w:rPr>
                <w:rFonts w:hint="eastAsia"/>
              </w:rPr>
              <w:t>{</w:t>
            </w:r>
          </w:p>
          <w:p w:rsidR="00973908" w:rsidRDefault="00973908" w:rsidP="00767081">
            <w:r>
              <w:rPr>
                <w:rFonts w:hint="eastAsia"/>
              </w:rPr>
              <w:t>s</w:t>
            </w:r>
            <w:r>
              <w:t>uccess:false,</w:t>
            </w:r>
          </w:p>
          <w:p w:rsidR="00973908" w:rsidRDefault="00973908" w:rsidP="00767081">
            <w:r>
              <w:rPr>
                <w:rFonts w:hint="eastAsia"/>
              </w:rPr>
              <w:t>m</w:t>
            </w:r>
            <w:r>
              <w:t>essage:”</w:t>
            </w:r>
            <w:r>
              <w:rPr>
                <w:rFonts w:hint="eastAsia"/>
              </w:rPr>
              <w:t>失败的原因文字描述</w:t>
            </w:r>
            <w:r>
              <w:t>”</w:t>
            </w:r>
          </w:p>
          <w:p w:rsidR="00973908" w:rsidRDefault="00973908" w:rsidP="00767081">
            <w:r>
              <w:t>}</w:t>
            </w:r>
          </w:p>
        </w:tc>
      </w:tr>
    </w:tbl>
    <w:p w:rsidR="00973908" w:rsidRDefault="00973908" w:rsidP="00973908"/>
    <w:p w:rsidR="00222D8B" w:rsidRDefault="00222D8B" w:rsidP="0086302A"/>
    <w:p w:rsidR="00222D8B" w:rsidRDefault="00094225" w:rsidP="00E334CA">
      <w:pPr>
        <w:pStyle w:val="5"/>
      </w:pPr>
      <w:bookmarkStart w:id="74" w:name="_Toc520153762"/>
      <w:r>
        <w:rPr>
          <w:rFonts w:hint="eastAsia"/>
        </w:rPr>
        <w:t>3</w:t>
      </w:r>
      <w:r>
        <w:t>.3.5.5</w:t>
      </w:r>
      <w:r w:rsidR="00222D8B">
        <w:rPr>
          <w:rFonts w:hint="eastAsia"/>
        </w:rPr>
        <w:t>故障基本信息</w:t>
      </w:r>
      <w:bookmarkEnd w:id="74"/>
    </w:p>
    <w:p w:rsidR="00C97CA8" w:rsidRPr="00C97CA8" w:rsidRDefault="00C97CA8" w:rsidP="00C97CA8">
      <w:r>
        <w:rPr>
          <w:rFonts w:hint="eastAsia"/>
        </w:rPr>
        <w:t>获取接口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97CA8" w:rsidTr="00767081">
        <w:tc>
          <w:tcPr>
            <w:tcW w:w="1555" w:type="dxa"/>
          </w:tcPr>
          <w:p w:rsidR="00C97CA8" w:rsidRDefault="00C97CA8" w:rsidP="00767081">
            <w:r>
              <w:rPr>
                <w:rFonts w:hint="eastAsia"/>
              </w:rPr>
              <w:t>接口名</w:t>
            </w:r>
          </w:p>
        </w:tc>
        <w:tc>
          <w:tcPr>
            <w:tcW w:w="6741" w:type="dxa"/>
          </w:tcPr>
          <w:p w:rsidR="00C97CA8" w:rsidRDefault="00C97CA8" w:rsidP="00767081">
            <w:r>
              <w:rPr>
                <w:rFonts w:hint="eastAsia"/>
              </w:rPr>
              <w:t>/</w:t>
            </w:r>
            <w:r>
              <w:t>svc/task</w:t>
            </w:r>
            <w:r w:rsidR="009141A4">
              <w:rPr>
                <w:rFonts w:hint="eastAsia"/>
              </w:rPr>
              <w:t>Fault</w:t>
            </w:r>
            <w:r>
              <w:rPr>
                <w:rFonts w:hint="eastAsia"/>
              </w:rPr>
              <w:t xml:space="preserve"> </w:t>
            </w:r>
          </w:p>
        </w:tc>
      </w:tr>
      <w:tr w:rsidR="00C97CA8" w:rsidTr="00767081">
        <w:tc>
          <w:tcPr>
            <w:tcW w:w="1555" w:type="dxa"/>
          </w:tcPr>
          <w:p w:rsidR="00C97CA8" w:rsidRDefault="00C97CA8" w:rsidP="00767081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C97CA8" w:rsidRDefault="00C97CA8" w:rsidP="00767081">
            <w:r>
              <w:rPr>
                <w:rFonts w:hint="eastAsia"/>
              </w:rPr>
              <w:t>获取某个</w:t>
            </w:r>
            <w:r w:rsidR="009141A4">
              <w:rPr>
                <w:rFonts w:hint="eastAsia"/>
              </w:rPr>
              <w:t>故障检修</w:t>
            </w:r>
            <w:r>
              <w:rPr>
                <w:rFonts w:hint="eastAsia"/>
              </w:rPr>
              <w:t>任务</w:t>
            </w:r>
            <w:r w:rsidR="009141A4">
              <w:rPr>
                <w:rFonts w:hint="eastAsia"/>
              </w:rPr>
              <w:t>的基本信息</w:t>
            </w:r>
            <w:r>
              <w:rPr>
                <w:rFonts w:hint="eastAsia"/>
              </w:rPr>
              <w:t>.</w:t>
            </w:r>
          </w:p>
        </w:tc>
      </w:tr>
      <w:tr w:rsidR="00C97CA8" w:rsidTr="00767081">
        <w:tc>
          <w:tcPr>
            <w:tcW w:w="1555" w:type="dxa"/>
          </w:tcPr>
          <w:p w:rsidR="00C97CA8" w:rsidRDefault="00C97CA8" w:rsidP="00767081">
            <w:r>
              <w:rPr>
                <w:rFonts w:hint="eastAsia"/>
              </w:rPr>
              <w:t>header签名</w:t>
            </w:r>
          </w:p>
        </w:tc>
        <w:tc>
          <w:tcPr>
            <w:tcW w:w="6741" w:type="dxa"/>
          </w:tcPr>
          <w:p w:rsidR="00C97CA8" w:rsidRDefault="00C97CA8" w:rsidP="00767081">
            <w:r>
              <w:rPr>
                <w:rFonts w:hint="eastAsia"/>
              </w:rPr>
              <w:t>需要</w:t>
            </w:r>
          </w:p>
        </w:tc>
      </w:tr>
      <w:tr w:rsidR="00C97CA8" w:rsidTr="00767081">
        <w:tc>
          <w:tcPr>
            <w:tcW w:w="1555" w:type="dxa"/>
          </w:tcPr>
          <w:p w:rsidR="00C97CA8" w:rsidRDefault="00C97CA8" w:rsidP="00767081">
            <w:r>
              <w:rPr>
                <w:rFonts w:hint="eastAsia"/>
              </w:rPr>
              <w:t>请求方式</w:t>
            </w:r>
          </w:p>
        </w:tc>
        <w:tc>
          <w:tcPr>
            <w:tcW w:w="6741" w:type="dxa"/>
          </w:tcPr>
          <w:p w:rsidR="00C97CA8" w:rsidRDefault="00C97CA8" w:rsidP="00767081">
            <w:r>
              <w:t>get</w:t>
            </w:r>
          </w:p>
        </w:tc>
      </w:tr>
      <w:tr w:rsidR="00C97CA8" w:rsidTr="00767081">
        <w:tc>
          <w:tcPr>
            <w:tcW w:w="1555" w:type="dxa"/>
          </w:tcPr>
          <w:p w:rsidR="00C97CA8" w:rsidRDefault="00C97CA8" w:rsidP="00767081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C97CA8" w:rsidRDefault="00C97CA8" w:rsidP="00767081">
            <w:r>
              <w:t>r</w:t>
            </w:r>
            <w:r>
              <w:rPr>
                <w:rFonts w:hint="eastAsia"/>
              </w:rPr>
              <w:t>wh 任务号</w:t>
            </w:r>
          </w:p>
        </w:tc>
      </w:tr>
      <w:tr w:rsidR="00C97CA8" w:rsidTr="00767081">
        <w:tc>
          <w:tcPr>
            <w:tcW w:w="1555" w:type="dxa"/>
          </w:tcPr>
          <w:p w:rsidR="00C97CA8" w:rsidRDefault="00C97CA8" w:rsidP="00767081">
            <w:r>
              <w:rPr>
                <w:rFonts w:hint="eastAsia"/>
              </w:rPr>
              <w:t>参数格式</w:t>
            </w:r>
          </w:p>
        </w:tc>
        <w:tc>
          <w:tcPr>
            <w:tcW w:w="6741" w:type="dxa"/>
          </w:tcPr>
          <w:p w:rsidR="00C97CA8" w:rsidRDefault="00C97CA8" w:rsidP="00767081">
            <w:r>
              <w:rPr>
                <w:rFonts w:hint="eastAsia"/>
              </w:rPr>
              <w:t>键值对</w:t>
            </w:r>
          </w:p>
        </w:tc>
      </w:tr>
      <w:tr w:rsidR="00C97CA8" w:rsidTr="00767081">
        <w:tc>
          <w:tcPr>
            <w:tcW w:w="1555" w:type="dxa"/>
          </w:tcPr>
          <w:p w:rsidR="00C97CA8" w:rsidRDefault="00C97CA8" w:rsidP="00767081">
            <w:r>
              <w:rPr>
                <w:rFonts w:hint="eastAsia"/>
              </w:rPr>
              <w:t>成功反馈</w:t>
            </w:r>
          </w:p>
        </w:tc>
        <w:tc>
          <w:tcPr>
            <w:tcW w:w="6741" w:type="dxa"/>
          </w:tcPr>
          <w:p w:rsidR="00C97CA8" w:rsidRDefault="00C97CA8" w:rsidP="00767081">
            <w:r>
              <w:t>Json</w:t>
            </w:r>
            <w:r>
              <w:rPr>
                <w:rFonts w:hint="eastAsia"/>
              </w:rPr>
              <w:t>格式</w:t>
            </w:r>
          </w:p>
          <w:p w:rsidR="00C97CA8" w:rsidRDefault="00C97CA8" w:rsidP="00767081">
            <w:r>
              <w:rPr>
                <w:rFonts w:hint="eastAsia"/>
              </w:rPr>
              <w:lastRenderedPageBreak/>
              <w:t>{</w:t>
            </w:r>
          </w:p>
          <w:p w:rsidR="00C97CA8" w:rsidRDefault="00C97CA8" w:rsidP="00767081">
            <w:r>
              <w:rPr>
                <w:rFonts w:hint="eastAsia"/>
              </w:rPr>
              <w:t>s</w:t>
            </w:r>
            <w:r>
              <w:t>uccess:true,</w:t>
            </w:r>
          </w:p>
          <w:p w:rsidR="00C97CA8" w:rsidRDefault="00C97CA8" w:rsidP="00767081">
            <w:r>
              <w:rPr>
                <w:rFonts w:hint="eastAsia"/>
              </w:rPr>
              <w:t>d</w:t>
            </w:r>
            <w:r>
              <w:t>ata:</w:t>
            </w:r>
            <w:r>
              <w:rPr>
                <w:rFonts w:hint="eastAsia"/>
              </w:rPr>
              <w:t>{</w:t>
            </w:r>
          </w:p>
          <w:p w:rsidR="00C97CA8" w:rsidRDefault="009141A4" w:rsidP="00767081">
            <w:pPr>
              <w:ind w:firstLine="420"/>
            </w:pPr>
            <w:r>
              <w:rPr>
                <w:rFonts w:hint="eastAsia"/>
              </w:rPr>
              <w:t>youchang</w:t>
            </w:r>
            <w:r w:rsidR="00C97CA8">
              <w:t>:</w:t>
            </w:r>
            <w:r>
              <w:t xml:space="preserve">true/false, </w:t>
            </w:r>
            <w:r>
              <w:rPr>
                <w:rFonts w:hint="eastAsia"/>
              </w:rPr>
              <w:t>是否有偿</w:t>
            </w:r>
          </w:p>
          <w:p w:rsidR="00C97CA8" w:rsidRDefault="009141A4" w:rsidP="00767081">
            <w:pPr>
              <w:ind w:firstLine="420"/>
            </w:pPr>
            <w:r>
              <w:rPr>
                <w:rFonts w:hint="eastAsia"/>
              </w:rPr>
              <w:t>gongshifei</w:t>
            </w:r>
            <w:r w:rsidR="00C97CA8">
              <w:t>:</w:t>
            </w:r>
            <w:r>
              <w:t xml:space="preserve">123.45, </w:t>
            </w:r>
            <w:r>
              <w:rPr>
                <w:rFonts w:hint="eastAsia"/>
              </w:rPr>
              <w:t>工时费</w:t>
            </w:r>
          </w:p>
          <w:p w:rsidR="009141A4" w:rsidRDefault="009141A4" w:rsidP="00325E9B">
            <w:pPr>
              <w:ind w:firstLine="420"/>
            </w:pPr>
            <w:r>
              <w:rPr>
                <w:rFonts w:hint="eastAsia"/>
              </w:rPr>
              <w:t>tingji</w:t>
            </w:r>
            <w:r w:rsidR="00C97CA8">
              <w:t>:</w:t>
            </w:r>
            <w:r>
              <w:t xml:space="preserve">true/false, </w:t>
            </w:r>
            <w:r>
              <w:rPr>
                <w:rFonts w:hint="eastAsia"/>
              </w:rPr>
              <w:t>是否停机</w:t>
            </w:r>
          </w:p>
          <w:p w:rsidR="00325E9B" w:rsidRDefault="00325E9B" w:rsidP="00767081">
            <w:pPr>
              <w:ind w:firstLine="420"/>
            </w:pPr>
            <w:r w:rsidRPr="00325E9B">
              <w:t>faultContent</w:t>
            </w:r>
            <w:r>
              <w:t>:’’,//</w:t>
            </w:r>
            <w:r>
              <w:rPr>
                <w:rFonts w:hint="eastAsia"/>
              </w:rPr>
              <w:t>故障内容</w:t>
            </w:r>
          </w:p>
          <w:p w:rsidR="00C97CA8" w:rsidRDefault="00C97CA8" w:rsidP="00767081">
            <w:pPr>
              <w:ind w:firstLine="420"/>
            </w:pPr>
            <w:r>
              <w:rPr>
                <w:rFonts w:hint="eastAsia"/>
              </w:rPr>
              <w:t>r</w:t>
            </w:r>
            <w:r>
              <w:t>wh:”</w:t>
            </w:r>
            <w:r>
              <w:rPr>
                <w:rFonts w:hint="eastAsia"/>
              </w:rPr>
              <w:t>任务号</w:t>
            </w:r>
            <w:r>
              <w:t>”</w:t>
            </w:r>
          </w:p>
          <w:p w:rsidR="00C97CA8" w:rsidRDefault="00C97CA8" w:rsidP="00767081">
            <w:pPr>
              <w:ind w:firstLineChars="100" w:firstLine="210"/>
            </w:pPr>
            <w:r>
              <w:rPr>
                <w:rFonts w:hint="eastAsia"/>
              </w:rPr>
              <w:t>}</w:t>
            </w:r>
          </w:p>
          <w:p w:rsidR="00C97CA8" w:rsidRDefault="00C97CA8" w:rsidP="00767081">
            <w:r>
              <w:t>}</w:t>
            </w:r>
          </w:p>
        </w:tc>
      </w:tr>
      <w:tr w:rsidR="00C97CA8" w:rsidTr="00767081">
        <w:tc>
          <w:tcPr>
            <w:tcW w:w="1555" w:type="dxa"/>
          </w:tcPr>
          <w:p w:rsidR="00C97CA8" w:rsidRDefault="00C97CA8" w:rsidP="00767081">
            <w:r>
              <w:rPr>
                <w:rFonts w:hint="eastAsia"/>
              </w:rPr>
              <w:lastRenderedPageBreak/>
              <w:t>失败反馈</w:t>
            </w:r>
          </w:p>
        </w:tc>
        <w:tc>
          <w:tcPr>
            <w:tcW w:w="6741" w:type="dxa"/>
          </w:tcPr>
          <w:p w:rsidR="00C97CA8" w:rsidRDefault="00C97CA8" w:rsidP="00767081">
            <w:r>
              <w:t>Json</w:t>
            </w:r>
            <w:r>
              <w:rPr>
                <w:rFonts w:hint="eastAsia"/>
              </w:rPr>
              <w:t>格式</w:t>
            </w:r>
          </w:p>
          <w:p w:rsidR="00C97CA8" w:rsidRDefault="00C97CA8" w:rsidP="00767081">
            <w:r>
              <w:rPr>
                <w:rFonts w:hint="eastAsia"/>
              </w:rPr>
              <w:t>{</w:t>
            </w:r>
          </w:p>
          <w:p w:rsidR="00C97CA8" w:rsidRDefault="00C97CA8" w:rsidP="00767081">
            <w:r>
              <w:rPr>
                <w:rFonts w:hint="eastAsia"/>
              </w:rPr>
              <w:t>s</w:t>
            </w:r>
            <w:r>
              <w:t>uccess:false,</w:t>
            </w:r>
          </w:p>
          <w:p w:rsidR="00C97CA8" w:rsidRDefault="00C97CA8" w:rsidP="00767081">
            <w:r>
              <w:rPr>
                <w:rFonts w:hint="eastAsia"/>
              </w:rPr>
              <w:t>m</w:t>
            </w:r>
            <w:r>
              <w:t>essage:”</w:t>
            </w:r>
            <w:r>
              <w:rPr>
                <w:rFonts w:hint="eastAsia"/>
              </w:rPr>
              <w:t>失败的原因文字描述</w:t>
            </w:r>
            <w:r>
              <w:t>”</w:t>
            </w:r>
          </w:p>
          <w:p w:rsidR="00C97CA8" w:rsidRDefault="00C97CA8" w:rsidP="00767081">
            <w:r>
              <w:t>}</w:t>
            </w:r>
          </w:p>
        </w:tc>
      </w:tr>
    </w:tbl>
    <w:p w:rsidR="00222D8B" w:rsidRDefault="00222D8B" w:rsidP="0086302A"/>
    <w:p w:rsidR="009141A4" w:rsidRDefault="009141A4" w:rsidP="0086302A">
      <w:r>
        <w:rPr>
          <w:rFonts w:hint="eastAsia"/>
        </w:rPr>
        <w:t>更新接口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9141A4" w:rsidTr="00767081">
        <w:tc>
          <w:tcPr>
            <w:tcW w:w="1555" w:type="dxa"/>
          </w:tcPr>
          <w:p w:rsidR="009141A4" w:rsidRDefault="009141A4" w:rsidP="00767081">
            <w:r>
              <w:rPr>
                <w:rFonts w:hint="eastAsia"/>
              </w:rPr>
              <w:t>接口名</w:t>
            </w:r>
          </w:p>
        </w:tc>
        <w:tc>
          <w:tcPr>
            <w:tcW w:w="6741" w:type="dxa"/>
          </w:tcPr>
          <w:p w:rsidR="009141A4" w:rsidRDefault="009141A4" w:rsidP="00767081">
            <w:r>
              <w:rPr>
                <w:rFonts w:hint="eastAsia"/>
              </w:rPr>
              <w:t>/</w:t>
            </w:r>
            <w:r>
              <w:t>svc/task</w:t>
            </w:r>
            <w:r>
              <w:rPr>
                <w:rFonts w:hint="eastAsia"/>
              </w:rPr>
              <w:t xml:space="preserve">Fault </w:t>
            </w:r>
          </w:p>
        </w:tc>
      </w:tr>
      <w:tr w:rsidR="009141A4" w:rsidTr="00767081">
        <w:tc>
          <w:tcPr>
            <w:tcW w:w="1555" w:type="dxa"/>
          </w:tcPr>
          <w:p w:rsidR="009141A4" w:rsidRDefault="009141A4" w:rsidP="00767081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9141A4" w:rsidRDefault="003B57EB" w:rsidP="00767081">
            <w:r>
              <w:rPr>
                <w:rFonts w:hint="eastAsia"/>
              </w:rPr>
              <w:t>设置</w:t>
            </w:r>
            <w:r w:rsidR="009141A4">
              <w:rPr>
                <w:rFonts w:hint="eastAsia"/>
              </w:rPr>
              <w:t>某个故障检修任务的基本信息.</w:t>
            </w:r>
          </w:p>
        </w:tc>
      </w:tr>
      <w:tr w:rsidR="009141A4" w:rsidTr="00767081">
        <w:tc>
          <w:tcPr>
            <w:tcW w:w="1555" w:type="dxa"/>
          </w:tcPr>
          <w:p w:rsidR="009141A4" w:rsidRDefault="009141A4" w:rsidP="00767081">
            <w:r>
              <w:rPr>
                <w:rFonts w:hint="eastAsia"/>
              </w:rPr>
              <w:t>header签名</w:t>
            </w:r>
          </w:p>
        </w:tc>
        <w:tc>
          <w:tcPr>
            <w:tcW w:w="6741" w:type="dxa"/>
          </w:tcPr>
          <w:p w:rsidR="009141A4" w:rsidRDefault="009141A4" w:rsidP="00767081">
            <w:r>
              <w:rPr>
                <w:rFonts w:hint="eastAsia"/>
              </w:rPr>
              <w:t>需要</w:t>
            </w:r>
          </w:p>
        </w:tc>
      </w:tr>
      <w:tr w:rsidR="009141A4" w:rsidTr="00767081">
        <w:tc>
          <w:tcPr>
            <w:tcW w:w="1555" w:type="dxa"/>
          </w:tcPr>
          <w:p w:rsidR="009141A4" w:rsidRDefault="009141A4" w:rsidP="00767081">
            <w:r>
              <w:rPr>
                <w:rFonts w:hint="eastAsia"/>
              </w:rPr>
              <w:t>请求方式</w:t>
            </w:r>
          </w:p>
        </w:tc>
        <w:tc>
          <w:tcPr>
            <w:tcW w:w="6741" w:type="dxa"/>
          </w:tcPr>
          <w:p w:rsidR="009141A4" w:rsidRDefault="009141A4" w:rsidP="00767081">
            <w:r>
              <w:t>post</w:t>
            </w:r>
          </w:p>
        </w:tc>
      </w:tr>
      <w:tr w:rsidR="009141A4" w:rsidTr="00767081">
        <w:tc>
          <w:tcPr>
            <w:tcW w:w="1555" w:type="dxa"/>
          </w:tcPr>
          <w:p w:rsidR="009141A4" w:rsidRDefault="009141A4" w:rsidP="00767081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9141A4" w:rsidRDefault="009141A4" w:rsidP="009141A4">
            <w:pPr>
              <w:ind w:firstLine="420"/>
            </w:pPr>
            <w:r>
              <w:rPr>
                <w:rFonts w:hint="eastAsia"/>
              </w:rPr>
              <w:t>youchang</w:t>
            </w:r>
            <w:r>
              <w:t xml:space="preserve">:true/false, </w:t>
            </w:r>
            <w:r>
              <w:rPr>
                <w:rFonts w:hint="eastAsia"/>
              </w:rPr>
              <w:t>是否有偿</w:t>
            </w:r>
          </w:p>
          <w:p w:rsidR="009141A4" w:rsidRDefault="009141A4" w:rsidP="009141A4">
            <w:pPr>
              <w:ind w:firstLine="420"/>
            </w:pPr>
            <w:r>
              <w:rPr>
                <w:rFonts w:hint="eastAsia"/>
              </w:rPr>
              <w:t>gongshifei</w:t>
            </w:r>
            <w:r>
              <w:t xml:space="preserve">:123.45, </w:t>
            </w:r>
            <w:r>
              <w:rPr>
                <w:rFonts w:hint="eastAsia"/>
              </w:rPr>
              <w:t>工时费</w:t>
            </w:r>
          </w:p>
          <w:p w:rsidR="009141A4" w:rsidRDefault="009141A4" w:rsidP="009141A4">
            <w:pPr>
              <w:ind w:firstLine="420"/>
            </w:pPr>
            <w:r>
              <w:rPr>
                <w:rFonts w:hint="eastAsia"/>
              </w:rPr>
              <w:t>tingji</w:t>
            </w:r>
            <w:r>
              <w:t xml:space="preserve">:true/false, </w:t>
            </w:r>
            <w:r>
              <w:rPr>
                <w:rFonts w:hint="eastAsia"/>
              </w:rPr>
              <w:t>是否停机</w:t>
            </w:r>
          </w:p>
          <w:p w:rsidR="00325E9B" w:rsidRDefault="00325E9B" w:rsidP="009141A4">
            <w:pPr>
              <w:ind w:firstLine="420"/>
            </w:pPr>
            <w:r w:rsidRPr="00325E9B">
              <w:t>faultContent</w:t>
            </w:r>
            <w:r>
              <w:rPr>
                <w:rFonts w:hint="eastAsia"/>
              </w:rPr>
              <w:t>:</w:t>
            </w:r>
            <w:r>
              <w:t>’</w:t>
            </w:r>
            <w:r>
              <w:rPr>
                <w:rFonts w:hint="eastAsia"/>
              </w:rPr>
              <w:t>故障内容文字</w:t>
            </w:r>
            <w:r>
              <w:t>’</w:t>
            </w:r>
          </w:p>
          <w:p w:rsidR="009141A4" w:rsidRPr="009141A4" w:rsidRDefault="009141A4" w:rsidP="009141A4">
            <w:pPr>
              <w:ind w:firstLine="420"/>
            </w:pPr>
            <w:r>
              <w:rPr>
                <w:rFonts w:hint="eastAsia"/>
              </w:rPr>
              <w:t>r</w:t>
            </w:r>
            <w:r>
              <w:t>wh:”</w:t>
            </w:r>
            <w:r>
              <w:rPr>
                <w:rFonts w:hint="eastAsia"/>
              </w:rPr>
              <w:t>任务号</w:t>
            </w:r>
            <w:r>
              <w:t>”</w:t>
            </w:r>
          </w:p>
        </w:tc>
      </w:tr>
      <w:tr w:rsidR="009141A4" w:rsidTr="00767081">
        <w:tc>
          <w:tcPr>
            <w:tcW w:w="1555" w:type="dxa"/>
          </w:tcPr>
          <w:p w:rsidR="009141A4" w:rsidRDefault="009141A4" w:rsidP="00767081">
            <w:r>
              <w:rPr>
                <w:rFonts w:hint="eastAsia"/>
              </w:rPr>
              <w:t>参数格式</w:t>
            </w:r>
          </w:p>
        </w:tc>
        <w:tc>
          <w:tcPr>
            <w:tcW w:w="6741" w:type="dxa"/>
          </w:tcPr>
          <w:p w:rsidR="009141A4" w:rsidRDefault="009141A4" w:rsidP="00767081">
            <w:r>
              <w:rPr>
                <w:rFonts w:hint="eastAsia"/>
              </w:rPr>
              <w:t>键值对</w:t>
            </w:r>
          </w:p>
        </w:tc>
      </w:tr>
      <w:tr w:rsidR="009141A4" w:rsidTr="00767081">
        <w:tc>
          <w:tcPr>
            <w:tcW w:w="1555" w:type="dxa"/>
          </w:tcPr>
          <w:p w:rsidR="009141A4" w:rsidRDefault="009141A4" w:rsidP="00767081">
            <w:r>
              <w:rPr>
                <w:rFonts w:hint="eastAsia"/>
              </w:rPr>
              <w:t>成功反馈</w:t>
            </w:r>
          </w:p>
        </w:tc>
        <w:tc>
          <w:tcPr>
            <w:tcW w:w="6741" w:type="dxa"/>
          </w:tcPr>
          <w:p w:rsidR="009141A4" w:rsidRDefault="009141A4" w:rsidP="00767081">
            <w:r>
              <w:t>Json</w:t>
            </w:r>
            <w:r>
              <w:rPr>
                <w:rFonts w:hint="eastAsia"/>
              </w:rPr>
              <w:t>格式</w:t>
            </w:r>
          </w:p>
          <w:p w:rsidR="009141A4" w:rsidRDefault="009141A4" w:rsidP="00767081">
            <w:r>
              <w:rPr>
                <w:rFonts w:hint="eastAsia"/>
              </w:rPr>
              <w:t>{</w:t>
            </w:r>
          </w:p>
          <w:p w:rsidR="009141A4" w:rsidRDefault="009141A4" w:rsidP="009141A4">
            <w:pPr>
              <w:ind w:firstLineChars="100" w:firstLine="210"/>
            </w:pPr>
            <w:r>
              <w:rPr>
                <w:rFonts w:hint="eastAsia"/>
              </w:rPr>
              <w:t>s</w:t>
            </w:r>
            <w:r>
              <w:t>uccess:true</w:t>
            </w:r>
          </w:p>
          <w:p w:rsidR="009141A4" w:rsidRDefault="009141A4" w:rsidP="009141A4">
            <w:r>
              <w:t>}</w:t>
            </w:r>
          </w:p>
        </w:tc>
      </w:tr>
      <w:tr w:rsidR="009141A4" w:rsidTr="00767081">
        <w:tc>
          <w:tcPr>
            <w:tcW w:w="1555" w:type="dxa"/>
          </w:tcPr>
          <w:p w:rsidR="009141A4" w:rsidRDefault="009141A4" w:rsidP="00767081">
            <w:r>
              <w:rPr>
                <w:rFonts w:hint="eastAsia"/>
              </w:rPr>
              <w:t>失败反馈</w:t>
            </w:r>
          </w:p>
        </w:tc>
        <w:tc>
          <w:tcPr>
            <w:tcW w:w="6741" w:type="dxa"/>
          </w:tcPr>
          <w:p w:rsidR="009141A4" w:rsidRDefault="009141A4" w:rsidP="00767081">
            <w:r>
              <w:t>Json</w:t>
            </w:r>
            <w:r>
              <w:rPr>
                <w:rFonts w:hint="eastAsia"/>
              </w:rPr>
              <w:t>格式</w:t>
            </w:r>
          </w:p>
          <w:p w:rsidR="009141A4" w:rsidRDefault="009141A4" w:rsidP="00767081">
            <w:r>
              <w:rPr>
                <w:rFonts w:hint="eastAsia"/>
              </w:rPr>
              <w:t>{</w:t>
            </w:r>
          </w:p>
          <w:p w:rsidR="009141A4" w:rsidRDefault="009141A4" w:rsidP="00767081">
            <w:r>
              <w:rPr>
                <w:rFonts w:hint="eastAsia"/>
              </w:rPr>
              <w:t>s</w:t>
            </w:r>
            <w:r>
              <w:t>uccess:false,</w:t>
            </w:r>
          </w:p>
          <w:p w:rsidR="009141A4" w:rsidRDefault="009141A4" w:rsidP="00767081">
            <w:r>
              <w:rPr>
                <w:rFonts w:hint="eastAsia"/>
              </w:rPr>
              <w:t>m</w:t>
            </w:r>
            <w:r>
              <w:t>essage:”</w:t>
            </w:r>
            <w:r>
              <w:rPr>
                <w:rFonts w:hint="eastAsia"/>
              </w:rPr>
              <w:t>失败的原因文字描述</w:t>
            </w:r>
            <w:r>
              <w:t>”</w:t>
            </w:r>
          </w:p>
          <w:p w:rsidR="009141A4" w:rsidRDefault="009141A4" w:rsidP="00767081">
            <w:r>
              <w:t>}</w:t>
            </w:r>
          </w:p>
        </w:tc>
      </w:tr>
    </w:tbl>
    <w:p w:rsidR="009141A4" w:rsidRDefault="009141A4" w:rsidP="0086302A"/>
    <w:p w:rsidR="00222D8B" w:rsidRDefault="00094225" w:rsidP="00E334CA">
      <w:pPr>
        <w:pStyle w:val="5"/>
      </w:pPr>
      <w:bookmarkStart w:id="75" w:name="_Toc520153763"/>
      <w:r>
        <w:rPr>
          <w:rFonts w:hint="eastAsia"/>
        </w:rPr>
        <w:t>3</w:t>
      </w:r>
      <w:r>
        <w:t>.3.5.6</w:t>
      </w:r>
      <w:r w:rsidR="00222D8B">
        <w:rPr>
          <w:rFonts w:hint="eastAsia"/>
        </w:rPr>
        <w:t>故障检查解决方式</w:t>
      </w:r>
      <w:bookmarkEnd w:id="75"/>
    </w:p>
    <w:p w:rsidR="00F916D0" w:rsidRPr="00F916D0" w:rsidRDefault="00F916D0" w:rsidP="00F916D0">
      <w:r>
        <w:rPr>
          <w:rFonts w:hint="eastAsia"/>
        </w:rPr>
        <w:t>获取接口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916D0" w:rsidTr="00767081">
        <w:tc>
          <w:tcPr>
            <w:tcW w:w="1555" w:type="dxa"/>
          </w:tcPr>
          <w:p w:rsidR="00F916D0" w:rsidRDefault="00F916D0" w:rsidP="00767081">
            <w:r>
              <w:rPr>
                <w:rFonts w:hint="eastAsia"/>
              </w:rPr>
              <w:t>接口名</w:t>
            </w:r>
          </w:p>
        </w:tc>
        <w:tc>
          <w:tcPr>
            <w:tcW w:w="6741" w:type="dxa"/>
          </w:tcPr>
          <w:p w:rsidR="00F916D0" w:rsidRDefault="00F916D0" w:rsidP="00767081">
            <w:r>
              <w:rPr>
                <w:rFonts w:hint="eastAsia"/>
              </w:rPr>
              <w:t>/</w:t>
            </w:r>
            <w:r>
              <w:t>svc/</w:t>
            </w:r>
            <w:r w:rsidRPr="00F916D0">
              <w:t>taskFaultResolveMethod</w:t>
            </w:r>
          </w:p>
        </w:tc>
      </w:tr>
      <w:tr w:rsidR="00F916D0" w:rsidTr="00767081">
        <w:tc>
          <w:tcPr>
            <w:tcW w:w="1555" w:type="dxa"/>
          </w:tcPr>
          <w:p w:rsidR="00F916D0" w:rsidRDefault="00F916D0" w:rsidP="00767081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F916D0" w:rsidRDefault="00F916D0" w:rsidP="00767081">
            <w:r>
              <w:rPr>
                <w:rFonts w:hint="eastAsia"/>
              </w:rPr>
              <w:t>获取某个故障检修任务的</w:t>
            </w:r>
            <w:r w:rsidR="003B57EB">
              <w:rPr>
                <w:rFonts w:hint="eastAsia"/>
              </w:rPr>
              <w:t>故障解决方式</w:t>
            </w:r>
            <w:r>
              <w:rPr>
                <w:rFonts w:hint="eastAsia"/>
              </w:rPr>
              <w:t>.</w:t>
            </w:r>
          </w:p>
        </w:tc>
      </w:tr>
      <w:tr w:rsidR="00F916D0" w:rsidTr="00767081">
        <w:tc>
          <w:tcPr>
            <w:tcW w:w="1555" w:type="dxa"/>
          </w:tcPr>
          <w:p w:rsidR="00F916D0" w:rsidRDefault="00F916D0" w:rsidP="00767081">
            <w:r>
              <w:rPr>
                <w:rFonts w:hint="eastAsia"/>
              </w:rPr>
              <w:lastRenderedPageBreak/>
              <w:t>header签名</w:t>
            </w:r>
          </w:p>
        </w:tc>
        <w:tc>
          <w:tcPr>
            <w:tcW w:w="6741" w:type="dxa"/>
          </w:tcPr>
          <w:p w:rsidR="00F916D0" w:rsidRDefault="00F916D0" w:rsidP="00767081">
            <w:r>
              <w:rPr>
                <w:rFonts w:hint="eastAsia"/>
              </w:rPr>
              <w:t>需要</w:t>
            </w:r>
          </w:p>
        </w:tc>
      </w:tr>
      <w:tr w:rsidR="00F916D0" w:rsidTr="00767081">
        <w:tc>
          <w:tcPr>
            <w:tcW w:w="1555" w:type="dxa"/>
          </w:tcPr>
          <w:p w:rsidR="00F916D0" w:rsidRDefault="00F916D0" w:rsidP="00767081">
            <w:r>
              <w:rPr>
                <w:rFonts w:hint="eastAsia"/>
              </w:rPr>
              <w:t>请求方式</w:t>
            </w:r>
          </w:p>
        </w:tc>
        <w:tc>
          <w:tcPr>
            <w:tcW w:w="6741" w:type="dxa"/>
          </w:tcPr>
          <w:p w:rsidR="00F916D0" w:rsidRDefault="00F916D0" w:rsidP="00767081">
            <w:r>
              <w:t>get</w:t>
            </w:r>
          </w:p>
        </w:tc>
      </w:tr>
      <w:tr w:rsidR="00F916D0" w:rsidTr="00767081">
        <w:tc>
          <w:tcPr>
            <w:tcW w:w="1555" w:type="dxa"/>
          </w:tcPr>
          <w:p w:rsidR="00F916D0" w:rsidRDefault="00F916D0" w:rsidP="00767081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F916D0" w:rsidRDefault="00F916D0" w:rsidP="00767081">
            <w:r>
              <w:t>r</w:t>
            </w:r>
            <w:r>
              <w:rPr>
                <w:rFonts w:hint="eastAsia"/>
              </w:rPr>
              <w:t>wh 任务号</w:t>
            </w:r>
          </w:p>
        </w:tc>
      </w:tr>
      <w:tr w:rsidR="00F916D0" w:rsidTr="00767081">
        <w:tc>
          <w:tcPr>
            <w:tcW w:w="1555" w:type="dxa"/>
          </w:tcPr>
          <w:p w:rsidR="00F916D0" w:rsidRDefault="00F916D0" w:rsidP="00767081">
            <w:r>
              <w:rPr>
                <w:rFonts w:hint="eastAsia"/>
              </w:rPr>
              <w:t>参数格式</w:t>
            </w:r>
          </w:p>
        </w:tc>
        <w:tc>
          <w:tcPr>
            <w:tcW w:w="6741" w:type="dxa"/>
          </w:tcPr>
          <w:p w:rsidR="00F916D0" w:rsidRDefault="00F916D0" w:rsidP="00767081">
            <w:r>
              <w:rPr>
                <w:rFonts w:hint="eastAsia"/>
              </w:rPr>
              <w:t>键值对</w:t>
            </w:r>
          </w:p>
        </w:tc>
      </w:tr>
      <w:tr w:rsidR="00F916D0" w:rsidTr="00767081">
        <w:tc>
          <w:tcPr>
            <w:tcW w:w="1555" w:type="dxa"/>
          </w:tcPr>
          <w:p w:rsidR="00F916D0" w:rsidRDefault="00F916D0" w:rsidP="00767081">
            <w:r>
              <w:rPr>
                <w:rFonts w:hint="eastAsia"/>
              </w:rPr>
              <w:t>成功反馈</w:t>
            </w:r>
          </w:p>
        </w:tc>
        <w:tc>
          <w:tcPr>
            <w:tcW w:w="6741" w:type="dxa"/>
          </w:tcPr>
          <w:p w:rsidR="00F916D0" w:rsidRDefault="00F916D0" w:rsidP="00767081">
            <w:r>
              <w:t>Json</w:t>
            </w:r>
            <w:r>
              <w:rPr>
                <w:rFonts w:hint="eastAsia"/>
              </w:rPr>
              <w:t>格式</w:t>
            </w:r>
          </w:p>
          <w:p w:rsidR="00F916D0" w:rsidRDefault="00F916D0" w:rsidP="00767081">
            <w:r>
              <w:rPr>
                <w:rFonts w:hint="eastAsia"/>
              </w:rPr>
              <w:t>{</w:t>
            </w:r>
          </w:p>
          <w:p w:rsidR="00F916D0" w:rsidRDefault="00F916D0" w:rsidP="00767081">
            <w:r>
              <w:rPr>
                <w:rFonts w:hint="eastAsia"/>
              </w:rPr>
              <w:t>s</w:t>
            </w:r>
            <w:r>
              <w:t>uccess:true,</w:t>
            </w:r>
          </w:p>
          <w:p w:rsidR="00F916D0" w:rsidRDefault="00F916D0" w:rsidP="00F916D0">
            <w:r>
              <w:rPr>
                <w:rFonts w:hint="eastAsia"/>
              </w:rPr>
              <w:t>d</w:t>
            </w:r>
            <w:r>
              <w:t>ata:”</w:t>
            </w:r>
            <w:r>
              <w:rPr>
                <w:rFonts w:hint="eastAsia"/>
              </w:rPr>
              <w:t>解决方式字符串</w:t>
            </w:r>
            <w:r>
              <w:t>”</w:t>
            </w:r>
          </w:p>
          <w:p w:rsidR="00F916D0" w:rsidRDefault="00F916D0" w:rsidP="00767081">
            <w:r>
              <w:t>}</w:t>
            </w:r>
          </w:p>
        </w:tc>
      </w:tr>
      <w:tr w:rsidR="00F916D0" w:rsidTr="00767081">
        <w:tc>
          <w:tcPr>
            <w:tcW w:w="1555" w:type="dxa"/>
          </w:tcPr>
          <w:p w:rsidR="00F916D0" w:rsidRDefault="00F916D0" w:rsidP="00767081">
            <w:r>
              <w:rPr>
                <w:rFonts w:hint="eastAsia"/>
              </w:rPr>
              <w:t>失败反馈</w:t>
            </w:r>
          </w:p>
        </w:tc>
        <w:tc>
          <w:tcPr>
            <w:tcW w:w="6741" w:type="dxa"/>
          </w:tcPr>
          <w:p w:rsidR="00F916D0" w:rsidRDefault="00F916D0" w:rsidP="00767081">
            <w:r>
              <w:t>Json</w:t>
            </w:r>
            <w:r>
              <w:rPr>
                <w:rFonts w:hint="eastAsia"/>
              </w:rPr>
              <w:t>格式</w:t>
            </w:r>
          </w:p>
          <w:p w:rsidR="00F916D0" w:rsidRDefault="00F916D0" w:rsidP="00767081">
            <w:r>
              <w:rPr>
                <w:rFonts w:hint="eastAsia"/>
              </w:rPr>
              <w:t>{</w:t>
            </w:r>
          </w:p>
          <w:p w:rsidR="00F916D0" w:rsidRDefault="00F916D0" w:rsidP="00767081">
            <w:r>
              <w:rPr>
                <w:rFonts w:hint="eastAsia"/>
              </w:rPr>
              <w:t>s</w:t>
            </w:r>
            <w:r>
              <w:t>uccess:false,</w:t>
            </w:r>
          </w:p>
          <w:p w:rsidR="00F916D0" w:rsidRDefault="00F916D0" w:rsidP="00767081">
            <w:r>
              <w:rPr>
                <w:rFonts w:hint="eastAsia"/>
              </w:rPr>
              <w:t>m</w:t>
            </w:r>
            <w:r>
              <w:t>essage:”</w:t>
            </w:r>
            <w:r>
              <w:rPr>
                <w:rFonts w:hint="eastAsia"/>
              </w:rPr>
              <w:t>失败的原因文字描述</w:t>
            </w:r>
            <w:r>
              <w:t>”</w:t>
            </w:r>
          </w:p>
          <w:p w:rsidR="00F916D0" w:rsidRDefault="00F916D0" w:rsidP="00767081">
            <w:r>
              <w:t>}</w:t>
            </w:r>
          </w:p>
        </w:tc>
      </w:tr>
    </w:tbl>
    <w:p w:rsidR="00222D8B" w:rsidRDefault="00222D8B" w:rsidP="0086302A"/>
    <w:p w:rsidR="00222D8B" w:rsidRDefault="00F916D0" w:rsidP="0086302A">
      <w:r>
        <w:rPr>
          <w:rFonts w:hint="eastAsia"/>
        </w:rPr>
        <w:t>更新接口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916D0" w:rsidTr="00767081">
        <w:tc>
          <w:tcPr>
            <w:tcW w:w="1555" w:type="dxa"/>
          </w:tcPr>
          <w:p w:rsidR="00F916D0" w:rsidRDefault="00F916D0" w:rsidP="00767081">
            <w:r>
              <w:rPr>
                <w:rFonts w:hint="eastAsia"/>
              </w:rPr>
              <w:t>接口名</w:t>
            </w:r>
          </w:p>
        </w:tc>
        <w:tc>
          <w:tcPr>
            <w:tcW w:w="6741" w:type="dxa"/>
          </w:tcPr>
          <w:p w:rsidR="00F916D0" w:rsidRDefault="00F916D0" w:rsidP="00767081">
            <w:r>
              <w:rPr>
                <w:rFonts w:hint="eastAsia"/>
              </w:rPr>
              <w:t>/</w:t>
            </w:r>
            <w:r>
              <w:t>svc/</w:t>
            </w:r>
            <w:r w:rsidRPr="00F916D0">
              <w:t>taskFaultResolveMethod</w:t>
            </w:r>
          </w:p>
        </w:tc>
      </w:tr>
      <w:tr w:rsidR="00F916D0" w:rsidTr="00767081">
        <w:tc>
          <w:tcPr>
            <w:tcW w:w="1555" w:type="dxa"/>
          </w:tcPr>
          <w:p w:rsidR="00F916D0" w:rsidRDefault="00F916D0" w:rsidP="00767081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F916D0" w:rsidRDefault="003B57EB" w:rsidP="00767081">
            <w:r>
              <w:rPr>
                <w:rFonts w:hint="eastAsia"/>
              </w:rPr>
              <w:t>设置</w:t>
            </w:r>
            <w:r w:rsidR="00F916D0">
              <w:rPr>
                <w:rFonts w:hint="eastAsia"/>
              </w:rPr>
              <w:t>某个故障检修任务的</w:t>
            </w:r>
            <w:r>
              <w:rPr>
                <w:rFonts w:hint="eastAsia"/>
              </w:rPr>
              <w:t>故障解决方式</w:t>
            </w:r>
          </w:p>
        </w:tc>
      </w:tr>
      <w:tr w:rsidR="00F916D0" w:rsidTr="00767081">
        <w:tc>
          <w:tcPr>
            <w:tcW w:w="1555" w:type="dxa"/>
          </w:tcPr>
          <w:p w:rsidR="00F916D0" w:rsidRDefault="00F916D0" w:rsidP="00767081">
            <w:r>
              <w:rPr>
                <w:rFonts w:hint="eastAsia"/>
              </w:rPr>
              <w:t>header签名</w:t>
            </w:r>
          </w:p>
        </w:tc>
        <w:tc>
          <w:tcPr>
            <w:tcW w:w="6741" w:type="dxa"/>
          </w:tcPr>
          <w:p w:rsidR="00F916D0" w:rsidRDefault="00F916D0" w:rsidP="00767081">
            <w:r>
              <w:rPr>
                <w:rFonts w:hint="eastAsia"/>
              </w:rPr>
              <w:t>需要</w:t>
            </w:r>
          </w:p>
        </w:tc>
      </w:tr>
      <w:tr w:rsidR="00F916D0" w:rsidTr="00767081">
        <w:tc>
          <w:tcPr>
            <w:tcW w:w="1555" w:type="dxa"/>
          </w:tcPr>
          <w:p w:rsidR="00F916D0" w:rsidRDefault="00F916D0" w:rsidP="00767081">
            <w:r>
              <w:rPr>
                <w:rFonts w:hint="eastAsia"/>
              </w:rPr>
              <w:t>请求方式</w:t>
            </w:r>
          </w:p>
        </w:tc>
        <w:tc>
          <w:tcPr>
            <w:tcW w:w="6741" w:type="dxa"/>
          </w:tcPr>
          <w:p w:rsidR="00F916D0" w:rsidRDefault="004D60EE" w:rsidP="00767081">
            <w:r>
              <w:t>post</w:t>
            </w:r>
          </w:p>
        </w:tc>
      </w:tr>
      <w:tr w:rsidR="00F916D0" w:rsidTr="00767081">
        <w:tc>
          <w:tcPr>
            <w:tcW w:w="1555" w:type="dxa"/>
          </w:tcPr>
          <w:p w:rsidR="00F916D0" w:rsidRDefault="00F916D0" w:rsidP="00767081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F916D0" w:rsidRDefault="00F916D0" w:rsidP="00767081">
            <w:r>
              <w:t>r</w:t>
            </w:r>
            <w:r>
              <w:rPr>
                <w:rFonts w:hint="eastAsia"/>
              </w:rPr>
              <w:t>wh 任务号</w:t>
            </w:r>
          </w:p>
          <w:p w:rsidR="00F916D0" w:rsidRDefault="00F916D0" w:rsidP="00767081">
            <w:r w:rsidRPr="00F916D0">
              <w:t>resolveMethod</w:t>
            </w:r>
            <w:r>
              <w:t xml:space="preserve"> </w:t>
            </w:r>
            <w:r>
              <w:rPr>
                <w:rFonts w:hint="eastAsia"/>
              </w:rPr>
              <w:t>解决方式</w:t>
            </w:r>
            <w:r w:rsidR="007D299F">
              <w:rPr>
                <w:rFonts w:hint="eastAsia"/>
              </w:rPr>
              <w:t>字符串</w:t>
            </w:r>
          </w:p>
        </w:tc>
      </w:tr>
      <w:tr w:rsidR="00F916D0" w:rsidTr="00767081">
        <w:tc>
          <w:tcPr>
            <w:tcW w:w="1555" w:type="dxa"/>
          </w:tcPr>
          <w:p w:rsidR="00F916D0" w:rsidRDefault="00F916D0" w:rsidP="00767081">
            <w:r>
              <w:rPr>
                <w:rFonts w:hint="eastAsia"/>
              </w:rPr>
              <w:t>参数格式</w:t>
            </w:r>
          </w:p>
        </w:tc>
        <w:tc>
          <w:tcPr>
            <w:tcW w:w="6741" w:type="dxa"/>
          </w:tcPr>
          <w:p w:rsidR="00F916D0" w:rsidRDefault="00F916D0" w:rsidP="00767081">
            <w:r>
              <w:rPr>
                <w:rFonts w:hint="eastAsia"/>
              </w:rPr>
              <w:t>键值对</w:t>
            </w:r>
          </w:p>
        </w:tc>
      </w:tr>
      <w:tr w:rsidR="00F916D0" w:rsidTr="00767081">
        <w:tc>
          <w:tcPr>
            <w:tcW w:w="1555" w:type="dxa"/>
          </w:tcPr>
          <w:p w:rsidR="00F916D0" w:rsidRDefault="00F916D0" w:rsidP="00767081">
            <w:r>
              <w:rPr>
                <w:rFonts w:hint="eastAsia"/>
              </w:rPr>
              <w:t>成功反馈</w:t>
            </w:r>
          </w:p>
        </w:tc>
        <w:tc>
          <w:tcPr>
            <w:tcW w:w="6741" w:type="dxa"/>
          </w:tcPr>
          <w:p w:rsidR="00F916D0" w:rsidRDefault="00F916D0" w:rsidP="00767081">
            <w:r>
              <w:t>Json</w:t>
            </w:r>
            <w:r>
              <w:rPr>
                <w:rFonts w:hint="eastAsia"/>
              </w:rPr>
              <w:t>格式</w:t>
            </w:r>
          </w:p>
          <w:p w:rsidR="00F916D0" w:rsidRDefault="00F916D0" w:rsidP="00767081">
            <w:r>
              <w:rPr>
                <w:rFonts w:hint="eastAsia"/>
              </w:rPr>
              <w:t>{</w:t>
            </w:r>
          </w:p>
          <w:p w:rsidR="00F916D0" w:rsidRDefault="00F916D0" w:rsidP="00F916D0">
            <w:r>
              <w:rPr>
                <w:rFonts w:hint="eastAsia"/>
              </w:rPr>
              <w:t>s</w:t>
            </w:r>
            <w:r>
              <w:t>uccess:true</w:t>
            </w:r>
          </w:p>
          <w:p w:rsidR="00F916D0" w:rsidRDefault="00F916D0" w:rsidP="00F916D0">
            <w:r>
              <w:t>}</w:t>
            </w:r>
          </w:p>
        </w:tc>
      </w:tr>
      <w:tr w:rsidR="00F916D0" w:rsidTr="00767081">
        <w:tc>
          <w:tcPr>
            <w:tcW w:w="1555" w:type="dxa"/>
          </w:tcPr>
          <w:p w:rsidR="00F916D0" w:rsidRDefault="00F916D0" w:rsidP="00767081">
            <w:r>
              <w:rPr>
                <w:rFonts w:hint="eastAsia"/>
              </w:rPr>
              <w:t>失败反馈</w:t>
            </w:r>
          </w:p>
        </w:tc>
        <w:tc>
          <w:tcPr>
            <w:tcW w:w="6741" w:type="dxa"/>
          </w:tcPr>
          <w:p w:rsidR="00F916D0" w:rsidRDefault="00F916D0" w:rsidP="00767081">
            <w:r>
              <w:t>Json</w:t>
            </w:r>
            <w:r>
              <w:rPr>
                <w:rFonts w:hint="eastAsia"/>
              </w:rPr>
              <w:t>格式</w:t>
            </w:r>
          </w:p>
          <w:p w:rsidR="00F916D0" w:rsidRDefault="00F916D0" w:rsidP="00767081">
            <w:r>
              <w:rPr>
                <w:rFonts w:hint="eastAsia"/>
              </w:rPr>
              <w:t>{</w:t>
            </w:r>
          </w:p>
          <w:p w:rsidR="00F916D0" w:rsidRDefault="00F916D0" w:rsidP="00767081">
            <w:r>
              <w:rPr>
                <w:rFonts w:hint="eastAsia"/>
              </w:rPr>
              <w:t>s</w:t>
            </w:r>
            <w:r>
              <w:t>uccess:false,</w:t>
            </w:r>
          </w:p>
          <w:p w:rsidR="00F916D0" w:rsidRDefault="00F916D0" w:rsidP="00767081">
            <w:r>
              <w:rPr>
                <w:rFonts w:hint="eastAsia"/>
              </w:rPr>
              <w:t>m</w:t>
            </w:r>
            <w:r>
              <w:t>essage:”</w:t>
            </w:r>
            <w:r>
              <w:rPr>
                <w:rFonts w:hint="eastAsia"/>
              </w:rPr>
              <w:t>失败的原因文字描述</w:t>
            </w:r>
            <w:r>
              <w:t>”</w:t>
            </w:r>
          </w:p>
          <w:p w:rsidR="00F916D0" w:rsidRDefault="00F916D0" w:rsidP="00767081">
            <w:r>
              <w:t>}</w:t>
            </w:r>
          </w:p>
        </w:tc>
      </w:tr>
    </w:tbl>
    <w:p w:rsidR="00F916D0" w:rsidRDefault="00F916D0" w:rsidP="0086302A"/>
    <w:p w:rsidR="00222D8B" w:rsidRDefault="00094225" w:rsidP="00E334CA">
      <w:pPr>
        <w:pStyle w:val="5"/>
      </w:pPr>
      <w:bookmarkStart w:id="76" w:name="_Toc520153764"/>
      <w:r>
        <w:rPr>
          <w:rFonts w:hint="eastAsia"/>
        </w:rPr>
        <w:t>3</w:t>
      </w:r>
      <w:r>
        <w:t>.3.5.7</w:t>
      </w:r>
      <w:r w:rsidR="00222D8B">
        <w:rPr>
          <w:rFonts w:hint="eastAsia"/>
        </w:rPr>
        <w:t>故障是否处理</w:t>
      </w:r>
      <w:bookmarkEnd w:id="76"/>
    </w:p>
    <w:p w:rsidR="00767081" w:rsidRPr="00F916D0" w:rsidRDefault="00767081" w:rsidP="00767081">
      <w:r>
        <w:rPr>
          <w:rFonts w:hint="eastAsia"/>
        </w:rPr>
        <w:t>获取接口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767081" w:rsidTr="00767081">
        <w:tc>
          <w:tcPr>
            <w:tcW w:w="1555" w:type="dxa"/>
          </w:tcPr>
          <w:p w:rsidR="00767081" w:rsidRDefault="00767081" w:rsidP="00767081">
            <w:r>
              <w:rPr>
                <w:rFonts w:hint="eastAsia"/>
              </w:rPr>
              <w:t>接口名</w:t>
            </w:r>
          </w:p>
        </w:tc>
        <w:tc>
          <w:tcPr>
            <w:tcW w:w="6741" w:type="dxa"/>
          </w:tcPr>
          <w:p w:rsidR="00767081" w:rsidRDefault="00767081" w:rsidP="00767081">
            <w:r>
              <w:rPr>
                <w:rFonts w:hint="eastAsia"/>
              </w:rPr>
              <w:t>/</w:t>
            </w:r>
            <w:r>
              <w:t>svc/</w:t>
            </w:r>
            <w:r w:rsidRPr="00767081">
              <w:t>taskFaultHandled</w:t>
            </w:r>
          </w:p>
        </w:tc>
      </w:tr>
      <w:tr w:rsidR="00767081" w:rsidTr="00767081">
        <w:tc>
          <w:tcPr>
            <w:tcW w:w="1555" w:type="dxa"/>
          </w:tcPr>
          <w:p w:rsidR="00767081" w:rsidRDefault="00767081" w:rsidP="00767081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767081" w:rsidRDefault="00767081" w:rsidP="00767081">
            <w:r>
              <w:rPr>
                <w:rFonts w:hint="eastAsia"/>
              </w:rPr>
              <w:t>获取某个故障检修任务的</w:t>
            </w:r>
            <w:r w:rsidR="003B57EB">
              <w:rPr>
                <w:rFonts w:hint="eastAsia"/>
              </w:rPr>
              <w:t>故障是否处理信息</w:t>
            </w:r>
          </w:p>
        </w:tc>
      </w:tr>
      <w:tr w:rsidR="00767081" w:rsidTr="00767081">
        <w:tc>
          <w:tcPr>
            <w:tcW w:w="1555" w:type="dxa"/>
          </w:tcPr>
          <w:p w:rsidR="00767081" w:rsidRDefault="00767081" w:rsidP="00767081">
            <w:r>
              <w:rPr>
                <w:rFonts w:hint="eastAsia"/>
              </w:rPr>
              <w:t>header签名</w:t>
            </w:r>
          </w:p>
        </w:tc>
        <w:tc>
          <w:tcPr>
            <w:tcW w:w="6741" w:type="dxa"/>
          </w:tcPr>
          <w:p w:rsidR="00767081" w:rsidRDefault="00767081" w:rsidP="00767081">
            <w:r>
              <w:rPr>
                <w:rFonts w:hint="eastAsia"/>
              </w:rPr>
              <w:t>需要</w:t>
            </w:r>
          </w:p>
        </w:tc>
      </w:tr>
      <w:tr w:rsidR="00767081" w:rsidTr="00767081">
        <w:tc>
          <w:tcPr>
            <w:tcW w:w="1555" w:type="dxa"/>
          </w:tcPr>
          <w:p w:rsidR="00767081" w:rsidRDefault="00767081" w:rsidP="00767081">
            <w:r>
              <w:rPr>
                <w:rFonts w:hint="eastAsia"/>
              </w:rPr>
              <w:t>请求方式</w:t>
            </w:r>
          </w:p>
        </w:tc>
        <w:tc>
          <w:tcPr>
            <w:tcW w:w="6741" w:type="dxa"/>
          </w:tcPr>
          <w:p w:rsidR="00767081" w:rsidRDefault="00767081" w:rsidP="00767081">
            <w:r>
              <w:t>get</w:t>
            </w:r>
          </w:p>
        </w:tc>
      </w:tr>
      <w:tr w:rsidR="00767081" w:rsidTr="00767081">
        <w:tc>
          <w:tcPr>
            <w:tcW w:w="1555" w:type="dxa"/>
          </w:tcPr>
          <w:p w:rsidR="00767081" w:rsidRDefault="00767081" w:rsidP="00767081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767081" w:rsidRDefault="00767081" w:rsidP="00767081">
            <w:r>
              <w:t>r</w:t>
            </w:r>
            <w:r>
              <w:rPr>
                <w:rFonts w:hint="eastAsia"/>
              </w:rPr>
              <w:t>wh 任务号</w:t>
            </w:r>
          </w:p>
        </w:tc>
      </w:tr>
      <w:tr w:rsidR="00767081" w:rsidTr="00767081">
        <w:tc>
          <w:tcPr>
            <w:tcW w:w="1555" w:type="dxa"/>
          </w:tcPr>
          <w:p w:rsidR="00767081" w:rsidRDefault="00767081" w:rsidP="00767081">
            <w:r>
              <w:rPr>
                <w:rFonts w:hint="eastAsia"/>
              </w:rPr>
              <w:t>参数格式</w:t>
            </w:r>
          </w:p>
        </w:tc>
        <w:tc>
          <w:tcPr>
            <w:tcW w:w="6741" w:type="dxa"/>
          </w:tcPr>
          <w:p w:rsidR="00767081" w:rsidRDefault="00767081" w:rsidP="00767081">
            <w:r>
              <w:rPr>
                <w:rFonts w:hint="eastAsia"/>
              </w:rPr>
              <w:t>键值对</w:t>
            </w:r>
          </w:p>
        </w:tc>
      </w:tr>
      <w:tr w:rsidR="00767081" w:rsidTr="00767081">
        <w:tc>
          <w:tcPr>
            <w:tcW w:w="1555" w:type="dxa"/>
          </w:tcPr>
          <w:p w:rsidR="00767081" w:rsidRDefault="00767081" w:rsidP="00767081">
            <w:r>
              <w:rPr>
                <w:rFonts w:hint="eastAsia"/>
              </w:rPr>
              <w:lastRenderedPageBreak/>
              <w:t>成功反馈</w:t>
            </w:r>
          </w:p>
        </w:tc>
        <w:tc>
          <w:tcPr>
            <w:tcW w:w="6741" w:type="dxa"/>
          </w:tcPr>
          <w:p w:rsidR="00767081" w:rsidRDefault="00767081" w:rsidP="00767081">
            <w:r>
              <w:t>Json</w:t>
            </w:r>
            <w:r>
              <w:rPr>
                <w:rFonts w:hint="eastAsia"/>
              </w:rPr>
              <w:t>格式</w:t>
            </w:r>
          </w:p>
          <w:p w:rsidR="00767081" w:rsidRDefault="00767081" w:rsidP="00767081">
            <w:r>
              <w:rPr>
                <w:rFonts w:hint="eastAsia"/>
              </w:rPr>
              <w:t>{</w:t>
            </w:r>
          </w:p>
          <w:p w:rsidR="00767081" w:rsidRDefault="00767081" w:rsidP="00767081">
            <w:r>
              <w:rPr>
                <w:rFonts w:hint="eastAsia"/>
              </w:rPr>
              <w:t>s</w:t>
            </w:r>
            <w:r>
              <w:t>uccess:true,</w:t>
            </w:r>
          </w:p>
          <w:p w:rsidR="00767081" w:rsidRDefault="00767081" w:rsidP="00767081">
            <w:r>
              <w:rPr>
                <w:rFonts w:hint="eastAsia"/>
              </w:rPr>
              <w:t>d</w:t>
            </w:r>
            <w:r>
              <w:t>ata:</w:t>
            </w:r>
            <w:r>
              <w:rPr>
                <w:rFonts w:hint="eastAsia"/>
              </w:rPr>
              <w:t>{</w:t>
            </w:r>
          </w:p>
          <w:p w:rsidR="005A4A46" w:rsidRDefault="00767081" w:rsidP="005A4A46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67081">
              <w:t>handled</w:t>
            </w:r>
            <w:r>
              <w:rPr>
                <w:rFonts w:hint="eastAsia"/>
              </w:rPr>
              <w:t>:</w:t>
            </w:r>
            <w:r>
              <w:t>true/false,//</w:t>
            </w:r>
            <w:r>
              <w:rPr>
                <w:rFonts w:hint="eastAsia"/>
              </w:rPr>
              <w:t>是否处理</w:t>
            </w:r>
          </w:p>
          <w:p w:rsidR="005A4A46" w:rsidRDefault="005A4A46" w:rsidP="005A4A46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not</w:t>
            </w:r>
            <w:r>
              <w:t>HandleReason //</w:t>
            </w:r>
            <w:r>
              <w:rPr>
                <w:rFonts w:hint="eastAsia"/>
              </w:rPr>
              <w:t>未处理原因文字描述</w:t>
            </w:r>
          </w:p>
          <w:p w:rsidR="00767081" w:rsidRDefault="00767081" w:rsidP="005A4A46">
            <w:r>
              <w:rPr>
                <w:rFonts w:hint="eastAsia"/>
              </w:rPr>
              <w:t>}</w:t>
            </w:r>
          </w:p>
          <w:p w:rsidR="00767081" w:rsidRDefault="00767081" w:rsidP="00767081">
            <w:r>
              <w:t>}</w:t>
            </w:r>
          </w:p>
        </w:tc>
      </w:tr>
      <w:tr w:rsidR="00767081" w:rsidTr="00767081">
        <w:tc>
          <w:tcPr>
            <w:tcW w:w="1555" w:type="dxa"/>
          </w:tcPr>
          <w:p w:rsidR="00767081" w:rsidRDefault="00767081" w:rsidP="00767081">
            <w:r>
              <w:rPr>
                <w:rFonts w:hint="eastAsia"/>
              </w:rPr>
              <w:t>失败反馈</w:t>
            </w:r>
          </w:p>
        </w:tc>
        <w:tc>
          <w:tcPr>
            <w:tcW w:w="6741" w:type="dxa"/>
          </w:tcPr>
          <w:p w:rsidR="00767081" w:rsidRDefault="00767081" w:rsidP="00767081">
            <w:r>
              <w:t>Json</w:t>
            </w:r>
            <w:r>
              <w:rPr>
                <w:rFonts w:hint="eastAsia"/>
              </w:rPr>
              <w:t>格式</w:t>
            </w:r>
          </w:p>
          <w:p w:rsidR="00767081" w:rsidRDefault="00767081" w:rsidP="00767081">
            <w:r>
              <w:rPr>
                <w:rFonts w:hint="eastAsia"/>
              </w:rPr>
              <w:t>{</w:t>
            </w:r>
          </w:p>
          <w:p w:rsidR="00767081" w:rsidRDefault="00767081" w:rsidP="00767081">
            <w:r>
              <w:rPr>
                <w:rFonts w:hint="eastAsia"/>
              </w:rPr>
              <w:t>s</w:t>
            </w:r>
            <w:r>
              <w:t>uccess:false,</w:t>
            </w:r>
          </w:p>
          <w:p w:rsidR="00767081" w:rsidRDefault="00767081" w:rsidP="00767081">
            <w:r>
              <w:rPr>
                <w:rFonts w:hint="eastAsia"/>
              </w:rPr>
              <w:t>m</w:t>
            </w:r>
            <w:r>
              <w:t>essage:”</w:t>
            </w:r>
            <w:r>
              <w:rPr>
                <w:rFonts w:hint="eastAsia"/>
              </w:rPr>
              <w:t>失败的原因文字描述</w:t>
            </w:r>
            <w:r>
              <w:t>”</w:t>
            </w:r>
          </w:p>
          <w:p w:rsidR="00767081" w:rsidRDefault="00767081" w:rsidP="00767081">
            <w:r>
              <w:t>}</w:t>
            </w:r>
          </w:p>
        </w:tc>
      </w:tr>
    </w:tbl>
    <w:p w:rsidR="00767081" w:rsidRDefault="00767081" w:rsidP="00767081"/>
    <w:p w:rsidR="00767081" w:rsidRDefault="00767081" w:rsidP="00767081">
      <w:r>
        <w:rPr>
          <w:rFonts w:hint="eastAsia"/>
        </w:rPr>
        <w:t>更新接口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767081" w:rsidTr="00767081">
        <w:tc>
          <w:tcPr>
            <w:tcW w:w="1555" w:type="dxa"/>
          </w:tcPr>
          <w:p w:rsidR="00767081" w:rsidRDefault="00767081" w:rsidP="00767081">
            <w:r>
              <w:rPr>
                <w:rFonts w:hint="eastAsia"/>
              </w:rPr>
              <w:t>接口名</w:t>
            </w:r>
          </w:p>
        </w:tc>
        <w:tc>
          <w:tcPr>
            <w:tcW w:w="6741" w:type="dxa"/>
          </w:tcPr>
          <w:p w:rsidR="00767081" w:rsidRDefault="00767081" w:rsidP="00767081">
            <w:r>
              <w:rPr>
                <w:rFonts w:hint="eastAsia"/>
              </w:rPr>
              <w:t>/</w:t>
            </w:r>
            <w:r>
              <w:t>svc/</w:t>
            </w:r>
            <w:r w:rsidRPr="00767081">
              <w:t>taskFaultHandled</w:t>
            </w:r>
          </w:p>
        </w:tc>
      </w:tr>
      <w:tr w:rsidR="00767081" w:rsidTr="00767081">
        <w:tc>
          <w:tcPr>
            <w:tcW w:w="1555" w:type="dxa"/>
          </w:tcPr>
          <w:p w:rsidR="00767081" w:rsidRDefault="00767081" w:rsidP="00767081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767081" w:rsidRDefault="003B57EB" w:rsidP="00767081">
            <w:r>
              <w:rPr>
                <w:rFonts w:hint="eastAsia"/>
              </w:rPr>
              <w:t>设置</w:t>
            </w:r>
            <w:r w:rsidR="00767081">
              <w:rPr>
                <w:rFonts w:hint="eastAsia"/>
              </w:rPr>
              <w:t>某个故障检修任务的</w:t>
            </w:r>
            <w:r>
              <w:rPr>
                <w:rFonts w:hint="eastAsia"/>
              </w:rPr>
              <w:t>故障是否处理</w:t>
            </w:r>
          </w:p>
        </w:tc>
      </w:tr>
      <w:tr w:rsidR="00767081" w:rsidTr="00767081">
        <w:tc>
          <w:tcPr>
            <w:tcW w:w="1555" w:type="dxa"/>
          </w:tcPr>
          <w:p w:rsidR="00767081" w:rsidRDefault="00767081" w:rsidP="00767081">
            <w:r>
              <w:rPr>
                <w:rFonts w:hint="eastAsia"/>
              </w:rPr>
              <w:t>header签名</w:t>
            </w:r>
          </w:p>
        </w:tc>
        <w:tc>
          <w:tcPr>
            <w:tcW w:w="6741" w:type="dxa"/>
          </w:tcPr>
          <w:p w:rsidR="00767081" w:rsidRDefault="00767081" w:rsidP="00767081">
            <w:r>
              <w:rPr>
                <w:rFonts w:hint="eastAsia"/>
              </w:rPr>
              <w:t>需要</w:t>
            </w:r>
          </w:p>
        </w:tc>
      </w:tr>
      <w:tr w:rsidR="00767081" w:rsidTr="00767081">
        <w:tc>
          <w:tcPr>
            <w:tcW w:w="1555" w:type="dxa"/>
          </w:tcPr>
          <w:p w:rsidR="00767081" w:rsidRDefault="00767081" w:rsidP="00767081">
            <w:r>
              <w:rPr>
                <w:rFonts w:hint="eastAsia"/>
              </w:rPr>
              <w:t>请求方式</w:t>
            </w:r>
          </w:p>
        </w:tc>
        <w:tc>
          <w:tcPr>
            <w:tcW w:w="6741" w:type="dxa"/>
          </w:tcPr>
          <w:p w:rsidR="00767081" w:rsidRDefault="004D60EE" w:rsidP="00767081">
            <w:r>
              <w:t>post</w:t>
            </w:r>
          </w:p>
        </w:tc>
      </w:tr>
      <w:tr w:rsidR="00767081" w:rsidTr="00767081">
        <w:tc>
          <w:tcPr>
            <w:tcW w:w="1555" w:type="dxa"/>
          </w:tcPr>
          <w:p w:rsidR="00767081" w:rsidRDefault="00767081" w:rsidP="00767081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767081" w:rsidRDefault="00767081" w:rsidP="00767081">
            <w:r>
              <w:t>r</w:t>
            </w:r>
            <w:r>
              <w:rPr>
                <w:rFonts w:hint="eastAsia"/>
              </w:rPr>
              <w:t>wh 任务号</w:t>
            </w:r>
          </w:p>
          <w:p w:rsidR="00767081" w:rsidRDefault="007D299F" w:rsidP="00767081">
            <w:r w:rsidRPr="007D299F">
              <w:t>handled</w:t>
            </w:r>
            <w:r>
              <w:rPr>
                <w:rFonts w:hint="eastAsia"/>
              </w:rPr>
              <w:t>是否解决，b</w:t>
            </w:r>
            <w:r>
              <w:t xml:space="preserve">oolean. </w:t>
            </w:r>
            <w:r>
              <w:rPr>
                <w:rFonts w:hint="eastAsia"/>
              </w:rPr>
              <w:t>t</w:t>
            </w:r>
            <w:r>
              <w:t>rue/false</w:t>
            </w:r>
          </w:p>
          <w:p w:rsidR="005A4A46" w:rsidRPr="005A4A46" w:rsidRDefault="005A4A46" w:rsidP="005A4A4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A4A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4E4FF"/>
              </w:rPr>
              <w:t>notHandleReason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4E4FF"/>
              </w:rPr>
              <w:t xml:space="preserve"> 未处理原因文字，长度不超过5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shd w:val="clear" w:color="auto" w:fill="E4E4FF"/>
              </w:rPr>
              <w:t>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4E4FF"/>
              </w:rPr>
              <w:t>个字(</w:t>
            </w:r>
            <w:r>
              <w:rPr>
                <w:rFonts w:hint="eastAsia"/>
              </w:rPr>
              <w:t>超过后台会截断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shd w:val="clear" w:color="auto" w:fill="E4E4FF"/>
              </w:rPr>
              <w:t>)</w:t>
            </w:r>
          </w:p>
        </w:tc>
      </w:tr>
      <w:tr w:rsidR="00767081" w:rsidTr="00767081">
        <w:tc>
          <w:tcPr>
            <w:tcW w:w="1555" w:type="dxa"/>
          </w:tcPr>
          <w:p w:rsidR="00767081" w:rsidRDefault="00767081" w:rsidP="00767081">
            <w:r>
              <w:rPr>
                <w:rFonts w:hint="eastAsia"/>
              </w:rPr>
              <w:t>参数格式</w:t>
            </w:r>
          </w:p>
        </w:tc>
        <w:tc>
          <w:tcPr>
            <w:tcW w:w="6741" w:type="dxa"/>
          </w:tcPr>
          <w:p w:rsidR="00767081" w:rsidRDefault="00767081" w:rsidP="00767081">
            <w:r>
              <w:rPr>
                <w:rFonts w:hint="eastAsia"/>
              </w:rPr>
              <w:t>键值对</w:t>
            </w:r>
          </w:p>
        </w:tc>
      </w:tr>
      <w:tr w:rsidR="00767081" w:rsidTr="00767081">
        <w:tc>
          <w:tcPr>
            <w:tcW w:w="1555" w:type="dxa"/>
          </w:tcPr>
          <w:p w:rsidR="00767081" w:rsidRDefault="00767081" w:rsidP="00767081">
            <w:r>
              <w:rPr>
                <w:rFonts w:hint="eastAsia"/>
              </w:rPr>
              <w:t>成功反馈</w:t>
            </w:r>
          </w:p>
        </w:tc>
        <w:tc>
          <w:tcPr>
            <w:tcW w:w="6741" w:type="dxa"/>
          </w:tcPr>
          <w:p w:rsidR="00767081" w:rsidRDefault="00767081" w:rsidP="00767081">
            <w:r>
              <w:t>Json</w:t>
            </w:r>
            <w:r>
              <w:rPr>
                <w:rFonts w:hint="eastAsia"/>
              </w:rPr>
              <w:t>格式</w:t>
            </w:r>
          </w:p>
          <w:p w:rsidR="00767081" w:rsidRDefault="00767081" w:rsidP="00767081">
            <w:r>
              <w:rPr>
                <w:rFonts w:hint="eastAsia"/>
              </w:rPr>
              <w:t>{</w:t>
            </w:r>
          </w:p>
          <w:p w:rsidR="00767081" w:rsidRDefault="00767081" w:rsidP="00767081">
            <w:r>
              <w:rPr>
                <w:rFonts w:hint="eastAsia"/>
              </w:rPr>
              <w:t>s</w:t>
            </w:r>
            <w:r>
              <w:t>uccess:true</w:t>
            </w:r>
          </w:p>
          <w:p w:rsidR="00767081" w:rsidRDefault="00767081" w:rsidP="00767081">
            <w:r>
              <w:t>}</w:t>
            </w:r>
          </w:p>
        </w:tc>
      </w:tr>
      <w:tr w:rsidR="00767081" w:rsidTr="00767081">
        <w:tc>
          <w:tcPr>
            <w:tcW w:w="1555" w:type="dxa"/>
          </w:tcPr>
          <w:p w:rsidR="00767081" w:rsidRDefault="00767081" w:rsidP="00767081">
            <w:r>
              <w:rPr>
                <w:rFonts w:hint="eastAsia"/>
              </w:rPr>
              <w:t>失败反馈</w:t>
            </w:r>
          </w:p>
        </w:tc>
        <w:tc>
          <w:tcPr>
            <w:tcW w:w="6741" w:type="dxa"/>
          </w:tcPr>
          <w:p w:rsidR="00767081" w:rsidRDefault="00767081" w:rsidP="00767081">
            <w:r>
              <w:t>Json</w:t>
            </w:r>
            <w:r>
              <w:rPr>
                <w:rFonts w:hint="eastAsia"/>
              </w:rPr>
              <w:t>格式</w:t>
            </w:r>
          </w:p>
          <w:p w:rsidR="00767081" w:rsidRDefault="00767081" w:rsidP="00767081">
            <w:r>
              <w:rPr>
                <w:rFonts w:hint="eastAsia"/>
              </w:rPr>
              <w:t>{</w:t>
            </w:r>
          </w:p>
          <w:p w:rsidR="00767081" w:rsidRDefault="00767081" w:rsidP="00767081">
            <w:r>
              <w:rPr>
                <w:rFonts w:hint="eastAsia"/>
              </w:rPr>
              <w:t>s</w:t>
            </w:r>
            <w:r>
              <w:t>uccess:false,</w:t>
            </w:r>
          </w:p>
          <w:p w:rsidR="00767081" w:rsidRDefault="00767081" w:rsidP="00767081">
            <w:r>
              <w:rPr>
                <w:rFonts w:hint="eastAsia"/>
              </w:rPr>
              <w:t>m</w:t>
            </w:r>
            <w:r>
              <w:t>essage:”</w:t>
            </w:r>
            <w:r>
              <w:rPr>
                <w:rFonts w:hint="eastAsia"/>
              </w:rPr>
              <w:t>失败的原因文字描述</w:t>
            </w:r>
            <w:r>
              <w:t>”</w:t>
            </w:r>
          </w:p>
          <w:p w:rsidR="00767081" w:rsidRDefault="00767081" w:rsidP="00767081">
            <w:r>
              <w:t>}</w:t>
            </w:r>
          </w:p>
        </w:tc>
      </w:tr>
    </w:tbl>
    <w:p w:rsidR="00222D8B" w:rsidRDefault="00222D8B" w:rsidP="0086302A"/>
    <w:p w:rsidR="00222D8B" w:rsidRDefault="00222D8B" w:rsidP="0086302A"/>
    <w:p w:rsidR="00222D8B" w:rsidRDefault="00094225" w:rsidP="00E334CA">
      <w:pPr>
        <w:pStyle w:val="5"/>
      </w:pPr>
      <w:bookmarkStart w:id="77" w:name="_Toc520153765"/>
      <w:r>
        <w:rPr>
          <w:rFonts w:hint="eastAsia"/>
        </w:rPr>
        <w:t>3</w:t>
      </w:r>
      <w:r>
        <w:t>.3.5.8</w:t>
      </w:r>
      <w:r w:rsidR="00222D8B">
        <w:rPr>
          <w:rFonts w:hint="eastAsia"/>
        </w:rPr>
        <w:t>故障是否修复</w:t>
      </w:r>
      <w:bookmarkEnd w:id="77"/>
    </w:p>
    <w:p w:rsidR="003B57EB" w:rsidRPr="00F916D0" w:rsidRDefault="003B57EB" w:rsidP="003B57EB">
      <w:r>
        <w:rPr>
          <w:rFonts w:hint="eastAsia"/>
        </w:rPr>
        <w:t>获取接口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3B57EB" w:rsidTr="00460FBD">
        <w:tc>
          <w:tcPr>
            <w:tcW w:w="1555" w:type="dxa"/>
          </w:tcPr>
          <w:p w:rsidR="003B57EB" w:rsidRDefault="003B57EB" w:rsidP="00460FBD">
            <w:r>
              <w:rPr>
                <w:rFonts w:hint="eastAsia"/>
              </w:rPr>
              <w:t>接口名</w:t>
            </w:r>
          </w:p>
        </w:tc>
        <w:tc>
          <w:tcPr>
            <w:tcW w:w="6741" w:type="dxa"/>
          </w:tcPr>
          <w:p w:rsidR="003B57EB" w:rsidRDefault="003B57EB" w:rsidP="00460FBD">
            <w:r>
              <w:rPr>
                <w:rFonts w:hint="eastAsia"/>
              </w:rPr>
              <w:t>/</w:t>
            </w:r>
            <w:r>
              <w:t>svc/</w:t>
            </w:r>
            <w:r w:rsidRPr="003B57EB">
              <w:t>taskFaultRepaired</w:t>
            </w:r>
          </w:p>
        </w:tc>
      </w:tr>
      <w:tr w:rsidR="003B57EB" w:rsidTr="00460FBD">
        <w:tc>
          <w:tcPr>
            <w:tcW w:w="1555" w:type="dxa"/>
          </w:tcPr>
          <w:p w:rsidR="003B57EB" w:rsidRDefault="003B57EB" w:rsidP="00460FBD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3B57EB" w:rsidRDefault="003B57EB" w:rsidP="00460FBD">
            <w:r>
              <w:rPr>
                <w:rFonts w:hint="eastAsia"/>
              </w:rPr>
              <w:t>获取某个故障检修任务的故障是否修复信息.</w:t>
            </w:r>
          </w:p>
        </w:tc>
      </w:tr>
      <w:tr w:rsidR="003B57EB" w:rsidTr="00460FBD">
        <w:tc>
          <w:tcPr>
            <w:tcW w:w="1555" w:type="dxa"/>
          </w:tcPr>
          <w:p w:rsidR="003B57EB" w:rsidRDefault="003B57EB" w:rsidP="00460FBD">
            <w:r>
              <w:rPr>
                <w:rFonts w:hint="eastAsia"/>
              </w:rPr>
              <w:t>header签名</w:t>
            </w:r>
          </w:p>
        </w:tc>
        <w:tc>
          <w:tcPr>
            <w:tcW w:w="6741" w:type="dxa"/>
          </w:tcPr>
          <w:p w:rsidR="003B57EB" w:rsidRDefault="003B57EB" w:rsidP="00460FBD">
            <w:r>
              <w:rPr>
                <w:rFonts w:hint="eastAsia"/>
              </w:rPr>
              <w:t>需要</w:t>
            </w:r>
          </w:p>
        </w:tc>
      </w:tr>
      <w:tr w:rsidR="003B57EB" w:rsidTr="00460FBD">
        <w:tc>
          <w:tcPr>
            <w:tcW w:w="1555" w:type="dxa"/>
          </w:tcPr>
          <w:p w:rsidR="003B57EB" w:rsidRDefault="003B57EB" w:rsidP="00460FBD">
            <w:r>
              <w:rPr>
                <w:rFonts w:hint="eastAsia"/>
              </w:rPr>
              <w:t>请求方式</w:t>
            </w:r>
          </w:p>
        </w:tc>
        <w:tc>
          <w:tcPr>
            <w:tcW w:w="6741" w:type="dxa"/>
          </w:tcPr>
          <w:p w:rsidR="003B57EB" w:rsidRDefault="003B57EB" w:rsidP="00460FBD">
            <w:r>
              <w:t>get</w:t>
            </w:r>
          </w:p>
        </w:tc>
      </w:tr>
      <w:tr w:rsidR="003B57EB" w:rsidTr="00460FBD">
        <w:tc>
          <w:tcPr>
            <w:tcW w:w="1555" w:type="dxa"/>
          </w:tcPr>
          <w:p w:rsidR="003B57EB" w:rsidRDefault="003B57EB" w:rsidP="00460FBD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3B57EB" w:rsidRDefault="003B57EB" w:rsidP="00460FBD">
            <w:r>
              <w:t>r</w:t>
            </w:r>
            <w:r>
              <w:rPr>
                <w:rFonts w:hint="eastAsia"/>
              </w:rPr>
              <w:t>wh 任务号</w:t>
            </w:r>
          </w:p>
        </w:tc>
      </w:tr>
      <w:tr w:rsidR="003B57EB" w:rsidTr="00460FBD">
        <w:tc>
          <w:tcPr>
            <w:tcW w:w="1555" w:type="dxa"/>
          </w:tcPr>
          <w:p w:rsidR="003B57EB" w:rsidRDefault="003B57EB" w:rsidP="00460FBD">
            <w:r>
              <w:rPr>
                <w:rFonts w:hint="eastAsia"/>
              </w:rPr>
              <w:lastRenderedPageBreak/>
              <w:t>参数格式</w:t>
            </w:r>
          </w:p>
        </w:tc>
        <w:tc>
          <w:tcPr>
            <w:tcW w:w="6741" w:type="dxa"/>
          </w:tcPr>
          <w:p w:rsidR="003B57EB" w:rsidRDefault="003B57EB" w:rsidP="00460FBD">
            <w:r>
              <w:rPr>
                <w:rFonts w:hint="eastAsia"/>
              </w:rPr>
              <w:t>键值对</w:t>
            </w:r>
          </w:p>
        </w:tc>
      </w:tr>
      <w:tr w:rsidR="003B57EB" w:rsidTr="00460FBD">
        <w:tc>
          <w:tcPr>
            <w:tcW w:w="1555" w:type="dxa"/>
          </w:tcPr>
          <w:p w:rsidR="003B57EB" w:rsidRDefault="003B57EB" w:rsidP="00460FBD">
            <w:r>
              <w:rPr>
                <w:rFonts w:hint="eastAsia"/>
              </w:rPr>
              <w:t>成功反馈</w:t>
            </w:r>
          </w:p>
        </w:tc>
        <w:tc>
          <w:tcPr>
            <w:tcW w:w="6741" w:type="dxa"/>
          </w:tcPr>
          <w:p w:rsidR="003B57EB" w:rsidRDefault="003B57EB" w:rsidP="00460FBD">
            <w:r>
              <w:t>Json</w:t>
            </w:r>
            <w:r>
              <w:rPr>
                <w:rFonts w:hint="eastAsia"/>
              </w:rPr>
              <w:t>格式</w:t>
            </w:r>
          </w:p>
          <w:p w:rsidR="003B57EB" w:rsidRDefault="003B57EB" w:rsidP="00460FBD">
            <w:r>
              <w:rPr>
                <w:rFonts w:hint="eastAsia"/>
              </w:rPr>
              <w:t>{</w:t>
            </w:r>
          </w:p>
          <w:p w:rsidR="003B57EB" w:rsidRDefault="003B57EB" w:rsidP="00460FBD">
            <w:r>
              <w:rPr>
                <w:rFonts w:hint="eastAsia"/>
              </w:rPr>
              <w:t>s</w:t>
            </w:r>
            <w:r>
              <w:t>uccess:true,</w:t>
            </w:r>
          </w:p>
          <w:p w:rsidR="003B57EB" w:rsidRDefault="003B57EB" w:rsidP="00460FBD">
            <w:r>
              <w:rPr>
                <w:rFonts w:hint="eastAsia"/>
              </w:rPr>
              <w:t>d</w:t>
            </w:r>
            <w:r>
              <w:t>ata:</w:t>
            </w:r>
            <w:r>
              <w:rPr>
                <w:rFonts w:hint="eastAsia"/>
              </w:rPr>
              <w:t>{</w:t>
            </w:r>
          </w:p>
          <w:p w:rsidR="003B57EB" w:rsidRDefault="003B57EB" w:rsidP="00460FBD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3B57EB">
              <w:t>repaired</w:t>
            </w:r>
            <w:r>
              <w:rPr>
                <w:rFonts w:hint="eastAsia"/>
              </w:rPr>
              <w:t>:</w:t>
            </w:r>
            <w:r>
              <w:t>true/false,//</w:t>
            </w:r>
            <w:r>
              <w:rPr>
                <w:rFonts w:hint="eastAsia"/>
              </w:rPr>
              <w:t>是否修复</w:t>
            </w:r>
          </w:p>
          <w:p w:rsidR="003B57EB" w:rsidRDefault="003B57EB" w:rsidP="00460FBD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3B57EB">
              <w:t>repairedVideoPath</w:t>
            </w:r>
            <w:r>
              <w:t>:”</w:t>
            </w:r>
            <w:hyperlink r:id="rId9" w:history="1">
              <w:r w:rsidRPr="00206ADF">
                <w:rPr>
                  <w:rStyle w:val="a5"/>
                </w:rPr>
                <w:t>http://</w:t>
              </w:r>
              <w:r w:rsidRPr="00206ADF">
                <w:rPr>
                  <w:rStyle w:val="a5"/>
                  <w:rFonts w:hint="eastAsia"/>
                </w:rPr>
                <w:t>.</w:t>
              </w:r>
              <w:r w:rsidRPr="00206ADF">
                <w:rPr>
                  <w:rStyle w:val="a5"/>
                </w:rPr>
                <w:t>...</w:t>
              </w:r>
            </w:hyperlink>
            <w:r>
              <w:t>”  //</w:t>
            </w:r>
            <w:r>
              <w:rPr>
                <w:rFonts w:hint="eastAsia"/>
              </w:rPr>
              <w:t>已修复时，获得修复后的视频地址</w:t>
            </w:r>
          </w:p>
          <w:p w:rsidR="003B57EB" w:rsidRDefault="003B57EB" w:rsidP="00460FBD">
            <w:r>
              <w:rPr>
                <w:rFonts w:hint="eastAsia"/>
              </w:rPr>
              <w:t>}</w:t>
            </w:r>
          </w:p>
          <w:p w:rsidR="003B57EB" w:rsidRDefault="003B57EB" w:rsidP="00460FBD">
            <w:r>
              <w:t>}</w:t>
            </w:r>
          </w:p>
        </w:tc>
      </w:tr>
      <w:tr w:rsidR="003B57EB" w:rsidTr="00460FBD">
        <w:tc>
          <w:tcPr>
            <w:tcW w:w="1555" w:type="dxa"/>
          </w:tcPr>
          <w:p w:rsidR="003B57EB" w:rsidRDefault="003B57EB" w:rsidP="00460FBD">
            <w:r>
              <w:rPr>
                <w:rFonts w:hint="eastAsia"/>
              </w:rPr>
              <w:t>失败反馈</w:t>
            </w:r>
          </w:p>
        </w:tc>
        <w:tc>
          <w:tcPr>
            <w:tcW w:w="6741" w:type="dxa"/>
          </w:tcPr>
          <w:p w:rsidR="003B57EB" w:rsidRDefault="003B57EB" w:rsidP="00460FBD">
            <w:r>
              <w:t>Json</w:t>
            </w:r>
            <w:r>
              <w:rPr>
                <w:rFonts w:hint="eastAsia"/>
              </w:rPr>
              <w:t>格式</w:t>
            </w:r>
          </w:p>
          <w:p w:rsidR="003B57EB" w:rsidRDefault="003B57EB" w:rsidP="00460FBD">
            <w:r>
              <w:rPr>
                <w:rFonts w:hint="eastAsia"/>
              </w:rPr>
              <w:t>{</w:t>
            </w:r>
          </w:p>
          <w:p w:rsidR="003B57EB" w:rsidRDefault="003B57EB" w:rsidP="00460FBD">
            <w:r>
              <w:rPr>
                <w:rFonts w:hint="eastAsia"/>
              </w:rPr>
              <w:t>s</w:t>
            </w:r>
            <w:r>
              <w:t>uccess:false,</w:t>
            </w:r>
          </w:p>
          <w:p w:rsidR="003B57EB" w:rsidRDefault="003B57EB" w:rsidP="00460FBD">
            <w:r>
              <w:rPr>
                <w:rFonts w:hint="eastAsia"/>
              </w:rPr>
              <w:t>m</w:t>
            </w:r>
            <w:r>
              <w:t>essage:”</w:t>
            </w:r>
            <w:r>
              <w:rPr>
                <w:rFonts w:hint="eastAsia"/>
              </w:rPr>
              <w:t>失败的原因文字描述</w:t>
            </w:r>
            <w:r>
              <w:t>”</w:t>
            </w:r>
          </w:p>
          <w:p w:rsidR="003B57EB" w:rsidRDefault="003B57EB" w:rsidP="00460FBD">
            <w:r>
              <w:t>}</w:t>
            </w:r>
          </w:p>
        </w:tc>
      </w:tr>
    </w:tbl>
    <w:p w:rsidR="003B57EB" w:rsidRDefault="003B57EB" w:rsidP="003B57EB"/>
    <w:p w:rsidR="003B57EB" w:rsidRDefault="003B57EB" w:rsidP="003B57EB">
      <w:r>
        <w:rPr>
          <w:rFonts w:hint="eastAsia"/>
        </w:rPr>
        <w:t>更新接口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3B57EB" w:rsidTr="00460FBD">
        <w:tc>
          <w:tcPr>
            <w:tcW w:w="1555" w:type="dxa"/>
          </w:tcPr>
          <w:p w:rsidR="003B57EB" w:rsidRDefault="003B57EB" w:rsidP="00460FBD">
            <w:r>
              <w:rPr>
                <w:rFonts w:hint="eastAsia"/>
              </w:rPr>
              <w:t>接口名</w:t>
            </w:r>
          </w:p>
        </w:tc>
        <w:tc>
          <w:tcPr>
            <w:tcW w:w="6741" w:type="dxa"/>
          </w:tcPr>
          <w:p w:rsidR="003B57EB" w:rsidRDefault="003B57EB" w:rsidP="00460FBD">
            <w:r>
              <w:rPr>
                <w:rFonts w:hint="eastAsia"/>
              </w:rPr>
              <w:t>/</w:t>
            </w:r>
            <w:r>
              <w:t>svc/</w:t>
            </w:r>
            <w:r w:rsidRPr="003B57EB">
              <w:t>taskFaultRepaired</w:t>
            </w:r>
          </w:p>
        </w:tc>
      </w:tr>
      <w:tr w:rsidR="003B57EB" w:rsidTr="00460FBD">
        <w:tc>
          <w:tcPr>
            <w:tcW w:w="1555" w:type="dxa"/>
          </w:tcPr>
          <w:p w:rsidR="003B57EB" w:rsidRDefault="003B57EB" w:rsidP="00460FBD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3B57EB" w:rsidRDefault="00442F80" w:rsidP="00460FBD">
            <w:r>
              <w:rPr>
                <w:rFonts w:hint="eastAsia"/>
              </w:rPr>
              <w:t>设置</w:t>
            </w:r>
            <w:r w:rsidR="003B57EB">
              <w:rPr>
                <w:rFonts w:hint="eastAsia"/>
              </w:rPr>
              <w:t>某个故障检修任务的故障是否修复.</w:t>
            </w:r>
          </w:p>
        </w:tc>
      </w:tr>
      <w:tr w:rsidR="003B57EB" w:rsidTr="00460FBD">
        <w:tc>
          <w:tcPr>
            <w:tcW w:w="1555" w:type="dxa"/>
          </w:tcPr>
          <w:p w:rsidR="003B57EB" w:rsidRDefault="003B57EB" w:rsidP="00460FBD">
            <w:r>
              <w:rPr>
                <w:rFonts w:hint="eastAsia"/>
              </w:rPr>
              <w:t>header签名</w:t>
            </w:r>
          </w:p>
        </w:tc>
        <w:tc>
          <w:tcPr>
            <w:tcW w:w="6741" w:type="dxa"/>
          </w:tcPr>
          <w:p w:rsidR="003B57EB" w:rsidRDefault="003B57EB" w:rsidP="00460FBD">
            <w:r>
              <w:rPr>
                <w:rFonts w:hint="eastAsia"/>
              </w:rPr>
              <w:t>需要</w:t>
            </w:r>
          </w:p>
        </w:tc>
      </w:tr>
      <w:tr w:rsidR="003B57EB" w:rsidTr="00460FBD">
        <w:tc>
          <w:tcPr>
            <w:tcW w:w="1555" w:type="dxa"/>
          </w:tcPr>
          <w:p w:rsidR="003B57EB" w:rsidRDefault="003B57EB" w:rsidP="00460FBD">
            <w:r>
              <w:rPr>
                <w:rFonts w:hint="eastAsia"/>
              </w:rPr>
              <w:t>请求方式</w:t>
            </w:r>
          </w:p>
        </w:tc>
        <w:tc>
          <w:tcPr>
            <w:tcW w:w="6741" w:type="dxa"/>
          </w:tcPr>
          <w:p w:rsidR="003B57EB" w:rsidRDefault="004D60EE" w:rsidP="00460FBD">
            <w:r>
              <w:t>post</w:t>
            </w:r>
          </w:p>
        </w:tc>
      </w:tr>
      <w:tr w:rsidR="003B57EB" w:rsidTr="00460FBD">
        <w:tc>
          <w:tcPr>
            <w:tcW w:w="1555" w:type="dxa"/>
          </w:tcPr>
          <w:p w:rsidR="003B57EB" w:rsidRDefault="003B57EB" w:rsidP="00460FBD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3B57EB" w:rsidRDefault="003B57EB" w:rsidP="00460FBD">
            <w:r>
              <w:t>r</w:t>
            </w:r>
            <w:r>
              <w:rPr>
                <w:rFonts w:hint="eastAsia"/>
              </w:rPr>
              <w:t>wh 任务号</w:t>
            </w:r>
          </w:p>
          <w:p w:rsidR="003B57EB" w:rsidRDefault="003B57EB" w:rsidP="00460FBD">
            <w:r w:rsidRPr="003B57EB">
              <w:t>repaired</w:t>
            </w:r>
            <w:r>
              <w:rPr>
                <w:rFonts w:hint="eastAsia"/>
              </w:rPr>
              <w:t>是否修复，b</w:t>
            </w:r>
            <w:r>
              <w:t xml:space="preserve">oolean. </w:t>
            </w:r>
            <w:r>
              <w:rPr>
                <w:rFonts w:hint="eastAsia"/>
              </w:rPr>
              <w:t>t</w:t>
            </w:r>
            <w:r>
              <w:t>rue/false</w:t>
            </w:r>
          </w:p>
        </w:tc>
      </w:tr>
      <w:tr w:rsidR="003B57EB" w:rsidTr="00460FBD">
        <w:tc>
          <w:tcPr>
            <w:tcW w:w="1555" w:type="dxa"/>
          </w:tcPr>
          <w:p w:rsidR="003B57EB" w:rsidRDefault="003B57EB" w:rsidP="00460FBD">
            <w:r>
              <w:rPr>
                <w:rFonts w:hint="eastAsia"/>
              </w:rPr>
              <w:t>参数格式</w:t>
            </w:r>
          </w:p>
        </w:tc>
        <w:tc>
          <w:tcPr>
            <w:tcW w:w="6741" w:type="dxa"/>
          </w:tcPr>
          <w:p w:rsidR="003B57EB" w:rsidRDefault="003B57EB" w:rsidP="00460FBD">
            <w:r>
              <w:rPr>
                <w:rFonts w:hint="eastAsia"/>
              </w:rPr>
              <w:t>键值对</w:t>
            </w:r>
          </w:p>
        </w:tc>
      </w:tr>
      <w:tr w:rsidR="003B57EB" w:rsidTr="00460FBD">
        <w:tc>
          <w:tcPr>
            <w:tcW w:w="1555" w:type="dxa"/>
          </w:tcPr>
          <w:p w:rsidR="003B57EB" w:rsidRDefault="003B57EB" w:rsidP="00460FBD">
            <w:r>
              <w:rPr>
                <w:rFonts w:hint="eastAsia"/>
              </w:rPr>
              <w:t>成功反馈</w:t>
            </w:r>
          </w:p>
        </w:tc>
        <w:tc>
          <w:tcPr>
            <w:tcW w:w="6741" w:type="dxa"/>
          </w:tcPr>
          <w:p w:rsidR="003B57EB" w:rsidRDefault="003B57EB" w:rsidP="00460FBD">
            <w:r>
              <w:t>Json</w:t>
            </w:r>
            <w:r>
              <w:rPr>
                <w:rFonts w:hint="eastAsia"/>
              </w:rPr>
              <w:t>格式</w:t>
            </w:r>
          </w:p>
          <w:p w:rsidR="003B57EB" w:rsidRDefault="003B57EB" w:rsidP="00460FBD">
            <w:r>
              <w:rPr>
                <w:rFonts w:hint="eastAsia"/>
              </w:rPr>
              <w:t>{</w:t>
            </w:r>
          </w:p>
          <w:p w:rsidR="003B57EB" w:rsidRDefault="003B57EB" w:rsidP="00460FBD">
            <w:r>
              <w:rPr>
                <w:rFonts w:hint="eastAsia"/>
              </w:rPr>
              <w:t>s</w:t>
            </w:r>
            <w:r>
              <w:t>uccess:true</w:t>
            </w:r>
          </w:p>
          <w:p w:rsidR="003B57EB" w:rsidRDefault="003B57EB" w:rsidP="00460FBD">
            <w:r>
              <w:t>}</w:t>
            </w:r>
          </w:p>
        </w:tc>
      </w:tr>
      <w:tr w:rsidR="003B57EB" w:rsidTr="00460FBD">
        <w:tc>
          <w:tcPr>
            <w:tcW w:w="1555" w:type="dxa"/>
          </w:tcPr>
          <w:p w:rsidR="003B57EB" w:rsidRDefault="003B57EB" w:rsidP="00460FBD">
            <w:r>
              <w:rPr>
                <w:rFonts w:hint="eastAsia"/>
              </w:rPr>
              <w:t>失败反馈</w:t>
            </w:r>
          </w:p>
        </w:tc>
        <w:tc>
          <w:tcPr>
            <w:tcW w:w="6741" w:type="dxa"/>
          </w:tcPr>
          <w:p w:rsidR="003B57EB" w:rsidRDefault="003B57EB" w:rsidP="00460FBD">
            <w:r>
              <w:t>Json</w:t>
            </w:r>
            <w:r>
              <w:rPr>
                <w:rFonts w:hint="eastAsia"/>
              </w:rPr>
              <w:t>格式</w:t>
            </w:r>
          </w:p>
          <w:p w:rsidR="003B57EB" w:rsidRDefault="003B57EB" w:rsidP="00460FBD">
            <w:r>
              <w:rPr>
                <w:rFonts w:hint="eastAsia"/>
              </w:rPr>
              <w:t>{</w:t>
            </w:r>
          </w:p>
          <w:p w:rsidR="003B57EB" w:rsidRDefault="003B57EB" w:rsidP="00460FBD">
            <w:r>
              <w:rPr>
                <w:rFonts w:hint="eastAsia"/>
              </w:rPr>
              <w:t>s</w:t>
            </w:r>
            <w:r>
              <w:t>uccess:false,</w:t>
            </w:r>
          </w:p>
          <w:p w:rsidR="003B57EB" w:rsidRDefault="003B57EB" w:rsidP="00460FBD">
            <w:r>
              <w:rPr>
                <w:rFonts w:hint="eastAsia"/>
              </w:rPr>
              <w:t>m</w:t>
            </w:r>
            <w:r>
              <w:t>essage:”</w:t>
            </w:r>
            <w:r>
              <w:rPr>
                <w:rFonts w:hint="eastAsia"/>
              </w:rPr>
              <w:t>失败的原因文字描述</w:t>
            </w:r>
            <w:r>
              <w:t>”</w:t>
            </w:r>
          </w:p>
          <w:p w:rsidR="003B57EB" w:rsidRDefault="003B57EB" w:rsidP="00460FBD">
            <w:r>
              <w:t>}</w:t>
            </w:r>
          </w:p>
        </w:tc>
      </w:tr>
    </w:tbl>
    <w:p w:rsidR="00222D8B" w:rsidRDefault="00222D8B" w:rsidP="0086302A"/>
    <w:p w:rsidR="00222D8B" w:rsidRDefault="00094225" w:rsidP="00E334CA">
      <w:pPr>
        <w:pStyle w:val="5"/>
      </w:pPr>
      <w:bookmarkStart w:id="78" w:name="_Toc520153766"/>
      <w:r>
        <w:rPr>
          <w:rFonts w:hint="eastAsia"/>
        </w:rPr>
        <w:t>3</w:t>
      </w:r>
      <w:r>
        <w:t>.3.5.9</w:t>
      </w:r>
      <w:r w:rsidR="00222D8B">
        <w:rPr>
          <w:rFonts w:hint="eastAsia"/>
        </w:rPr>
        <w:t>用户意见</w:t>
      </w:r>
      <w:bookmarkEnd w:id="78"/>
    </w:p>
    <w:p w:rsidR="003B57EB" w:rsidRPr="00F916D0" w:rsidRDefault="003B57EB" w:rsidP="003B57EB">
      <w:r>
        <w:rPr>
          <w:rFonts w:hint="eastAsia"/>
        </w:rPr>
        <w:t>获取接口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3B57EB" w:rsidTr="00460FBD">
        <w:tc>
          <w:tcPr>
            <w:tcW w:w="1555" w:type="dxa"/>
          </w:tcPr>
          <w:p w:rsidR="003B57EB" w:rsidRDefault="003B57EB" w:rsidP="00460FBD">
            <w:r>
              <w:rPr>
                <w:rFonts w:hint="eastAsia"/>
              </w:rPr>
              <w:t>接口名</w:t>
            </w:r>
          </w:p>
        </w:tc>
        <w:tc>
          <w:tcPr>
            <w:tcW w:w="6741" w:type="dxa"/>
          </w:tcPr>
          <w:p w:rsidR="003B57EB" w:rsidRDefault="003B57EB" w:rsidP="00460FBD">
            <w:r>
              <w:rPr>
                <w:rFonts w:hint="eastAsia"/>
              </w:rPr>
              <w:t>/</w:t>
            </w:r>
            <w:r>
              <w:t>svc/</w:t>
            </w:r>
            <w:r w:rsidRPr="003B57EB">
              <w:t>taskUserOpinion</w:t>
            </w:r>
          </w:p>
        </w:tc>
      </w:tr>
      <w:tr w:rsidR="003B57EB" w:rsidTr="00460FBD">
        <w:tc>
          <w:tcPr>
            <w:tcW w:w="1555" w:type="dxa"/>
          </w:tcPr>
          <w:p w:rsidR="003B57EB" w:rsidRDefault="003B57EB" w:rsidP="00460FBD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3B57EB" w:rsidRDefault="003B57EB" w:rsidP="00460FBD">
            <w:r>
              <w:rPr>
                <w:rFonts w:hint="eastAsia"/>
              </w:rPr>
              <w:t>获取某个故障检修任务的</w:t>
            </w:r>
            <w:r w:rsidR="004D60EE">
              <w:rPr>
                <w:rFonts w:hint="eastAsia"/>
              </w:rPr>
              <w:t>用户意见建议</w:t>
            </w:r>
            <w:r>
              <w:rPr>
                <w:rFonts w:hint="eastAsia"/>
              </w:rPr>
              <w:t>.</w:t>
            </w:r>
          </w:p>
        </w:tc>
      </w:tr>
      <w:tr w:rsidR="003B57EB" w:rsidTr="00460FBD">
        <w:tc>
          <w:tcPr>
            <w:tcW w:w="1555" w:type="dxa"/>
          </w:tcPr>
          <w:p w:rsidR="003B57EB" w:rsidRDefault="003B57EB" w:rsidP="00460FBD">
            <w:r>
              <w:rPr>
                <w:rFonts w:hint="eastAsia"/>
              </w:rPr>
              <w:t>header签名</w:t>
            </w:r>
          </w:p>
        </w:tc>
        <w:tc>
          <w:tcPr>
            <w:tcW w:w="6741" w:type="dxa"/>
          </w:tcPr>
          <w:p w:rsidR="003B57EB" w:rsidRDefault="003B57EB" w:rsidP="00460FBD">
            <w:r>
              <w:rPr>
                <w:rFonts w:hint="eastAsia"/>
              </w:rPr>
              <w:t>需要</w:t>
            </w:r>
          </w:p>
        </w:tc>
      </w:tr>
      <w:tr w:rsidR="003B57EB" w:rsidTr="00460FBD">
        <w:tc>
          <w:tcPr>
            <w:tcW w:w="1555" w:type="dxa"/>
          </w:tcPr>
          <w:p w:rsidR="003B57EB" w:rsidRDefault="003B57EB" w:rsidP="00460FBD">
            <w:r>
              <w:rPr>
                <w:rFonts w:hint="eastAsia"/>
              </w:rPr>
              <w:t>请求方式</w:t>
            </w:r>
          </w:p>
        </w:tc>
        <w:tc>
          <w:tcPr>
            <w:tcW w:w="6741" w:type="dxa"/>
          </w:tcPr>
          <w:p w:rsidR="003B57EB" w:rsidRDefault="003B57EB" w:rsidP="00460FBD">
            <w:r>
              <w:t>get</w:t>
            </w:r>
          </w:p>
        </w:tc>
      </w:tr>
      <w:tr w:rsidR="003B57EB" w:rsidTr="00460FBD">
        <w:tc>
          <w:tcPr>
            <w:tcW w:w="1555" w:type="dxa"/>
          </w:tcPr>
          <w:p w:rsidR="003B57EB" w:rsidRDefault="003B57EB" w:rsidP="00460FBD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3B57EB" w:rsidRDefault="003B57EB" w:rsidP="00460FBD">
            <w:r>
              <w:t>r</w:t>
            </w:r>
            <w:r>
              <w:rPr>
                <w:rFonts w:hint="eastAsia"/>
              </w:rPr>
              <w:t>wh 任务号</w:t>
            </w:r>
          </w:p>
        </w:tc>
      </w:tr>
      <w:tr w:rsidR="003B57EB" w:rsidTr="00460FBD">
        <w:tc>
          <w:tcPr>
            <w:tcW w:w="1555" w:type="dxa"/>
          </w:tcPr>
          <w:p w:rsidR="003B57EB" w:rsidRDefault="003B57EB" w:rsidP="00460FBD">
            <w:r>
              <w:rPr>
                <w:rFonts w:hint="eastAsia"/>
              </w:rPr>
              <w:t>参数格式</w:t>
            </w:r>
          </w:p>
        </w:tc>
        <w:tc>
          <w:tcPr>
            <w:tcW w:w="6741" w:type="dxa"/>
          </w:tcPr>
          <w:p w:rsidR="003B57EB" w:rsidRDefault="003B57EB" w:rsidP="00460FBD">
            <w:r>
              <w:rPr>
                <w:rFonts w:hint="eastAsia"/>
              </w:rPr>
              <w:t>键值对</w:t>
            </w:r>
          </w:p>
        </w:tc>
      </w:tr>
      <w:tr w:rsidR="003B57EB" w:rsidTr="00460FBD">
        <w:tc>
          <w:tcPr>
            <w:tcW w:w="1555" w:type="dxa"/>
          </w:tcPr>
          <w:p w:rsidR="003B57EB" w:rsidRDefault="003B57EB" w:rsidP="00460FBD">
            <w:r>
              <w:rPr>
                <w:rFonts w:hint="eastAsia"/>
              </w:rPr>
              <w:lastRenderedPageBreak/>
              <w:t>成功反馈</w:t>
            </w:r>
          </w:p>
        </w:tc>
        <w:tc>
          <w:tcPr>
            <w:tcW w:w="6741" w:type="dxa"/>
          </w:tcPr>
          <w:p w:rsidR="003B57EB" w:rsidRDefault="003B57EB" w:rsidP="00460FBD">
            <w:r>
              <w:t>Json</w:t>
            </w:r>
            <w:r>
              <w:rPr>
                <w:rFonts w:hint="eastAsia"/>
              </w:rPr>
              <w:t>格式</w:t>
            </w:r>
          </w:p>
          <w:p w:rsidR="003B57EB" w:rsidRDefault="003B57EB" w:rsidP="00460FBD">
            <w:r>
              <w:rPr>
                <w:rFonts w:hint="eastAsia"/>
              </w:rPr>
              <w:t>{</w:t>
            </w:r>
          </w:p>
          <w:p w:rsidR="003B57EB" w:rsidRDefault="003B57EB" w:rsidP="00460FBD">
            <w:r>
              <w:rPr>
                <w:rFonts w:hint="eastAsia"/>
              </w:rPr>
              <w:t>s</w:t>
            </w:r>
            <w:r>
              <w:t>uccess:true,</w:t>
            </w:r>
          </w:p>
          <w:p w:rsidR="003B57EB" w:rsidRDefault="003B57EB" w:rsidP="00460FBD">
            <w:r>
              <w:rPr>
                <w:rFonts w:hint="eastAsia"/>
              </w:rPr>
              <w:t>d</w:t>
            </w:r>
            <w:r>
              <w:t>ata:</w:t>
            </w:r>
            <w:r>
              <w:rPr>
                <w:rFonts w:hint="eastAsia"/>
              </w:rPr>
              <w:t>{</w:t>
            </w:r>
          </w:p>
          <w:p w:rsidR="005A4A46" w:rsidRDefault="003B57EB" w:rsidP="005A4A46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3B57EB">
              <w:t>satisfy</w:t>
            </w:r>
            <w:r>
              <w:rPr>
                <w:rFonts w:hint="eastAsia"/>
              </w:rPr>
              <w:t>:“满意程度字符串”</w:t>
            </w:r>
            <w:r>
              <w:t>,//</w:t>
            </w:r>
            <w:r>
              <w:rPr>
                <w:rFonts w:hint="eastAsia"/>
              </w:rPr>
              <w:t>满意程度</w:t>
            </w:r>
          </w:p>
          <w:p w:rsidR="005A4A46" w:rsidRDefault="005A4A46" w:rsidP="005A4A46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user</w:t>
            </w:r>
            <w:r>
              <w:t>Opinion:</w:t>
            </w:r>
            <w:r>
              <w:rPr>
                <w:rFonts w:hint="eastAsia"/>
              </w:rPr>
              <w:t>“用户意见和建议文字”</w:t>
            </w:r>
          </w:p>
          <w:p w:rsidR="003B57EB" w:rsidRDefault="003B57EB" w:rsidP="005A4A46">
            <w:r>
              <w:rPr>
                <w:rFonts w:hint="eastAsia"/>
              </w:rPr>
              <w:t>}</w:t>
            </w:r>
          </w:p>
          <w:p w:rsidR="003B57EB" w:rsidRDefault="003B57EB" w:rsidP="00460FBD">
            <w:r>
              <w:t>}</w:t>
            </w:r>
          </w:p>
        </w:tc>
      </w:tr>
      <w:tr w:rsidR="003B57EB" w:rsidTr="00460FBD">
        <w:tc>
          <w:tcPr>
            <w:tcW w:w="1555" w:type="dxa"/>
          </w:tcPr>
          <w:p w:rsidR="003B57EB" w:rsidRDefault="003B57EB" w:rsidP="00460FBD">
            <w:r>
              <w:rPr>
                <w:rFonts w:hint="eastAsia"/>
              </w:rPr>
              <w:t>失败反馈</w:t>
            </w:r>
          </w:p>
        </w:tc>
        <w:tc>
          <w:tcPr>
            <w:tcW w:w="6741" w:type="dxa"/>
          </w:tcPr>
          <w:p w:rsidR="003B57EB" w:rsidRDefault="003B57EB" w:rsidP="00460FBD">
            <w:r>
              <w:t>Json</w:t>
            </w:r>
            <w:r>
              <w:rPr>
                <w:rFonts w:hint="eastAsia"/>
              </w:rPr>
              <w:t>格式</w:t>
            </w:r>
          </w:p>
          <w:p w:rsidR="003B57EB" w:rsidRDefault="003B57EB" w:rsidP="00460FBD">
            <w:r>
              <w:rPr>
                <w:rFonts w:hint="eastAsia"/>
              </w:rPr>
              <w:t>{</w:t>
            </w:r>
          </w:p>
          <w:p w:rsidR="003B57EB" w:rsidRDefault="003B57EB" w:rsidP="00460FBD">
            <w:r>
              <w:rPr>
                <w:rFonts w:hint="eastAsia"/>
              </w:rPr>
              <w:t>s</w:t>
            </w:r>
            <w:r>
              <w:t>uccess:false,</w:t>
            </w:r>
          </w:p>
          <w:p w:rsidR="003B57EB" w:rsidRDefault="003B57EB" w:rsidP="00460FBD">
            <w:r>
              <w:rPr>
                <w:rFonts w:hint="eastAsia"/>
              </w:rPr>
              <w:t>m</w:t>
            </w:r>
            <w:r>
              <w:t>essage:”</w:t>
            </w:r>
            <w:r>
              <w:rPr>
                <w:rFonts w:hint="eastAsia"/>
              </w:rPr>
              <w:t>失败的原因文字描述</w:t>
            </w:r>
            <w:r>
              <w:t>”</w:t>
            </w:r>
          </w:p>
          <w:p w:rsidR="003B57EB" w:rsidRDefault="003B57EB" w:rsidP="00460FBD">
            <w:r>
              <w:t>}</w:t>
            </w:r>
          </w:p>
        </w:tc>
      </w:tr>
    </w:tbl>
    <w:p w:rsidR="003B57EB" w:rsidRDefault="003B57EB" w:rsidP="003B57EB"/>
    <w:p w:rsidR="003B57EB" w:rsidRDefault="003B57EB" w:rsidP="003B57EB">
      <w:r>
        <w:rPr>
          <w:rFonts w:hint="eastAsia"/>
        </w:rPr>
        <w:t>更新接口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3B57EB" w:rsidTr="00460FBD">
        <w:tc>
          <w:tcPr>
            <w:tcW w:w="1555" w:type="dxa"/>
          </w:tcPr>
          <w:p w:rsidR="003B57EB" w:rsidRDefault="003B57EB" w:rsidP="00460FBD">
            <w:r>
              <w:rPr>
                <w:rFonts w:hint="eastAsia"/>
              </w:rPr>
              <w:t>接口名</w:t>
            </w:r>
          </w:p>
        </w:tc>
        <w:tc>
          <w:tcPr>
            <w:tcW w:w="6741" w:type="dxa"/>
          </w:tcPr>
          <w:p w:rsidR="003B57EB" w:rsidRDefault="003B57EB" w:rsidP="00460FBD">
            <w:r>
              <w:rPr>
                <w:rFonts w:hint="eastAsia"/>
              </w:rPr>
              <w:t>/</w:t>
            </w:r>
            <w:r>
              <w:t>svc/</w:t>
            </w:r>
            <w:r w:rsidRPr="003B57EB">
              <w:t>taskUserOpinion</w:t>
            </w:r>
          </w:p>
        </w:tc>
      </w:tr>
      <w:tr w:rsidR="003B57EB" w:rsidTr="00460FBD">
        <w:tc>
          <w:tcPr>
            <w:tcW w:w="1555" w:type="dxa"/>
          </w:tcPr>
          <w:p w:rsidR="003B57EB" w:rsidRDefault="003B57EB" w:rsidP="00460FBD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3B57EB" w:rsidRDefault="00442F80" w:rsidP="00460FBD">
            <w:r>
              <w:rPr>
                <w:rFonts w:hint="eastAsia"/>
              </w:rPr>
              <w:t>设置</w:t>
            </w:r>
            <w:r w:rsidR="003B57EB">
              <w:rPr>
                <w:rFonts w:hint="eastAsia"/>
              </w:rPr>
              <w:t>某个故障检修任务的</w:t>
            </w:r>
            <w:r w:rsidR="004D60EE">
              <w:rPr>
                <w:rFonts w:hint="eastAsia"/>
              </w:rPr>
              <w:t>用户意见建议</w:t>
            </w:r>
          </w:p>
        </w:tc>
      </w:tr>
      <w:tr w:rsidR="003B57EB" w:rsidTr="00460FBD">
        <w:tc>
          <w:tcPr>
            <w:tcW w:w="1555" w:type="dxa"/>
          </w:tcPr>
          <w:p w:rsidR="003B57EB" w:rsidRDefault="003B57EB" w:rsidP="00460FBD">
            <w:r>
              <w:rPr>
                <w:rFonts w:hint="eastAsia"/>
              </w:rPr>
              <w:t>header签名</w:t>
            </w:r>
          </w:p>
        </w:tc>
        <w:tc>
          <w:tcPr>
            <w:tcW w:w="6741" w:type="dxa"/>
          </w:tcPr>
          <w:p w:rsidR="003B57EB" w:rsidRDefault="003B57EB" w:rsidP="00460FBD">
            <w:r>
              <w:rPr>
                <w:rFonts w:hint="eastAsia"/>
              </w:rPr>
              <w:t>需要</w:t>
            </w:r>
          </w:p>
        </w:tc>
      </w:tr>
      <w:tr w:rsidR="003B57EB" w:rsidTr="00460FBD">
        <w:tc>
          <w:tcPr>
            <w:tcW w:w="1555" w:type="dxa"/>
          </w:tcPr>
          <w:p w:rsidR="003B57EB" w:rsidRDefault="003B57EB" w:rsidP="00460FBD">
            <w:r>
              <w:rPr>
                <w:rFonts w:hint="eastAsia"/>
              </w:rPr>
              <w:t>请求方式</w:t>
            </w:r>
          </w:p>
        </w:tc>
        <w:tc>
          <w:tcPr>
            <w:tcW w:w="6741" w:type="dxa"/>
          </w:tcPr>
          <w:p w:rsidR="003B57EB" w:rsidRDefault="004D60EE" w:rsidP="00460FBD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3B57EB" w:rsidTr="00460FBD">
        <w:tc>
          <w:tcPr>
            <w:tcW w:w="1555" w:type="dxa"/>
          </w:tcPr>
          <w:p w:rsidR="003B57EB" w:rsidRDefault="003B57EB" w:rsidP="00460FBD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3B57EB" w:rsidRDefault="003B57EB" w:rsidP="00460FBD">
            <w:r>
              <w:t>r</w:t>
            </w:r>
            <w:r>
              <w:rPr>
                <w:rFonts w:hint="eastAsia"/>
              </w:rPr>
              <w:t>wh 任务号</w:t>
            </w:r>
          </w:p>
          <w:p w:rsidR="003B57EB" w:rsidRDefault="004D60EE" w:rsidP="00460FBD">
            <w:r w:rsidRPr="003B57EB">
              <w:t>satisfy</w:t>
            </w:r>
            <w:r>
              <w:rPr>
                <w:rFonts w:hint="eastAsia"/>
              </w:rPr>
              <w:t xml:space="preserve"> 满意程度字符串</w:t>
            </w:r>
          </w:p>
          <w:p w:rsidR="005A4A46" w:rsidRDefault="005A4A46" w:rsidP="00460FBD">
            <w:r>
              <w:rPr>
                <w:rFonts w:hint="eastAsia"/>
              </w:rPr>
              <w:t>user</w:t>
            </w:r>
            <w:r>
              <w:t xml:space="preserve">Opinion </w:t>
            </w:r>
            <w:r>
              <w:rPr>
                <w:rFonts w:hint="eastAsia"/>
              </w:rPr>
              <w:t>用户意见建议文字，不超过5</w:t>
            </w:r>
            <w:r>
              <w:t>0</w:t>
            </w:r>
            <w:r>
              <w:rPr>
                <w:rFonts w:hint="eastAsia"/>
              </w:rPr>
              <w:t>字(超过后台会截断</w:t>
            </w:r>
            <w:r>
              <w:t>)</w:t>
            </w:r>
          </w:p>
        </w:tc>
      </w:tr>
      <w:tr w:rsidR="003B57EB" w:rsidTr="00460FBD">
        <w:tc>
          <w:tcPr>
            <w:tcW w:w="1555" w:type="dxa"/>
          </w:tcPr>
          <w:p w:rsidR="003B57EB" w:rsidRDefault="003B57EB" w:rsidP="00460FBD">
            <w:r>
              <w:rPr>
                <w:rFonts w:hint="eastAsia"/>
              </w:rPr>
              <w:t>参数格式</w:t>
            </w:r>
          </w:p>
        </w:tc>
        <w:tc>
          <w:tcPr>
            <w:tcW w:w="6741" w:type="dxa"/>
          </w:tcPr>
          <w:p w:rsidR="003B57EB" w:rsidRDefault="003B57EB" w:rsidP="00460FBD">
            <w:r>
              <w:rPr>
                <w:rFonts w:hint="eastAsia"/>
              </w:rPr>
              <w:t>键值对</w:t>
            </w:r>
          </w:p>
        </w:tc>
      </w:tr>
      <w:tr w:rsidR="003B57EB" w:rsidTr="00460FBD">
        <w:tc>
          <w:tcPr>
            <w:tcW w:w="1555" w:type="dxa"/>
          </w:tcPr>
          <w:p w:rsidR="003B57EB" w:rsidRDefault="003B57EB" w:rsidP="00460FBD">
            <w:r>
              <w:rPr>
                <w:rFonts w:hint="eastAsia"/>
              </w:rPr>
              <w:t>成功反馈</w:t>
            </w:r>
          </w:p>
        </w:tc>
        <w:tc>
          <w:tcPr>
            <w:tcW w:w="6741" w:type="dxa"/>
          </w:tcPr>
          <w:p w:rsidR="003B57EB" w:rsidRDefault="003B57EB" w:rsidP="00460FBD">
            <w:r>
              <w:t>Json</w:t>
            </w:r>
            <w:r>
              <w:rPr>
                <w:rFonts w:hint="eastAsia"/>
              </w:rPr>
              <w:t>格式</w:t>
            </w:r>
          </w:p>
          <w:p w:rsidR="003B57EB" w:rsidRDefault="003B57EB" w:rsidP="00460FBD">
            <w:r>
              <w:rPr>
                <w:rFonts w:hint="eastAsia"/>
              </w:rPr>
              <w:t>{</w:t>
            </w:r>
          </w:p>
          <w:p w:rsidR="003B57EB" w:rsidRDefault="003B57EB" w:rsidP="00460FBD">
            <w:r>
              <w:rPr>
                <w:rFonts w:hint="eastAsia"/>
              </w:rPr>
              <w:t>s</w:t>
            </w:r>
            <w:r>
              <w:t>uccess:true</w:t>
            </w:r>
          </w:p>
          <w:p w:rsidR="003B57EB" w:rsidRDefault="003B57EB" w:rsidP="00460FBD">
            <w:r>
              <w:t>}</w:t>
            </w:r>
          </w:p>
        </w:tc>
      </w:tr>
      <w:tr w:rsidR="003B57EB" w:rsidTr="00460FBD">
        <w:tc>
          <w:tcPr>
            <w:tcW w:w="1555" w:type="dxa"/>
          </w:tcPr>
          <w:p w:rsidR="003B57EB" w:rsidRDefault="003B57EB" w:rsidP="00460FBD">
            <w:r>
              <w:rPr>
                <w:rFonts w:hint="eastAsia"/>
              </w:rPr>
              <w:t>失败反馈</w:t>
            </w:r>
          </w:p>
        </w:tc>
        <w:tc>
          <w:tcPr>
            <w:tcW w:w="6741" w:type="dxa"/>
          </w:tcPr>
          <w:p w:rsidR="003B57EB" w:rsidRDefault="003B57EB" w:rsidP="00460FBD">
            <w:r>
              <w:t>Json</w:t>
            </w:r>
            <w:r>
              <w:rPr>
                <w:rFonts w:hint="eastAsia"/>
              </w:rPr>
              <w:t>格式</w:t>
            </w:r>
          </w:p>
          <w:p w:rsidR="003B57EB" w:rsidRDefault="003B57EB" w:rsidP="00460FBD">
            <w:r>
              <w:rPr>
                <w:rFonts w:hint="eastAsia"/>
              </w:rPr>
              <w:t>{</w:t>
            </w:r>
          </w:p>
          <w:p w:rsidR="003B57EB" w:rsidRDefault="003B57EB" w:rsidP="00460FBD">
            <w:r>
              <w:rPr>
                <w:rFonts w:hint="eastAsia"/>
              </w:rPr>
              <w:t>s</w:t>
            </w:r>
            <w:r>
              <w:t>uccess:false,</w:t>
            </w:r>
          </w:p>
          <w:p w:rsidR="003B57EB" w:rsidRDefault="003B57EB" w:rsidP="00460FBD">
            <w:r>
              <w:rPr>
                <w:rFonts w:hint="eastAsia"/>
              </w:rPr>
              <w:t>m</w:t>
            </w:r>
            <w:r>
              <w:t>essage:”</w:t>
            </w:r>
            <w:r>
              <w:rPr>
                <w:rFonts w:hint="eastAsia"/>
              </w:rPr>
              <w:t>失败的原因文字描述</w:t>
            </w:r>
            <w:r>
              <w:t>”</w:t>
            </w:r>
          </w:p>
          <w:p w:rsidR="003B57EB" w:rsidRDefault="003B57EB" w:rsidP="00460FBD">
            <w:r>
              <w:t>}</w:t>
            </w:r>
          </w:p>
        </w:tc>
      </w:tr>
    </w:tbl>
    <w:p w:rsidR="00222D8B" w:rsidRDefault="00222D8B" w:rsidP="0086302A"/>
    <w:p w:rsidR="00222D8B" w:rsidRDefault="00094225" w:rsidP="00E334CA">
      <w:pPr>
        <w:pStyle w:val="5"/>
      </w:pPr>
      <w:bookmarkStart w:id="79" w:name="_Toc520153767"/>
      <w:r>
        <w:rPr>
          <w:rFonts w:hint="eastAsia"/>
        </w:rPr>
        <w:t>3</w:t>
      </w:r>
      <w:r>
        <w:t>.3.5.10</w:t>
      </w:r>
      <w:r w:rsidR="00222D8B">
        <w:rPr>
          <w:rFonts w:hint="eastAsia"/>
        </w:rPr>
        <w:t>服务日志-视频</w:t>
      </w:r>
      <w:r w:rsidR="00D64B10">
        <w:rPr>
          <w:rFonts w:hint="eastAsia"/>
        </w:rPr>
        <w:t>上传</w:t>
      </w:r>
      <w:bookmarkEnd w:id="7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A55ACF" w:rsidTr="00460FBD">
        <w:tc>
          <w:tcPr>
            <w:tcW w:w="1555" w:type="dxa"/>
          </w:tcPr>
          <w:p w:rsidR="00A55ACF" w:rsidRDefault="00A55ACF" w:rsidP="00460FBD">
            <w:r>
              <w:rPr>
                <w:rFonts w:hint="eastAsia"/>
              </w:rPr>
              <w:t>接口名</w:t>
            </w:r>
          </w:p>
        </w:tc>
        <w:tc>
          <w:tcPr>
            <w:tcW w:w="6741" w:type="dxa"/>
          </w:tcPr>
          <w:p w:rsidR="00A55ACF" w:rsidRDefault="00A55ACF" w:rsidP="00460FBD">
            <w:r>
              <w:rPr>
                <w:rFonts w:hint="eastAsia"/>
              </w:rPr>
              <w:t>/</w:t>
            </w:r>
            <w:r>
              <w:t>svc/</w:t>
            </w:r>
            <w:r w:rsidRPr="00A55ACF">
              <w:t>uploadVideo</w:t>
            </w:r>
          </w:p>
        </w:tc>
      </w:tr>
      <w:tr w:rsidR="00A55ACF" w:rsidTr="00460FBD">
        <w:tc>
          <w:tcPr>
            <w:tcW w:w="1555" w:type="dxa"/>
          </w:tcPr>
          <w:p w:rsidR="00A55ACF" w:rsidRDefault="00A55ACF" w:rsidP="00460FBD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A55ACF" w:rsidRDefault="00A55ACF" w:rsidP="00460FBD">
            <w:r>
              <w:rPr>
                <w:rFonts w:hint="eastAsia"/>
              </w:rPr>
              <w:t>上传服务过程中的视频</w:t>
            </w:r>
          </w:p>
        </w:tc>
      </w:tr>
      <w:tr w:rsidR="00A55ACF" w:rsidTr="00460FBD">
        <w:tc>
          <w:tcPr>
            <w:tcW w:w="1555" w:type="dxa"/>
          </w:tcPr>
          <w:p w:rsidR="00A55ACF" w:rsidRDefault="00A55ACF" w:rsidP="00460FBD">
            <w:r>
              <w:rPr>
                <w:rFonts w:hint="eastAsia"/>
              </w:rPr>
              <w:t>header签名</w:t>
            </w:r>
          </w:p>
        </w:tc>
        <w:tc>
          <w:tcPr>
            <w:tcW w:w="6741" w:type="dxa"/>
          </w:tcPr>
          <w:p w:rsidR="00A55ACF" w:rsidRDefault="00A55ACF" w:rsidP="00460FBD">
            <w:r>
              <w:rPr>
                <w:rFonts w:hint="eastAsia"/>
              </w:rPr>
              <w:t>需要</w:t>
            </w:r>
          </w:p>
        </w:tc>
      </w:tr>
      <w:tr w:rsidR="00A55ACF" w:rsidTr="00460FBD">
        <w:tc>
          <w:tcPr>
            <w:tcW w:w="1555" w:type="dxa"/>
          </w:tcPr>
          <w:p w:rsidR="00A55ACF" w:rsidRDefault="00A55ACF" w:rsidP="00460FBD">
            <w:r>
              <w:rPr>
                <w:rFonts w:hint="eastAsia"/>
              </w:rPr>
              <w:t>请求方式</w:t>
            </w:r>
          </w:p>
        </w:tc>
        <w:tc>
          <w:tcPr>
            <w:tcW w:w="6741" w:type="dxa"/>
          </w:tcPr>
          <w:p w:rsidR="00A55ACF" w:rsidRDefault="00A55ACF" w:rsidP="00460FBD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A55ACF" w:rsidTr="00460FBD">
        <w:tc>
          <w:tcPr>
            <w:tcW w:w="1555" w:type="dxa"/>
          </w:tcPr>
          <w:p w:rsidR="00A55ACF" w:rsidRDefault="00A55ACF" w:rsidP="00460FBD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A55ACF" w:rsidRDefault="00A55ACF" w:rsidP="00460FBD">
            <w:r>
              <w:t>r</w:t>
            </w:r>
            <w:r>
              <w:rPr>
                <w:rFonts w:hint="eastAsia"/>
              </w:rPr>
              <w:t>wh 任务号</w:t>
            </w:r>
          </w:p>
          <w:p w:rsidR="00A55ACF" w:rsidRDefault="00A55ACF" w:rsidP="00A55ACF">
            <w:pPr>
              <w:ind w:left="1890" w:hangingChars="900" w:hanging="1890"/>
            </w:pPr>
            <w:r>
              <w:t>videoType</w:t>
            </w:r>
            <w:r>
              <w:rPr>
                <w:rFonts w:hint="eastAsia"/>
              </w:rPr>
              <w:t xml:space="preserve"> 视频类型，【</w:t>
            </w:r>
            <w:r w:rsidRPr="00A55ACF">
              <w:t>site：工地，digger：车辆，faultCheck：故障前</w:t>
            </w:r>
            <w:r>
              <w:rPr>
                <w:rFonts w:hint="eastAsia"/>
              </w:rPr>
              <w:t>检查</w:t>
            </w:r>
            <w:r w:rsidRPr="00A55ACF">
              <w:t>，faultRepaird：故障修复</w:t>
            </w:r>
            <w:r>
              <w:rPr>
                <w:rFonts w:hint="eastAsia"/>
              </w:rPr>
              <w:t>后】</w:t>
            </w:r>
          </w:p>
          <w:p w:rsidR="00A55ACF" w:rsidRDefault="00A55ACF" w:rsidP="00460FBD">
            <w:r>
              <w:rPr>
                <w:rFonts w:hint="eastAsia"/>
              </w:rPr>
              <w:lastRenderedPageBreak/>
              <w:t>video</w:t>
            </w:r>
            <w:r>
              <w:t xml:space="preserve">file </w:t>
            </w:r>
            <w:r>
              <w:rPr>
                <w:rFonts w:hint="eastAsia"/>
              </w:rPr>
              <w:t>视频文件</w:t>
            </w:r>
          </w:p>
        </w:tc>
      </w:tr>
      <w:tr w:rsidR="00A55ACF" w:rsidTr="00460FBD">
        <w:tc>
          <w:tcPr>
            <w:tcW w:w="1555" w:type="dxa"/>
          </w:tcPr>
          <w:p w:rsidR="00A55ACF" w:rsidRDefault="00A55ACF" w:rsidP="00460FBD">
            <w:r>
              <w:rPr>
                <w:rFonts w:hint="eastAsia"/>
              </w:rPr>
              <w:lastRenderedPageBreak/>
              <w:t>参数格式</w:t>
            </w:r>
          </w:p>
        </w:tc>
        <w:tc>
          <w:tcPr>
            <w:tcW w:w="6741" w:type="dxa"/>
          </w:tcPr>
          <w:p w:rsidR="00A55ACF" w:rsidRDefault="00A55ACF" w:rsidP="00460FBD">
            <w:r>
              <w:rPr>
                <w:rFonts w:hint="eastAsia"/>
              </w:rPr>
              <w:t>键值对</w:t>
            </w:r>
          </w:p>
        </w:tc>
      </w:tr>
      <w:tr w:rsidR="00A55ACF" w:rsidTr="00460FBD">
        <w:tc>
          <w:tcPr>
            <w:tcW w:w="1555" w:type="dxa"/>
          </w:tcPr>
          <w:p w:rsidR="00A55ACF" w:rsidRDefault="00A55ACF" w:rsidP="00460FBD">
            <w:r>
              <w:rPr>
                <w:rFonts w:hint="eastAsia"/>
              </w:rPr>
              <w:t>成功反馈</w:t>
            </w:r>
          </w:p>
        </w:tc>
        <w:tc>
          <w:tcPr>
            <w:tcW w:w="6741" w:type="dxa"/>
          </w:tcPr>
          <w:p w:rsidR="006C4C72" w:rsidRDefault="006C4C72" w:rsidP="006C4C72">
            <w:r>
              <w:t>Json格式</w:t>
            </w:r>
          </w:p>
          <w:p w:rsidR="006C4C72" w:rsidRDefault="006C4C72" w:rsidP="006C4C72">
            <w:r>
              <w:t>{</w:t>
            </w:r>
          </w:p>
          <w:p w:rsidR="006C4C72" w:rsidRDefault="006C4C72" w:rsidP="006C4C72">
            <w:r>
              <w:t>success:true,</w:t>
            </w:r>
          </w:p>
          <w:p w:rsidR="006C4C72" w:rsidRDefault="006C4C72" w:rsidP="006C4C72">
            <w:r>
              <w:t>data:{</w:t>
            </w:r>
          </w:p>
          <w:p w:rsidR="006C4C72" w:rsidRDefault="006C4C72" w:rsidP="006C4C72">
            <w:r>
              <w:t xml:space="preserve">  rwh:”rwh-124”,//任务号</w:t>
            </w:r>
          </w:p>
          <w:p w:rsidR="006C4C72" w:rsidRDefault="006C4C72" w:rsidP="006C4C72">
            <w:r>
              <w:t xml:space="preserve">  videoType: ”site”,//视频类型</w:t>
            </w:r>
          </w:p>
          <w:p w:rsidR="006C4C72" w:rsidRDefault="006C4C72" w:rsidP="006C4C72">
            <w:r>
              <w:t xml:space="preserve">  resPath:”http://...”//视频播放路径</w:t>
            </w:r>
          </w:p>
          <w:p w:rsidR="006C4C72" w:rsidRDefault="006C4C72" w:rsidP="006C4C72">
            <w:r>
              <w:t>}</w:t>
            </w:r>
          </w:p>
          <w:p w:rsidR="00A55ACF" w:rsidRDefault="006C4C72" w:rsidP="006C4C72">
            <w:r>
              <w:t>}</w:t>
            </w:r>
          </w:p>
        </w:tc>
      </w:tr>
      <w:tr w:rsidR="00A55ACF" w:rsidTr="00460FBD">
        <w:tc>
          <w:tcPr>
            <w:tcW w:w="1555" w:type="dxa"/>
          </w:tcPr>
          <w:p w:rsidR="00A55ACF" w:rsidRDefault="00A55ACF" w:rsidP="00460FBD">
            <w:r>
              <w:rPr>
                <w:rFonts w:hint="eastAsia"/>
              </w:rPr>
              <w:t>失败反馈</w:t>
            </w:r>
          </w:p>
        </w:tc>
        <w:tc>
          <w:tcPr>
            <w:tcW w:w="6741" w:type="dxa"/>
          </w:tcPr>
          <w:p w:rsidR="00A55ACF" w:rsidRDefault="00A55ACF" w:rsidP="00460FBD">
            <w:r>
              <w:t>Json</w:t>
            </w:r>
            <w:r>
              <w:rPr>
                <w:rFonts w:hint="eastAsia"/>
              </w:rPr>
              <w:t>格式</w:t>
            </w:r>
          </w:p>
          <w:p w:rsidR="00A55ACF" w:rsidRDefault="00A55ACF" w:rsidP="00460FBD">
            <w:r>
              <w:rPr>
                <w:rFonts w:hint="eastAsia"/>
              </w:rPr>
              <w:t>{</w:t>
            </w:r>
          </w:p>
          <w:p w:rsidR="00A55ACF" w:rsidRDefault="00A55ACF" w:rsidP="00460FBD">
            <w:r>
              <w:rPr>
                <w:rFonts w:hint="eastAsia"/>
              </w:rPr>
              <w:t>s</w:t>
            </w:r>
            <w:r>
              <w:t>uccess:false,</w:t>
            </w:r>
          </w:p>
          <w:p w:rsidR="00A55ACF" w:rsidRDefault="00A55ACF" w:rsidP="00460FBD">
            <w:r>
              <w:rPr>
                <w:rFonts w:hint="eastAsia"/>
              </w:rPr>
              <w:t>m</w:t>
            </w:r>
            <w:r>
              <w:t>essage:”</w:t>
            </w:r>
            <w:r>
              <w:rPr>
                <w:rFonts w:hint="eastAsia"/>
              </w:rPr>
              <w:t>失败的原因文字描述</w:t>
            </w:r>
            <w:r>
              <w:t>”</w:t>
            </w:r>
          </w:p>
          <w:p w:rsidR="00A55ACF" w:rsidRDefault="00A55ACF" w:rsidP="00460FBD">
            <w:r>
              <w:t>}</w:t>
            </w:r>
          </w:p>
        </w:tc>
      </w:tr>
    </w:tbl>
    <w:p w:rsidR="00222D8B" w:rsidRDefault="00222D8B" w:rsidP="0086302A"/>
    <w:p w:rsidR="00222D8B" w:rsidRDefault="00094225" w:rsidP="00E334CA">
      <w:pPr>
        <w:pStyle w:val="5"/>
      </w:pPr>
      <w:bookmarkStart w:id="80" w:name="_Toc520153768"/>
      <w:r>
        <w:rPr>
          <w:rFonts w:hint="eastAsia"/>
        </w:rPr>
        <w:t>3</w:t>
      </w:r>
      <w:r>
        <w:t>.3.5.11</w:t>
      </w:r>
      <w:r w:rsidR="00222D8B">
        <w:rPr>
          <w:rFonts w:hint="eastAsia"/>
        </w:rPr>
        <w:t>服务日志-录音</w:t>
      </w:r>
      <w:r w:rsidR="00D64B10">
        <w:rPr>
          <w:rFonts w:hint="eastAsia"/>
        </w:rPr>
        <w:t>上传</w:t>
      </w:r>
      <w:bookmarkEnd w:id="8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973C3" w:rsidTr="00460FBD">
        <w:tc>
          <w:tcPr>
            <w:tcW w:w="1555" w:type="dxa"/>
          </w:tcPr>
          <w:p w:rsidR="001973C3" w:rsidRDefault="001973C3" w:rsidP="00460FBD">
            <w:r>
              <w:rPr>
                <w:rFonts w:hint="eastAsia"/>
              </w:rPr>
              <w:t>接口名</w:t>
            </w:r>
          </w:p>
        </w:tc>
        <w:tc>
          <w:tcPr>
            <w:tcW w:w="6741" w:type="dxa"/>
          </w:tcPr>
          <w:p w:rsidR="001973C3" w:rsidRDefault="001973C3" w:rsidP="00460FBD">
            <w:r>
              <w:rPr>
                <w:rFonts w:hint="eastAsia"/>
              </w:rPr>
              <w:t>/</w:t>
            </w:r>
            <w:r>
              <w:t>svc/</w:t>
            </w:r>
            <w:r w:rsidRPr="00A55ACF">
              <w:t>upload</w:t>
            </w:r>
            <w:r>
              <w:t>Audio</w:t>
            </w:r>
          </w:p>
        </w:tc>
      </w:tr>
      <w:tr w:rsidR="001973C3" w:rsidTr="00460FBD">
        <w:tc>
          <w:tcPr>
            <w:tcW w:w="1555" w:type="dxa"/>
          </w:tcPr>
          <w:p w:rsidR="001973C3" w:rsidRDefault="001973C3" w:rsidP="00460FBD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1973C3" w:rsidRDefault="001973C3" w:rsidP="00460FBD">
            <w:r>
              <w:rPr>
                <w:rFonts w:hint="eastAsia"/>
              </w:rPr>
              <w:t>上传服务过程中的录音</w:t>
            </w:r>
          </w:p>
        </w:tc>
      </w:tr>
      <w:tr w:rsidR="001973C3" w:rsidTr="00460FBD">
        <w:tc>
          <w:tcPr>
            <w:tcW w:w="1555" w:type="dxa"/>
          </w:tcPr>
          <w:p w:rsidR="001973C3" w:rsidRDefault="001973C3" w:rsidP="00460FBD">
            <w:r>
              <w:rPr>
                <w:rFonts w:hint="eastAsia"/>
              </w:rPr>
              <w:t>header签名</w:t>
            </w:r>
          </w:p>
        </w:tc>
        <w:tc>
          <w:tcPr>
            <w:tcW w:w="6741" w:type="dxa"/>
          </w:tcPr>
          <w:p w:rsidR="001973C3" w:rsidRDefault="001973C3" w:rsidP="00460FBD">
            <w:r>
              <w:rPr>
                <w:rFonts w:hint="eastAsia"/>
              </w:rPr>
              <w:t>需要</w:t>
            </w:r>
          </w:p>
        </w:tc>
      </w:tr>
      <w:tr w:rsidR="001973C3" w:rsidTr="00460FBD">
        <w:tc>
          <w:tcPr>
            <w:tcW w:w="1555" w:type="dxa"/>
          </w:tcPr>
          <w:p w:rsidR="001973C3" w:rsidRDefault="001973C3" w:rsidP="00460FBD">
            <w:r>
              <w:rPr>
                <w:rFonts w:hint="eastAsia"/>
              </w:rPr>
              <w:t>请求方式</w:t>
            </w:r>
          </w:p>
        </w:tc>
        <w:tc>
          <w:tcPr>
            <w:tcW w:w="6741" w:type="dxa"/>
          </w:tcPr>
          <w:p w:rsidR="001973C3" w:rsidRDefault="001973C3" w:rsidP="00460FBD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1973C3" w:rsidTr="00460FBD">
        <w:tc>
          <w:tcPr>
            <w:tcW w:w="1555" w:type="dxa"/>
          </w:tcPr>
          <w:p w:rsidR="001973C3" w:rsidRDefault="001973C3" w:rsidP="00460FBD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1973C3" w:rsidRDefault="001973C3" w:rsidP="00460FBD">
            <w:r>
              <w:t>r</w:t>
            </w:r>
            <w:r>
              <w:rPr>
                <w:rFonts w:hint="eastAsia"/>
              </w:rPr>
              <w:t>wh 任务号</w:t>
            </w:r>
          </w:p>
          <w:p w:rsidR="001973C3" w:rsidRDefault="001973C3" w:rsidP="00460FBD">
            <w:pPr>
              <w:ind w:left="1890" w:hangingChars="900" w:hanging="1890"/>
            </w:pPr>
            <w:r>
              <w:rPr>
                <w:rFonts w:hint="eastAsia"/>
              </w:rPr>
              <w:t>audio</w:t>
            </w:r>
            <w:r>
              <w:t>Type</w:t>
            </w:r>
            <w:r>
              <w:rPr>
                <w:rFonts w:hint="eastAsia"/>
              </w:rPr>
              <w:t xml:space="preserve"> 音频类型，【</w:t>
            </w:r>
            <w:r w:rsidRPr="001973C3">
              <w:t>faultContent:故障内容,notHandleReason:故障未处理原因,userOpinion 用户意见建议</w:t>
            </w:r>
            <w:r>
              <w:rPr>
                <w:rFonts w:hint="eastAsia"/>
              </w:rPr>
              <w:t>】</w:t>
            </w:r>
          </w:p>
          <w:p w:rsidR="001973C3" w:rsidRDefault="001973C3" w:rsidP="00460FBD">
            <w:r>
              <w:rPr>
                <w:rFonts w:hint="eastAsia"/>
              </w:rPr>
              <w:t>audio</w:t>
            </w:r>
            <w:r>
              <w:t xml:space="preserve">file </w:t>
            </w:r>
            <w:r>
              <w:rPr>
                <w:rFonts w:hint="eastAsia"/>
              </w:rPr>
              <w:t>音频文件</w:t>
            </w:r>
          </w:p>
        </w:tc>
      </w:tr>
      <w:tr w:rsidR="001973C3" w:rsidTr="00460FBD">
        <w:tc>
          <w:tcPr>
            <w:tcW w:w="1555" w:type="dxa"/>
          </w:tcPr>
          <w:p w:rsidR="001973C3" w:rsidRDefault="001973C3" w:rsidP="00460FBD">
            <w:r>
              <w:rPr>
                <w:rFonts w:hint="eastAsia"/>
              </w:rPr>
              <w:t>参数格式</w:t>
            </w:r>
          </w:p>
        </w:tc>
        <w:tc>
          <w:tcPr>
            <w:tcW w:w="6741" w:type="dxa"/>
          </w:tcPr>
          <w:p w:rsidR="001973C3" w:rsidRDefault="001973C3" w:rsidP="00460FBD">
            <w:r>
              <w:rPr>
                <w:rFonts w:hint="eastAsia"/>
              </w:rPr>
              <w:t>键值对</w:t>
            </w:r>
          </w:p>
        </w:tc>
      </w:tr>
      <w:tr w:rsidR="001973C3" w:rsidTr="00460FBD">
        <w:tc>
          <w:tcPr>
            <w:tcW w:w="1555" w:type="dxa"/>
          </w:tcPr>
          <w:p w:rsidR="001973C3" w:rsidRDefault="001973C3" w:rsidP="00460FBD">
            <w:r>
              <w:rPr>
                <w:rFonts w:hint="eastAsia"/>
              </w:rPr>
              <w:t>成功反馈</w:t>
            </w:r>
          </w:p>
        </w:tc>
        <w:tc>
          <w:tcPr>
            <w:tcW w:w="6741" w:type="dxa"/>
          </w:tcPr>
          <w:p w:rsidR="001973C3" w:rsidRDefault="001973C3" w:rsidP="00460FBD">
            <w:r>
              <w:t>Json格式</w:t>
            </w:r>
          </w:p>
          <w:p w:rsidR="001973C3" w:rsidRDefault="001973C3" w:rsidP="00460FBD">
            <w:r>
              <w:t>{</w:t>
            </w:r>
          </w:p>
          <w:p w:rsidR="001973C3" w:rsidRDefault="001973C3" w:rsidP="00460FBD">
            <w:r>
              <w:t>success:true,</w:t>
            </w:r>
          </w:p>
          <w:p w:rsidR="001973C3" w:rsidRDefault="001973C3" w:rsidP="00460FBD">
            <w:r>
              <w:t>data:{</w:t>
            </w:r>
          </w:p>
          <w:p w:rsidR="001973C3" w:rsidRDefault="001973C3" w:rsidP="00460FBD">
            <w:r>
              <w:t xml:space="preserve">  rwh:”rwh-124”,//任务号</w:t>
            </w:r>
          </w:p>
          <w:p w:rsidR="001973C3" w:rsidRDefault="001973C3" w:rsidP="00460FBD">
            <w:r>
              <w:t xml:space="preserve">  </w:t>
            </w:r>
            <w:r>
              <w:rPr>
                <w:rFonts w:hint="eastAsia"/>
              </w:rPr>
              <w:t>audio</w:t>
            </w:r>
            <w:r>
              <w:t>Type: ”site”,//</w:t>
            </w:r>
            <w:r>
              <w:rPr>
                <w:rFonts w:hint="eastAsia"/>
              </w:rPr>
              <w:t>音频</w:t>
            </w:r>
            <w:r>
              <w:t>类型</w:t>
            </w:r>
          </w:p>
          <w:p w:rsidR="001973C3" w:rsidRDefault="001973C3" w:rsidP="00460FBD">
            <w:r>
              <w:t xml:space="preserve">  resPath:”http://...”//</w:t>
            </w:r>
            <w:r>
              <w:rPr>
                <w:rFonts w:hint="eastAsia"/>
              </w:rPr>
              <w:t>音频</w:t>
            </w:r>
            <w:r>
              <w:t>播放路径</w:t>
            </w:r>
          </w:p>
          <w:p w:rsidR="001973C3" w:rsidRDefault="001973C3" w:rsidP="00460FBD">
            <w:r>
              <w:t>}</w:t>
            </w:r>
          </w:p>
          <w:p w:rsidR="001973C3" w:rsidRDefault="001973C3" w:rsidP="00460FBD">
            <w:r>
              <w:t>}</w:t>
            </w:r>
          </w:p>
        </w:tc>
      </w:tr>
      <w:tr w:rsidR="001973C3" w:rsidTr="00460FBD">
        <w:tc>
          <w:tcPr>
            <w:tcW w:w="1555" w:type="dxa"/>
          </w:tcPr>
          <w:p w:rsidR="001973C3" w:rsidRDefault="001973C3" w:rsidP="00460FBD">
            <w:r>
              <w:rPr>
                <w:rFonts w:hint="eastAsia"/>
              </w:rPr>
              <w:t>失败反馈</w:t>
            </w:r>
          </w:p>
        </w:tc>
        <w:tc>
          <w:tcPr>
            <w:tcW w:w="6741" w:type="dxa"/>
          </w:tcPr>
          <w:p w:rsidR="001973C3" w:rsidRDefault="001973C3" w:rsidP="00460FBD">
            <w:r>
              <w:t>Json</w:t>
            </w:r>
            <w:r>
              <w:rPr>
                <w:rFonts w:hint="eastAsia"/>
              </w:rPr>
              <w:t>格式</w:t>
            </w:r>
          </w:p>
          <w:p w:rsidR="001973C3" w:rsidRDefault="001973C3" w:rsidP="00460FBD">
            <w:r>
              <w:rPr>
                <w:rFonts w:hint="eastAsia"/>
              </w:rPr>
              <w:t>{</w:t>
            </w:r>
          </w:p>
          <w:p w:rsidR="001973C3" w:rsidRDefault="001973C3" w:rsidP="00460FBD">
            <w:r>
              <w:rPr>
                <w:rFonts w:hint="eastAsia"/>
              </w:rPr>
              <w:t>s</w:t>
            </w:r>
            <w:r>
              <w:t>uccess:false,</w:t>
            </w:r>
          </w:p>
          <w:p w:rsidR="001973C3" w:rsidRDefault="001973C3" w:rsidP="00460FBD">
            <w:r>
              <w:rPr>
                <w:rFonts w:hint="eastAsia"/>
              </w:rPr>
              <w:t>m</w:t>
            </w:r>
            <w:r>
              <w:t>essage:”</w:t>
            </w:r>
            <w:r>
              <w:rPr>
                <w:rFonts w:hint="eastAsia"/>
              </w:rPr>
              <w:t>失败的原因文字描述</w:t>
            </w:r>
            <w:r>
              <w:t>”</w:t>
            </w:r>
          </w:p>
          <w:p w:rsidR="001973C3" w:rsidRDefault="001973C3" w:rsidP="00460FBD">
            <w:r>
              <w:t>}</w:t>
            </w:r>
          </w:p>
        </w:tc>
      </w:tr>
    </w:tbl>
    <w:p w:rsidR="00222D8B" w:rsidRDefault="00222D8B" w:rsidP="0086302A"/>
    <w:p w:rsidR="00222D8B" w:rsidRDefault="00094225" w:rsidP="00E334CA">
      <w:pPr>
        <w:pStyle w:val="5"/>
      </w:pPr>
      <w:bookmarkStart w:id="81" w:name="_Toc520153769"/>
      <w:r>
        <w:rPr>
          <w:rFonts w:hint="eastAsia"/>
        </w:rPr>
        <w:t>3</w:t>
      </w:r>
      <w:r>
        <w:t>.3.5.12</w:t>
      </w:r>
      <w:r w:rsidR="00222D8B">
        <w:rPr>
          <w:rFonts w:hint="eastAsia"/>
        </w:rPr>
        <w:t>服务日志-照片</w:t>
      </w:r>
      <w:r w:rsidR="00D64B10">
        <w:rPr>
          <w:rFonts w:hint="eastAsia"/>
        </w:rPr>
        <w:t>上传</w:t>
      </w:r>
      <w:bookmarkEnd w:id="8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973C3" w:rsidTr="00460FBD">
        <w:tc>
          <w:tcPr>
            <w:tcW w:w="1555" w:type="dxa"/>
          </w:tcPr>
          <w:p w:rsidR="001973C3" w:rsidRDefault="001973C3" w:rsidP="00460FBD">
            <w:r>
              <w:rPr>
                <w:rFonts w:hint="eastAsia"/>
              </w:rPr>
              <w:t>接口名</w:t>
            </w:r>
          </w:p>
        </w:tc>
        <w:tc>
          <w:tcPr>
            <w:tcW w:w="6741" w:type="dxa"/>
          </w:tcPr>
          <w:p w:rsidR="001973C3" w:rsidRDefault="001973C3" w:rsidP="00460FBD">
            <w:r>
              <w:rPr>
                <w:rFonts w:hint="eastAsia"/>
              </w:rPr>
              <w:t>/</w:t>
            </w:r>
            <w:r>
              <w:t>svc/</w:t>
            </w:r>
            <w:r w:rsidRPr="00A55ACF">
              <w:t>upload</w:t>
            </w:r>
            <w:r>
              <w:rPr>
                <w:rFonts w:hint="eastAsia"/>
              </w:rPr>
              <w:t>Image</w:t>
            </w:r>
          </w:p>
        </w:tc>
      </w:tr>
      <w:tr w:rsidR="001973C3" w:rsidTr="00460FBD">
        <w:tc>
          <w:tcPr>
            <w:tcW w:w="1555" w:type="dxa"/>
          </w:tcPr>
          <w:p w:rsidR="001973C3" w:rsidRDefault="001973C3" w:rsidP="00460FBD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1973C3" w:rsidRDefault="001973C3" w:rsidP="00460FBD">
            <w:r>
              <w:rPr>
                <w:rFonts w:hint="eastAsia"/>
              </w:rPr>
              <w:t>上传服务过程中的照片</w:t>
            </w:r>
          </w:p>
        </w:tc>
      </w:tr>
      <w:tr w:rsidR="001973C3" w:rsidTr="00460FBD">
        <w:tc>
          <w:tcPr>
            <w:tcW w:w="1555" w:type="dxa"/>
          </w:tcPr>
          <w:p w:rsidR="001973C3" w:rsidRDefault="001973C3" w:rsidP="00460FBD">
            <w:r>
              <w:rPr>
                <w:rFonts w:hint="eastAsia"/>
              </w:rPr>
              <w:t>header签名</w:t>
            </w:r>
          </w:p>
        </w:tc>
        <w:tc>
          <w:tcPr>
            <w:tcW w:w="6741" w:type="dxa"/>
          </w:tcPr>
          <w:p w:rsidR="001973C3" w:rsidRDefault="001973C3" w:rsidP="00460FBD">
            <w:r>
              <w:rPr>
                <w:rFonts w:hint="eastAsia"/>
              </w:rPr>
              <w:t>需要</w:t>
            </w:r>
          </w:p>
        </w:tc>
      </w:tr>
      <w:tr w:rsidR="001973C3" w:rsidTr="00460FBD">
        <w:tc>
          <w:tcPr>
            <w:tcW w:w="1555" w:type="dxa"/>
          </w:tcPr>
          <w:p w:rsidR="001973C3" w:rsidRDefault="001973C3" w:rsidP="00460FBD">
            <w:r>
              <w:rPr>
                <w:rFonts w:hint="eastAsia"/>
              </w:rPr>
              <w:t>请求方式</w:t>
            </w:r>
          </w:p>
        </w:tc>
        <w:tc>
          <w:tcPr>
            <w:tcW w:w="6741" w:type="dxa"/>
          </w:tcPr>
          <w:p w:rsidR="001973C3" w:rsidRDefault="001973C3" w:rsidP="00460FBD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1973C3" w:rsidTr="00460FBD">
        <w:tc>
          <w:tcPr>
            <w:tcW w:w="1555" w:type="dxa"/>
          </w:tcPr>
          <w:p w:rsidR="001973C3" w:rsidRDefault="001973C3" w:rsidP="00460FBD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1973C3" w:rsidRDefault="001973C3" w:rsidP="00460FBD">
            <w:r>
              <w:t>r</w:t>
            </w:r>
            <w:r>
              <w:rPr>
                <w:rFonts w:hint="eastAsia"/>
              </w:rPr>
              <w:t>wh 任务号</w:t>
            </w:r>
          </w:p>
          <w:p w:rsidR="001973C3" w:rsidRDefault="001973C3" w:rsidP="00460FBD">
            <w:pPr>
              <w:ind w:left="1890" w:hangingChars="900" w:hanging="1890"/>
            </w:pPr>
            <w:r>
              <w:rPr>
                <w:rFonts w:hint="eastAsia"/>
              </w:rPr>
              <w:t>image</w:t>
            </w:r>
            <w:r>
              <w:t>Type</w:t>
            </w:r>
            <w:r>
              <w:rPr>
                <w:rFonts w:hint="eastAsia"/>
              </w:rPr>
              <w:t xml:space="preserve"> </w:t>
            </w:r>
            <w:r w:rsidR="004B4131">
              <w:rPr>
                <w:rFonts w:hint="eastAsia"/>
              </w:rPr>
              <w:t>照片</w:t>
            </w:r>
            <w:r>
              <w:rPr>
                <w:rFonts w:hint="eastAsia"/>
              </w:rPr>
              <w:t>类型，【</w:t>
            </w:r>
            <w:r w:rsidRPr="001973C3">
              <w:t>jihao:机号照片</w:t>
            </w:r>
            <w:r>
              <w:rPr>
                <w:rFonts w:hint="eastAsia"/>
              </w:rPr>
              <w:t>】</w:t>
            </w:r>
          </w:p>
          <w:p w:rsidR="001973C3" w:rsidRDefault="001973C3" w:rsidP="00460FBD">
            <w:r>
              <w:t xml:space="preserve">imagefile </w:t>
            </w:r>
            <w:r>
              <w:rPr>
                <w:rFonts w:hint="eastAsia"/>
              </w:rPr>
              <w:t>图片文件</w:t>
            </w:r>
          </w:p>
        </w:tc>
      </w:tr>
      <w:tr w:rsidR="001973C3" w:rsidTr="00460FBD">
        <w:tc>
          <w:tcPr>
            <w:tcW w:w="1555" w:type="dxa"/>
          </w:tcPr>
          <w:p w:rsidR="001973C3" w:rsidRDefault="001973C3" w:rsidP="00460FBD">
            <w:r>
              <w:rPr>
                <w:rFonts w:hint="eastAsia"/>
              </w:rPr>
              <w:t>参数格式</w:t>
            </w:r>
          </w:p>
        </w:tc>
        <w:tc>
          <w:tcPr>
            <w:tcW w:w="6741" w:type="dxa"/>
          </w:tcPr>
          <w:p w:rsidR="001973C3" w:rsidRDefault="001973C3" w:rsidP="00460FBD">
            <w:r>
              <w:rPr>
                <w:rFonts w:hint="eastAsia"/>
              </w:rPr>
              <w:t>键值对</w:t>
            </w:r>
          </w:p>
        </w:tc>
      </w:tr>
      <w:tr w:rsidR="001973C3" w:rsidTr="00460FBD">
        <w:tc>
          <w:tcPr>
            <w:tcW w:w="1555" w:type="dxa"/>
          </w:tcPr>
          <w:p w:rsidR="001973C3" w:rsidRDefault="001973C3" w:rsidP="00460FBD">
            <w:r>
              <w:rPr>
                <w:rFonts w:hint="eastAsia"/>
              </w:rPr>
              <w:t>成功反馈</w:t>
            </w:r>
          </w:p>
        </w:tc>
        <w:tc>
          <w:tcPr>
            <w:tcW w:w="6741" w:type="dxa"/>
          </w:tcPr>
          <w:p w:rsidR="001973C3" w:rsidRDefault="001973C3" w:rsidP="00460FBD">
            <w:r>
              <w:t>Json格式</w:t>
            </w:r>
          </w:p>
          <w:p w:rsidR="001973C3" w:rsidRDefault="001973C3" w:rsidP="00460FBD">
            <w:r>
              <w:t>{</w:t>
            </w:r>
          </w:p>
          <w:p w:rsidR="001973C3" w:rsidRDefault="001973C3" w:rsidP="00460FBD">
            <w:r>
              <w:t>success:true,</w:t>
            </w:r>
          </w:p>
          <w:p w:rsidR="001973C3" w:rsidRDefault="001973C3" w:rsidP="00460FBD">
            <w:r>
              <w:t>data:{</w:t>
            </w:r>
          </w:p>
          <w:p w:rsidR="001973C3" w:rsidRDefault="001973C3" w:rsidP="00460FBD">
            <w:r>
              <w:t xml:space="preserve">  rwh:”rwh-124”,//任务号</w:t>
            </w:r>
          </w:p>
          <w:p w:rsidR="001973C3" w:rsidRDefault="001973C3" w:rsidP="00460FBD">
            <w:r>
              <w:t xml:space="preserve">  </w:t>
            </w:r>
            <w:r>
              <w:rPr>
                <w:rFonts w:hint="eastAsia"/>
              </w:rPr>
              <w:t>image</w:t>
            </w:r>
            <w:r>
              <w:t>Type: ”jihao”,//</w:t>
            </w:r>
            <w:r>
              <w:rPr>
                <w:rFonts w:hint="eastAsia"/>
              </w:rPr>
              <w:t>图片</w:t>
            </w:r>
            <w:r>
              <w:t>类型</w:t>
            </w:r>
          </w:p>
          <w:p w:rsidR="001973C3" w:rsidRDefault="001973C3" w:rsidP="00460FBD">
            <w:r>
              <w:t xml:space="preserve">  resPath:”http://...”//</w:t>
            </w:r>
            <w:r>
              <w:rPr>
                <w:rFonts w:hint="eastAsia"/>
              </w:rPr>
              <w:t>图片</w:t>
            </w:r>
            <w:r>
              <w:t>播放路径</w:t>
            </w:r>
          </w:p>
          <w:p w:rsidR="001973C3" w:rsidRDefault="001973C3" w:rsidP="00460FBD">
            <w:r>
              <w:t>}</w:t>
            </w:r>
          </w:p>
          <w:p w:rsidR="001973C3" w:rsidRDefault="001973C3" w:rsidP="00460FBD">
            <w:r>
              <w:t>}</w:t>
            </w:r>
          </w:p>
        </w:tc>
      </w:tr>
      <w:tr w:rsidR="001973C3" w:rsidTr="00460FBD">
        <w:tc>
          <w:tcPr>
            <w:tcW w:w="1555" w:type="dxa"/>
          </w:tcPr>
          <w:p w:rsidR="001973C3" w:rsidRDefault="001973C3" w:rsidP="00460FBD">
            <w:r>
              <w:rPr>
                <w:rFonts w:hint="eastAsia"/>
              </w:rPr>
              <w:t>失败反馈</w:t>
            </w:r>
          </w:p>
        </w:tc>
        <w:tc>
          <w:tcPr>
            <w:tcW w:w="6741" w:type="dxa"/>
          </w:tcPr>
          <w:p w:rsidR="001973C3" w:rsidRDefault="001973C3" w:rsidP="00460FBD">
            <w:r>
              <w:t>Json</w:t>
            </w:r>
            <w:r>
              <w:rPr>
                <w:rFonts w:hint="eastAsia"/>
              </w:rPr>
              <w:t>格式</w:t>
            </w:r>
          </w:p>
          <w:p w:rsidR="001973C3" w:rsidRDefault="001973C3" w:rsidP="00460FBD">
            <w:r>
              <w:rPr>
                <w:rFonts w:hint="eastAsia"/>
              </w:rPr>
              <w:t>{</w:t>
            </w:r>
          </w:p>
          <w:p w:rsidR="001973C3" w:rsidRDefault="001973C3" w:rsidP="00460FBD">
            <w:r>
              <w:rPr>
                <w:rFonts w:hint="eastAsia"/>
              </w:rPr>
              <w:t>s</w:t>
            </w:r>
            <w:r>
              <w:t>uccess:false,</w:t>
            </w:r>
          </w:p>
          <w:p w:rsidR="001973C3" w:rsidRDefault="001973C3" w:rsidP="00460FBD">
            <w:r>
              <w:rPr>
                <w:rFonts w:hint="eastAsia"/>
              </w:rPr>
              <w:t>m</w:t>
            </w:r>
            <w:r>
              <w:t>essage:”</w:t>
            </w:r>
            <w:r>
              <w:rPr>
                <w:rFonts w:hint="eastAsia"/>
              </w:rPr>
              <w:t>失败的原因文字描述</w:t>
            </w:r>
            <w:r>
              <w:t>”</w:t>
            </w:r>
          </w:p>
          <w:p w:rsidR="001973C3" w:rsidRDefault="001973C3" w:rsidP="00460FBD">
            <w:r>
              <w:t>}</w:t>
            </w:r>
          </w:p>
        </w:tc>
      </w:tr>
    </w:tbl>
    <w:p w:rsidR="00094225" w:rsidRDefault="00094225" w:rsidP="00094225">
      <w:pPr>
        <w:pStyle w:val="5"/>
      </w:pPr>
      <w:bookmarkStart w:id="82" w:name="_Toc520153770"/>
      <w:r>
        <w:rPr>
          <w:rFonts w:hint="eastAsia"/>
        </w:rPr>
        <w:t>3</w:t>
      </w:r>
      <w:r>
        <w:t>.3.5.13</w:t>
      </w:r>
      <w:r>
        <w:rPr>
          <w:rFonts w:hint="eastAsia"/>
        </w:rPr>
        <w:t>时间里程接口</w:t>
      </w:r>
      <w:bookmarkEnd w:id="82"/>
    </w:p>
    <w:p w:rsidR="00094225" w:rsidRPr="00F916D0" w:rsidRDefault="00094225" w:rsidP="00094225">
      <w:r>
        <w:rPr>
          <w:rFonts w:hint="eastAsia"/>
        </w:rPr>
        <w:t>获取接口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94225" w:rsidTr="00A052A0">
        <w:tc>
          <w:tcPr>
            <w:tcW w:w="1555" w:type="dxa"/>
          </w:tcPr>
          <w:p w:rsidR="00094225" w:rsidRDefault="00094225" w:rsidP="00A052A0">
            <w:r>
              <w:rPr>
                <w:rFonts w:hint="eastAsia"/>
              </w:rPr>
              <w:t>接口名</w:t>
            </w:r>
          </w:p>
        </w:tc>
        <w:tc>
          <w:tcPr>
            <w:tcW w:w="6741" w:type="dxa"/>
          </w:tcPr>
          <w:p w:rsidR="00094225" w:rsidRDefault="00094225" w:rsidP="00A052A0">
            <w:r>
              <w:rPr>
                <w:rFonts w:hint="eastAsia"/>
              </w:rPr>
              <w:t>/</w:t>
            </w:r>
            <w:r>
              <w:t>svc/</w:t>
            </w:r>
            <w:r w:rsidRPr="003B57EB">
              <w:t>task</w:t>
            </w:r>
            <w:r>
              <w:t>TimeMile</w:t>
            </w:r>
          </w:p>
        </w:tc>
      </w:tr>
      <w:tr w:rsidR="00094225" w:rsidTr="00A052A0">
        <w:tc>
          <w:tcPr>
            <w:tcW w:w="1555" w:type="dxa"/>
          </w:tcPr>
          <w:p w:rsidR="00094225" w:rsidRDefault="00094225" w:rsidP="00A052A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094225" w:rsidRDefault="00094225" w:rsidP="00A052A0">
            <w:r>
              <w:rPr>
                <w:rFonts w:hint="eastAsia"/>
              </w:rPr>
              <w:t>获取某个工单任务的时间里程信息.</w:t>
            </w:r>
          </w:p>
        </w:tc>
      </w:tr>
      <w:tr w:rsidR="00094225" w:rsidTr="00A052A0">
        <w:tc>
          <w:tcPr>
            <w:tcW w:w="1555" w:type="dxa"/>
          </w:tcPr>
          <w:p w:rsidR="00094225" w:rsidRDefault="00094225" w:rsidP="00A052A0">
            <w:r>
              <w:rPr>
                <w:rFonts w:hint="eastAsia"/>
              </w:rPr>
              <w:t>header签名</w:t>
            </w:r>
          </w:p>
        </w:tc>
        <w:tc>
          <w:tcPr>
            <w:tcW w:w="6741" w:type="dxa"/>
          </w:tcPr>
          <w:p w:rsidR="00094225" w:rsidRDefault="00094225" w:rsidP="00A052A0">
            <w:r>
              <w:rPr>
                <w:rFonts w:hint="eastAsia"/>
              </w:rPr>
              <w:t>需要</w:t>
            </w:r>
          </w:p>
        </w:tc>
      </w:tr>
      <w:tr w:rsidR="00094225" w:rsidTr="00A052A0">
        <w:tc>
          <w:tcPr>
            <w:tcW w:w="1555" w:type="dxa"/>
          </w:tcPr>
          <w:p w:rsidR="00094225" w:rsidRDefault="00094225" w:rsidP="00A052A0">
            <w:r>
              <w:rPr>
                <w:rFonts w:hint="eastAsia"/>
              </w:rPr>
              <w:t>请求方式</w:t>
            </w:r>
          </w:p>
        </w:tc>
        <w:tc>
          <w:tcPr>
            <w:tcW w:w="6741" w:type="dxa"/>
          </w:tcPr>
          <w:p w:rsidR="00094225" w:rsidRDefault="00094225" w:rsidP="00A052A0">
            <w:r>
              <w:t>get</w:t>
            </w:r>
          </w:p>
        </w:tc>
      </w:tr>
      <w:tr w:rsidR="00094225" w:rsidTr="00A052A0">
        <w:tc>
          <w:tcPr>
            <w:tcW w:w="1555" w:type="dxa"/>
          </w:tcPr>
          <w:p w:rsidR="00094225" w:rsidRDefault="00094225" w:rsidP="00A052A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094225" w:rsidRDefault="00094225" w:rsidP="00A052A0">
            <w:r>
              <w:t>r</w:t>
            </w:r>
            <w:r>
              <w:rPr>
                <w:rFonts w:hint="eastAsia"/>
              </w:rPr>
              <w:t>wh 任务号</w:t>
            </w:r>
          </w:p>
        </w:tc>
      </w:tr>
      <w:tr w:rsidR="00094225" w:rsidTr="00A052A0">
        <w:tc>
          <w:tcPr>
            <w:tcW w:w="1555" w:type="dxa"/>
          </w:tcPr>
          <w:p w:rsidR="00094225" w:rsidRDefault="00094225" w:rsidP="00A052A0">
            <w:r>
              <w:rPr>
                <w:rFonts w:hint="eastAsia"/>
              </w:rPr>
              <w:t>参数格式</w:t>
            </w:r>
          </w:p>
        </w:tc>
        <w:tc>
          <w:tcPr>
            <w:tcW w:w="6741" w:type="dxa"/>
          </w:tcPr>
          <w:p w:rsidR="00094225" w:rsidRDefault="00094225" w:rsidP="00A052A0">
            <w:r>
              <w:rPr>
                <w:rFonts w:hint="eastAsia"/>
              </w:rPr>
              <w:t>键值对</w:t>
            </w:r>
          </w:p>
        </w:tc>
      </w:tr>
      <w:tr w:rsidR="00094225" w:rsidTr="00A052A0">
        <w:tc>
          <w:tcPr>
            <w:tcW w:w="1555" w:type="dxa"/>
          </w:tcPr>
          <w:p w:rsidR="00094225" w:rsidRDefault="00094225" w:rsidP="00A052A0">
            <w:r>
              <w:rPr>
                <w:rFonts w:hint="eastAsia"/>
              </w:rPr>
              <w:t>成功反馈</w:t>
            </w:r>
          </w:p>
        </w:tc>
        <w:tc>
          <w:tcPr>
            <w:tcW w:w="6741" w:type="dxa"/>
          </w:tcPr>
          <w:p w:rsidR="00094225" w:rsidRDefault="00094225" w:rsidP="00A052A0">
            <w:r>
              <w:t>Json</w:t>
            </w:r>
            <w:r>
              <w:rPr>
                <w:rFonts w:hint="eastAsia"/>
              </w:rPr>
              <w:t>格式</w:t>
            </w:r>
          </w:p>
          <w:p w:rsidR="00094225" w:rsidRDefault="00094225" w:rsidP="00A052A0">
            <w:r>
              <w:rPr>
                <w:rFonts w:hint="eastAsia"/>
              </w:rPr>
              <w:t>{</w:t>
            </w:r>
          </w:p>
          <w:p w:rsidR="00094225" w:rsidRDefault="00094225" w:rsidP="00A052A0">
            <w:r>
              <w:rPr>
                <w:rFonts w:hint="eastAsia"/>
              </w:rPr>
              <w:t>s</w:t>
            </w:r>
            <w:r>
              <w:t>uccess:true,</w:t>
            </w:r>
          </w:p>
          <w:p w:rsidR="00094225" w:rsidRDefault="00094225" w:rsidP="00A052A0">
            <w:r>
              <w:rPr>
                <w:rFonts w:hint="eastAsia"/>
              </w:rPr>
              <w:t>d</w:t>
            </w:r>
            <w:r>
              <w:t>ata:</w:t>
            </w:r>
            <w:r>
              <w:rPr>
                <w:rFonts w:hint="eastAsia"/>
              </w:rPr>
              <w:t>{</w:t>
            </w:r>
          </w:p>
          <w:p w:rsidR="00094225" w:rsidRDefault="00094225" w:rsidP="00A052A0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4B4131">
              <w:t xml:space="preserve"> </w:t>
            </w:r>
            <w:r>
              <w:t>setoutTime</w:t>
            </w:r>
            <w:r>
              <w:rPr>
                <w:rFonts w:hint="eastAsia"/>
              </w:rPr>
              <w:t>:“0</w:t>
            </w:r>
            <w:r>
              <w:t>9:00</w:t>
            </w:r>
            <w:r>
              <w:rPr>
                <w:rFonts w:hint="eastAsia"/>
              </w:rPr>
              <w:t>”</w:t>
            </w:r>
            <w:r>
              <w:t>,//</w:t>
            </w:r>
            <w:r>
              <w:rPr>
                <w:rFonts w:hint="eastAsia"/>
              </w:rPr>
              <w:t>出发时间</w:t>
            </w:r>
          </w:p>
          <w:p w:rsidR="00094225" w:rsidRDefault="00094225" w:rsidP="00A052A0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4B4131">
              <w:t xml:space="preserve"> </w:t>
            </w:r>
            <w:r>
              <w:t>returnTime:”17:00”,//</w:t>
            </w:r>
            <w:r>
              <w:rPr>
                <w:rFonts w:hint="eastAsia"/>
              </w:rPr>
              <w:t>返回时间</w:t>
            </w:r>
          </w:p>
          <w:p w:rsidR="00094225" w:rsidRDefault="00094225" w:rsidP="00A052A0">
            <w:r>
              <w:rPr>
                <w:rFonts w:hint="eastAsia"/>
              </w:rPr>
              <w:lastRenderedPageBreak/>
              <w:t xml:space="preserve"> </w:t>
            </w:r>
            <w:r>
              <w:t xml:space="preserve"> </w:t>
            </w:r>
            <w:r w:rsidR="004B4131">
              <w:t xml:space="preserve"> </w:t>
            </w:r>
            <w:r>
              <w:t>mile:”</w:t>
            </w:r>
            <w:hyperlink r:id="rId10" w:history="1">
              <w:r>
                <w:t>35</w:t>
              </w:r>
              <w:r w:rsidRPr="00206ADF">
                <w:rPr>
                  <w:rStyle w:val="a5"/>
                </w:rPr>
                <w:t>.</w:t>
              </w:r>
            </w:hyperlink>
            <w:r>
              <w:t>”  //</w:t>
            </w:r>
            <w:r>
              <w:rPr>
                <w:rFonts w:hint="eastAsia"/>
              </w:rPr>
              <w:t>里程</w:t>
            </w:r>
          </w:p>
          <w:p w:rsidR="00094225" w:rsidRDefault="00094225" w:rsidP="004B4131">
            <w:pPr>
              <w:ind w:firstLineChars="100" w:firstLine="210"/>
            </w:pPr>
            <w:r>
              <w:rPr>
                <w:rFonts w:hint="eastAsia"/>
              </w:rPr>
              <w:t>}</w:t>
            </w:r>
          </w:p>
          <w:p w:rsidR="00094225" w:rsidRDefault="00094225" w:rsidP="00A052A0">
            <w:r>
              <w:t>}</w:t>
            </w:r>
          </w:p>
        </w:tc>
      </w:tr>
      <w:tr w:rsidR="00094225" w:rsidTr="00A052A0">
        <w:tc>
          <w:tcPr>
            <w:tcW w:w="1555" w:type="dxa"/>
          </w:tcPr>
          <w:p w:rsidR="00094225" w:rsidRDefault="00094225" w:rsidP="00A052A0">
            <w:r>
              <w:rPr>
                <w:rFonts w:hint="eastAsia"/>
              </w:rPr>
              <w:lastRenderedPageBreak/>
              <w:t>失败反馈</w:t>
            </w:r>
          </w:p>
        </w:tc>
        <w:tc>
          <w:tcPr>
            <w:tcW w:w="6741" w:type="dxa"/>
          </w:tcPr>
          <w:p w:rsidR="00094225" w:rsidRDefault="00094225" w:rsidP="00A052A0">
            <w:r>
              <w:t>Json</w:t>
            </w:r>
            <w:r>
              <w:rPr>
                <w:rFonts w:hint="eastAsia"/>
              </w:rPr>
              <w:t>格式</w:t>
            </w:r>
          </w:p>
          <w:p w:rsidR="00094225" w:rsidRDefault="00094225" w:rsidP="00A052A0">
            <w:r>
              <w:rPr>
                <w:rFonts w:hint="eastAsia"/>
              </w:rPr>
              <w:t>{</w:t>
            </w:r>
          </w:p>
          <w:p w:rsidR="00094225" w:rsidRDefault="00094225" w:rsidP="00A052A0">
            <w:r>
              <w:rPr>
                <w:rFonts w:hint="eastAsia"/>
              </w:rPr>
              <w:t>s</w:t>
            </w:r>
            <w:r>
              <w:t>uccess:false,</w:t>
            </w:r>
          </w:p>
          <w:p w:rsidR="00094225" w:rsidRDefault="00094225" w:rsidP="00A052A0">
            <w:r>
              <w:rPr>
                <w:rFonts w:hint="eastAsia"/>
              </w:rPr>
              <w:t>m</w:t>
            </w:r>
            <w:r>
              <w:t>essage:”</w:t>
            </w:r>
            <w:r>
              <w:rPr>
                <w:rFonts w:hint="eastAsia"/>
              </w:rPr>
              <w:t>失败的原因文字描述</w:t>
            </w:r>
            <w:r>
              <w:t>”</w:t>
            </w:r>
          </w:p>
          <w:p w:rsidR="00094225" w:rsidRDefault="00094225" w:rsidP="00A052A0">
            <w:r>
              <w:t>}</w:t>
            </w:r>
          </w:p>
        </w:tc>
      </w:tr>
    </w:tbl>
    <w:p w:rsidR="00094225" w:rsidRDefault="00094225" w:rsidP="00094225"/>
    <w:p w:rsidR="00094225" w:rsidRDefault="00094225" w:rsidP="00094225">
      <w:r>
        <w:rPr>
          <w:rFonts w:hint="eastAsia"/>
        </w:rPr>
        <w:t>更新接口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94225" w:rsidTr="00A052A0">
        <w:tc>
          <w:tcPr>
            <w:tcW w:w="1555" w:type="dxa"/>
          </w:tcPr>
          <w:p w:rsidR="00094225" w:rsidRDefault="00094225" w:rsidP="00A052A0">
            <w:r>
              <w:rPr>
                <w:rFonts w:hint="eastAsia"/>
              </w:rPr>
              <w:t>接口名</w:t>
            </w:r>
          </w:p>
        </w:tc>
        <w:tc>
          <w:tcPr>
            <w:tcW w:w="6741" w:type="dxa"/>
          </w:tcPr>
          <w:p w:rsidR="00094225" w:rsidRDefault="00094225" w:rsidP="00A052A0">
            <w:r>
              <w:rPr>
                <w:rFonts w:hint="eastAsia"/>
              </w:rPr>
              <w:t>/</w:t>
            </w:r>
            <w:r>
              <w:t>svc/</w:t>
            </w:r>
            <w:r w:rsidRPr="003B57EB">
              <w:t xml:space="preserve"> task</w:t>
            </w:r>
            <w:r>
              <w:t>TimeMile</w:t>
            </w:r>
          </w:p>
        </w:tc>
      </w:tr>
      <w:tr w:rsidR="00094225" w:rsidTr="00A052A0">
        <w:tc>
          <w:tcPr>
            <w:tcW w:w="1555" w:type="dxa"/>
          </w:tcPr>
          <w:p w:rsidR="00094225" w:rsidRDefault="00094225" w:rsidP="00A052A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094225" w:rsidRDefault="00094225" w:rsidP="00A052A0">
            <w:r>
              <w:rPr>
                <w:rFonts w:hint="eastAsia"/>
              </w:rPr>
              <w:t>设置某个工单任务的时间里程信息</w:t>
            </w:r>
          </w:p>
        </w:tc>
      </w:tr>
      <w:tr w:rsidR="00094225" w:rsidTr="00A052A0">
        <w:tc>
          <w:tcPr>
            <w:tcW w:w="1555" w:type="dxa"/>
          </w:tcPr>
          <w:p w:rsidR="00094225" w:rsidRDefault="00094225" w:rsidP="00A052A0">
            <w:r>
              <w:rPr>
                <w:rFonts w:hint="eastAsia"/>
              </w:rPr>
              <w:t>header签名</w:t>
            </w:r>
          </w:p>
        </w:tc>
        <w:tc>
          <w:tcPr>
            <w:tcW w:w="6741" w:type="dxa"/>
          </w:tcPr>
          <w:p w:rsidR="00094225" w:rsidRDefault="00094225" w:rsidP="00A052A0">
            <w:r>
              <w:rPr>
                <w:rFonts w:hint="eastAsia"/>
              </w:rPr>
              <w:t>需要</w:t>
            </w:r>
          </w:p>
        </w:tc>
      </w:tr>
      <w:tr w:rsidR="00094225" w:rsidTr="00A052A0">
        <w:tc>
          <w:tcPr>
            <w:tcW w:w="1555" w:type="dxa"/>
          </w:tcPr>
          <w:p w:rsidR="00094225" w:rsidRDefault="00094225" w:rsidP="00A052A0">
            <w:r>
              <w:rPr>
                <w:rFonts w:hint="eastAsia"/>
              </w:rPr>
              <w:t>请求方式</w:t>
            </w:r>
          </w:p>
        </w:tc>
        <w:tc>
          <w:tcPr>
            <w:tcW w:w="6741" w:type="dxa"/>
          </w:tcPr>
          <w:p w:rsidR="00094225" w:rsidRDefault="00094225" w:rsidP="00A052A0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094225" w:rsidTr="00A052A0">
        <w:tc>
          <w:tcPr>
            <w:tcW w:w="1555" w:type="dxa"/>
          </w:tcPr>
          <w:p w:rsidR="00094225" w:rsidRDefault="00094225" w:rsidP="00A052A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094225" w:rsidRDefault="00094225" w:rsidP="00A052A0">
            <w:r>
              <w:t>r</w:t>
            </w:r>
            <w:r>
              <w:rPr>
                <w:rFonts w:hint="eastAsia"/>
              </w:rPr>
              <w:t>wh 任务号</w:t>
            </w:r>
          </w:p>
          <w:p w:rsidR="00094225" w:rsidRDefault="00094225" w:rsidP="00A052A0">
            <w:r>
              <w:rPr>
                <w:rFonts w:hint="eastAsia"/>
              </w:rPr>
              <w:t>set</w:t>
            </w:r>
            <w:r>
              <w:t>outTime</w:t>
            </w:r>
            <w:r>
              <w:rPr>
                <w:rFonts w:hint="eastAsia"/>
              </w:rPr>
              <w:t>出发时间，字符串</w:t>
            </w:r>
          </w:p>
          <w:p w:rsidR="00094225" w:rsidRDefault="00094225" w:rsidP="00A052A0">
            <w:r>
              <w:rPr>
                <w:rFonts w:hint="eastAsia"/>
              </w:rPr>
              <w:t>r</w:t>
            </w:r>
            <w:r>
              <w:t xml:space="preserve">eturnTime </w:t>
            </w:r>
            <w:r>
              <w:rPr>
                <w:rFonts w:hint="eastAsia"/>
              </w:rPr>
              <w:t>返回时间，字符串</w:t>
            </w:r>
          </w:p>
          <w:p w:rsidR="00094225" w:rsidRDefault="00094225" w:rsidP="00A052A0">
            <w:r>
              <w:rPr>
                <w:rFonts w:hint="eastAsia"/>
              </w:rPr>
              <w:t>m</w:t>
            </w:r>
            <w:r>
              <w:t xml:space="preserve">ile </w:t>
            </w:r>
            <w:r>
              <w:rPr>
                <w:rFonts w:hint="eastAsia"/>
              </w:rPr>
              <w:t>里程，字符串</w:t>
            </w:r>
          </w:p>
        </w:tc>
      </w:tr>
      <w:tr w:rsidR="00094225" w:rsidTr="00A052A0">
        <w:tc>
          <w:tcPr>
            <w:tcW w:w="1555" w:type="dxa"/>
          </w:tcPr>
          <w:p w:rsidR="00094225" w:rsidRDefault="00094225" w:rsidP="00A052A0">
            <w:r>
              <w:rPr>
                <w:rFonts w:hint="eastAsia"/>
              </w:rPr>
              <w:t>参数格式</w:t>
            </w:r>
          </w:p>
        </w:tc>
        <w:tc>
          <w:tcPr>
            <w:tcW w:w="6741" w:type="dxa"/>
          </w:tcPr>
          <w:p w:rsidR="00094225" w:rsidRDefault="00094225" w:rsidP="00A052A0">
            <w:r>
              <w:rPr>
                <w:rFonts w:hint="eastAsia"/>
              </w:rPr>
              <w:t>键值对</w:t>
            </w:r>
          </w:p>
        </w:tc>
      </w:tr>
      <w:tr w:rsidR="00094225" w:rsidTr="00A052A0">
        <w:tc>
          <w:tcPr>
            <w:tcW w:w="1555" w:type="dxa"/>
          </w:tcPr>
          <w:p w:rsidR="00094225" w:rsidRDefault="00094225" w:rsidP="00A052A0">
            <w:r>
              <w:rPr>
                <w:rFonts w:hint="eastAsia"/>
              </w:rPr>
              <w:t>成功反馈</w:t>
            </w:r>
          </w:p>
        </w:tc>
        <w:tc>
          <w:tcPr>
            <w:tcW w:w="6741" w:type="dxa"/>
          </w:tcPr>
          <w:p w:rsidR="00094225" w:rsidRDefault="00094225" w:rsidP="00A052A0">
            <w:r>
              <w:t>Json</w:t>
            </w:r>
            <w:r>
              <w:rPr>
                <w:rFonts w:hint="eastAsia"/>
              </w:rPr>
              <w:t>格式</w:t>
            </w:r>
          </w:p>
          <w:p w:rsidR="00094225" w:rsidRDefault="00094225" w:rsidP="00A052A0">
            <w:r>
              <w:rPr>
                <w:rFonts w:hint="eastAsia"/>
              </w:rPr>
              <w:t>{</w:t>
            </w:r>
          </w:p>
          <w:p w:rsidR="00094225" w:rsidRDefault="00094225" w:rsidP="00A052A0">
            <w:r>
              <w:rPr>
                <w:rFonts w:hint="eastAsia"/>
              </w:rPr>
              <w:t>s</w:t>
            </w:r>
            <w:r>
              <w:t>uccess:true</w:t>
            </w:r>
          </w:p>
          <w:p w:rsidR="00094225" w:rsidRDefault="00094225" w:rsidP="00A052A0">
            <w:r>
              <w:t>}</w:t>
            </w:r>
          </w:p>
        </w:tc>
      </w:tr>
      <w:tr w:rsidR="00094225" w:rsidTr="00A052A0">
        <w:tc>
          <w:tcPr>
            <w:tcW w:w="1555" w:type="dxa"/>
          </w:tcPr>
          <w:p w:rsidR="00094225" w:rsidRDefault="00094225" w:rsidP="00A052A0">
            <w:r>
              <w:rPr>
                <w:rFonts w:hint="eastAsia"/>
              </w:rPr>
              <w:t>失败反馈</w:t>
            </w:r>
          </w:p>
        </w:tc>
        <w:tc>
          <w:tcPr>
            <w:tcW w:w="6741" w:type="dxa"/>
          </w:tcPr>
          <w:p w:rsidR="00094225" w:rsidRDefault="00094225" w:rsidP="00A052A0">
            <w:r>
              <w:t>Json</w:t>
            </w:r>
            <w:r>
              <w:rPr>
                <w:rFonts w:hint="eastAsia"/>
              </w:rPr>
              <w:t>格式</w:t>
            </w:r>
          </w:p>
          <w:p w:rsidR="00094225" w:rsidRDefault="00094225" w:rsidP="00A052A0">
            <w:r>
              <w:rPr>
                <w:rFonts w:hint="eastAsia"/>
              </w:rPr>
              <w:t>{</w:t>
            </w:r>
          </w:p>
          <w:p w:rsidR="00094225" w:rsidRDefault="00094225" w:rsidP="00A052A0">
            <w:r>
              <w:rPr>
                <w:rFonts w:hint="eastAsia"/>
              </w:rPr>
              <w:t>s</w:t>
            </w:r>
            <w:r>
              <w:t>uccess:false,</w:t>
            </w:r>
          </w:p>
          <w:p w:rsidR="00094225" w:rsidRDefault="00094225" w:rsidP="00A052A0">
            <w:r>
              <w:rPr>
                <w:rFonts w:hint="eastAsia"/>
              </w:rPr>
              <w:t>m</w:t>
            </w:r>
            <w:r>
              <w:t>essage:”</w:t>
            </w:r>
            <w:r>
              <w:rPr>
                <w:rFonts w:hint="eastAsia"/>
              </w:rPr>
              <w:t>失败的原因文字描述</w:t>
            </w:r>
            <w:r>
              <w:t>”</w:t>
            </w:r>
          </w:p>
          <w:p w:rsidR="00094225" w:rsidRDefault="00094225" w:rsidP="00A052A0">
            <w:r>
              <w:t>}</w:t>
            </w:r>
          </w:p>
        </w:tc>
      </w:tr>
    </w:tbl>
    <w:p w:rsidR="00094225" w:rsidRDefault="00094225" w:rsidP="00094225"/>
    <w:p w:rsidR="00E45D9B" w:rsidRDefault="00E45D9B" w:rsidP="00E45D9B">
      <w:pPr>
        <w:pStyle w:val="5"/>
      </w:pPr>
      <w:bookmarkStart w:id="83" w:name="_Toc520153771"/>
      <w:r>
        <w:rPr>
          <w:rFonts w:hint="eastAsia"/>
        </w:rPr>
        <w:t>3</w:t>
      </w:r>
      <w:r>
        <w:t>.3.5.14</w:t>
      </w:r>
      <w:r>
        <w:rPr>
          <w:rFonts w:hint="eastAsia"/>
        </w:rPr>
        <w:t>工单提交接口</w:t>
      </w:r>
      <w:bookmarkEnd w:id="8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45D9B" w:rsidTr="00A052A0">
        <w:tc>
          <w:tcPr>
            <w:tcW w:w="1555" w:type="dxa"/>
          </w:tcPr>
          <w:p w:rsidR="00E45D9B" w:rsidRDefault="00E45D9B" w:rsidP="00A052A0">
            <w:r>
              <w:rPr>
                <w:rFonts w:hint="eastAsia"/>
              </w:rPr>
              <w:t>接口名</w:t>
            </w:r>
          </w:p>
        </w:tc>
        <w:tc>
          <w:tcPr>
            <w:tcW w:w="6741" w:type="dxa"/>
          </w:tcPr>
          <w:p w:rsidR="00E45D9B" w:rsidRDefault="00E45D9B" w:rsidP="00A052A0">
            <w:r>
              <w:rPr>
                <w:rFonts w:hint="eastAsia"/>
              </w:rPr>
              <w:t>/</w:t>
            </w:r>
            <w:r>
              <w:t>svc/</w:t>
            </w:r>
            <w:r w:rsidRPr="003B57EB">
              <w:t>task</w:t>
            </w:r>
            <w:r>
              <w:t>Submit</w:t>
            </w:r>
          </w:p>
        </w:tc>
      </w:tr>
      <w:tr w:rsidR="00E45D9B" w:rsidTr="00A052A0">
        <w:tc>
          <w:tcPr>
            <w:tcW w:w="1555" w:type="dxa"/>
          </w:tcPr>
          <w:p w:rsidR="00E45D9B" w:rsidRDefault="00E45D9B" w:rsidP="00A052A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E45D9B" w:rsidRDefault="00E45D9B" w:rsidP="00A052A0">
            <w:r>
              <w:rPr>
                <w:rFonts w:hint="eastAsia"/>
              </w:rPr>
              <w:t>提交一个工单</w:t>
            </w:r>
            <w:r w:rsidR="00004B9E">
              <w:rPr>
                <w:rFonts w:hint="eastAsia"/>
              </w:rPr>
              <w:t>，</w:t>
            </w:r>
            <w:r w:rsidR="00566579">
              <w:rPr>
                <w:rFonts w:hint="eastAsia"/>
              </w:rPr>
              <w:t>在</w:t>
            </w:r>
            <w:r w:rsidR="00004B9E">
              <w:rPr>
                <w:rFonts w:hint="eastAsia"/>
              </w:rPr>
              <w:t>工单日志填写完毕后可以调用</w:t>
            </w:r>
            <w:r>
              <w:rPr>
                <w:rFonts w:hint="eastAsia"/>
              </w:rPr>
              <w:t>.</w:t>
            </w:r>
          </w:p>
        </w:tc>
      </w:tr>
      <w:tr w:rsidR="00E45D9B" w:rsidTr="00A052A0">
        <w:tc>
          <w:tcPr>
            <w:tcW w:w="1555" w:type="dxa"/>
          </w:tcPr>
          <w:p w:rsidR="00E45D9B" w:rsidRDefault="00E45D9B" w:rsidP="00A052A0">
            <w:r>
              <w:rPr>
                <w:rFonts w:hint="eastAsia"/>
              </w:rPr>
              <w:t>header签名</w:t>
            </w:r>
          </w:p>
        </w:tc>
        <w:tc>
          <w:tcPr>
            <w:tcW w:w="6741" w:type="dxa"/>
          </w:tcPr>
          <w:p w:rsidR="00E45D9B" w:rsidRDefault="00E45D9B" w:rsidP="00A052A0">
            <w:r>
              <w:rPr>
                <w:rFonts w:hint="eastAsia"/>
              </w:rPr>
              <w:t>需要</w:t>
            </w:r>
          </w:p>
        </w:tc>
      </w:tr>
      <w:tr w:rsidR="00E45D9B" w:rsidTr="00A052A0">
        <w:tc>
          <w:tcPr>
            <w:tcW w:w="1555" w:type="dxa"/>
          </w:tcPr>
          <w:p w:rsidR="00E45D9B" w:rsidRDefault="00E45D9B" w:rsidP="00A052A0">
            <w:r>
              <w:rPr>
                <w:rFonts w:hint="eastAsia"/>
              </w:rPr>
              <w:t>请求方式</w:t>
            </w:r>
          </w:p>
        </w:tc>
        <w:tc>
          <w:tcPr>
            <w:tcW w:w="6741" w:type="dxa"/>
          </w:tcPr>
          <w:p w:rsidR="00E45D9B" w:rsidRDefault="00E45D9B" w:rsidP="00A052A0">
            <w:r>
              <w:t>get</w:t>
            </w:r>
          </w:p>
        </w:tc>
      </w:tr>
      <w:tr w:rsidR="00E45D9B" w:rsidTr="00A052A0">
        <w:tc>
          <w:tcPr>
            <w:tcW w:w="1555" w:type="dxa"/>
          </w:tcPr>
          <w:p w:rsidR="00E45D9B" w:rsidRDefault="00E45D9B" w:rsidP="00A052A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E45D9B" w:rsidRDefault="00E45D9B" w:rsidP="00A052A0">
            <w:r>
              <w:t>r</w:t>
            </w:r>
            <w:r>
              <w:rPr>
                <w:rFonts w:hint="eastAsia"/>
              </w:rPr>
              <w:t>wh 任务号</w:t>
            </w:r>
          </w:p>
        </w:tc>
      </w:tr>
      <w:tr w:rsidR="00E45D9B" w:rsidTr="00A052A0">
        <w:tc>
          <w:tcPr>
            <w:tcW w:w="1555" w:type="dxa"/>
          </w:tcPr>
          <w:p w:rsidR="00E45D9B" w:rsidRDefault="00E45D9B" w:rsidP="00A052A0">
            <w:r>
              <w:rPr>
                <w:rFonts w:hint="eastAsia"/>
              </w:rPr>
              <w:t>参数格式</w:t>
            </w:r>
          </w:p>
        </w:tc>
        <w:tc>
          <w:tcPr>
            <w:tcW w:w="6741" w:type="dxa"/>
          </w:tcPr>
          <w:p w:rsidR="00E45D9B" w:rsidRDefault="00E45D9B" w:rsidP="00A052A0">
            <w:r>
              <w:rPr>
                <w:rFonts w:hint="eastAsia"/>
              </w:rPr>
              <w:t>键值对</w:t>
            </w:r>
          </w:p>
        </w:tc>
      </w:tr>
      <w:tr w:rsidR="00E45D9B" w:rsidTr="00A052A0">
        <w:tc>
          <w:tcPr>
            <w:tcW w:w="1555" w:type="dxa"/>
          </w:tcPr>
          <w:p w:rsidR="00E45D9B" w:rsidRDefault="00E45D9B" w:rsidP="00A052A0">
            <w:r>
              <w:rPr>
                <w:rFonts w:hint="eastAsia"/>
              </w:rPr>
              <w:t>成功反馈</w:t>
            </w:r>
          </w:p>
        </w:tc>
        <w:tc>
          <w:tcPr>
            <w:tcW w:w="6741" w:type="dxa"/>
          </w:tcPr>
          <w:p w:rsidR="00E45D9B" w:rsidRDefault="00E45D9B" w:rsidP="00A052A0">
            <w:r>
              <w:t>Json</w:t>
            </w:r>
            <w:r>
              <w:rPr>
                <w:rFonts w:hint="eastAsia"/>
              </w:rPr>
              <w:t>格式</w:t>
            </w:r>
          </w:p>
          <w:p w:rsidR="00E45D9B" w:rsidRDefault="00E45D9B" w:rsidP="00A052A0">
            <w:r>
              <w:rPr>
                <w:rFonts w:hint="eastAsia"/>
              </w:rPr>
              <w:t>{</w:t>
            </w:r>
          </w:p>
          <w:p w:rsidR="00E45D9B" w:rsidRDefault="00E45D9B" w:rsidP="00A052A0">
            <w:r>
              <w:rPr>
                <w:rFonts w:hint="eastAsia"/>
              </w:rPr>
              <w:t>s</w:t>
            </w:r>
            <w:r>
              <w:t>uccess:true,</w:t>
            </w:r>
          </w:p>
          <w:p w:rsidR="00E45D9B" w:rsidRDefault="00E45D9B" w:rsidP="00A052A0">
            <w:r>
              <w:t>}</w:t>
            </w:r>
          </w:p>
        </w:tc>
      </w:tr>
      <w:tr w:rsidR="00E45D9B" w:rsidTr="00A052A0">
        <w:tc>
          <w:tcPr>
            <w:tcW w:w="1555" w:type="dxa"/>
          </w:tcPr>
          <w:p w:rsidR="00E45D9B" w:rsidRDefault="00E45D9B" w:rsidP="00A052A0">
            <w:r>
              <w:rPr>
                <w:rFonts w:hint="eastAsia"/>
              </w:rPr>
              <w:t>失败反馈</w:t>
            </w:r>
          </w:p>
        </w:tc>
        <w:tc>
          <w:tcPr>
            <w:tcW w:w="6741" w:type="dxa"/>
          </w:tcPr>
          <w:p w:rsidR="00E45D9B" w:rsidRDefault="00E45D9B" w:rsidP="00A052A0">
            <w:r>
              <w:t>Json</w:t>
            </w:r>
            <w:r>
              <w:rPr>
                <w:rFonts w:hint="eastAsia"/>
              </w:rPr>
              <w:t>格式</w:t>
            </w:r>
          </w:p>
          <w:p w:rsidR="00E45D9B" w:rsidRDefault="00E45D9B" w:rsidP="00A052A0">
            <w:r>
              <w:rPr>
                <w:rFonts w:hint="eastAsia"/>
              </w:rPr>
              <w:lastRenderedPageBreak/>
              <w:t>{</w:t>
            </w:r>
          </w:p>
          <w:p w:rsidR="00E45D9B" w:rsidRDefault="00E45D9B" w:rsidP="00A052A0">
            <w:r>
              <w:rPr>
                <w:rFonts w:hint="eastAsia"/>
              </w:rPr>
              <w:t>s</w:t>
            </w:r>
            <w:r>
              <w:t>uccess:false,</w:t>
            </w:r>
          </w:p>
          <w:p w:rsidR="00E45D9B" w:rsidRDefault="00E45D9B" w:rsidP="00A052A0">
            <w:r>
              <w:rPr>
                <w:rFonts w:hint="eastAsia"/>
              </w:rPr>
              <w:t>m</w:t>
            </w:r>
            <w:r>
              <w:t>essage:”</w:t>
            </w:r>
            <w:r>
              <w:rPr>
                <w:rFonts w:hint="eastAsia"/>
              </w:rPr>
              <w:t>失败的原因文字描述</w:t>
            </w:r>
            <w:r>
              <w:t>”</w:t>
            </w:r>
          </w:p>
          <w:p w:rsidR="00E45D9B" w:rsidRDefault="00E45D9B" w:rsidP="00A052A0">
            <w:r>
              <w:t>}</w:t>
            </w:r>
          </w:p>
        </w:tc>
      </w:tr>
    </w:tbl>
    <w:p w:rsidR="00222D8B" w:rsidRDefault="00222D8B" w:rsidP="0086302A"/>
    <w:p w:rsidR="00460FBD" w:rsidRDefault="00460FBD" w:rsidP="00460FBD">
      <w:pPr>
        <w:pStyle w:val="4"/>
      </w:pPr>
      <w:bookmarkStart w:id="84" w:name="_Toc520153772"/>
      <w:r>
        <w:rPr>
          <w:rFonts w:hint="eastAsia"/>
        </w:rPr>
        <w:t>3</w:t>
      </w:r>
      <w:r>
        <w:t xml:space="preserve">.3.6 </w:t>
      </w:r>
      <w:r>
        <w:rPr>
          <w:rFonts w:hint="eastAsia"/>
        </w:rPr>
        <w:t>手机app登录接口</w:t>
      </w:r>
      <w:bookmarkEnd w:id="8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60FBD" w:rsidTr="00460FBD">
        <w:tc>
          <w:tcPr>
            <w:tcW w:w="1555" w:type="dxa"/>
          </w:tcPr>
          <w:p w:rsidR="00460FBD" w:rsidRDefault="00460FBD" w:rsidP="00460FBD">
            <w:r>
              <w:rPr>
                <w:rFonts w:hint="eastAsia"/>
              </w:rPr>
              <w:t>接口名</w:t>
            </w:r>
          </w:p>
        </w:tc>
        <w:tc>
          <w:tcPr>
            <w:tcW w:w="6741" w:type="dxa"/>
          </w:tcPr>
          <w:p w:rsidR="00460FBD" w:rsidRDefault="00460FBD" w:rsidP="00460FBD">
            <w:r>
              <w:rPr>
                <w:rFonts w:hint="eastAsia"/>
              </w:rPr>
              <w:t>/</w:t>
            </w:r>
            <w:r>
              <w:t>user/login</w:t>
            </w:r>
          </w:p>
        </w:tc>
      </w:tr>
      <w:tr w:rsidR="00460FBD" w:rsidTr="00460FBD">
        <w:tc>
          <w:tcPr>
            <w:tcW w:w="1555" w:type="dxa"/>
          </w:tcPr>
          <w:p w:rsidR="00460FBD" w:rsidRDefault="00460FBD" w:rsidP="00460FBD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460FBD" w:rsidRPr="00CE2792" w:rsidRDefault="00561521" w:rsidP="00460FBD">
            <w:pPr>
              <w:rPr>
                <w:strike/>
              </w:rPr>
            </w:pPr>
            <w:r w:rsidRPr="00CE2792">
              <w:rPr>
                <w:rFonts w:hint="eastAsia"/>
                <w:strike/>
              </w:rPr>
              <w:t>用注册的网易账号登录，得到真实登录视频接口的账号</w:t>
            </w:r>
          </w:p>
          <w:p w:rsidR="00D02776" w:rsidRPr="00D02776" w:rsidRDefault="00D02776" w:rsidP="00460FBD">
            <w:r>
              <w:rPr>
                <w:rFonts w:hint="eastAsia"/>
              </w:rPr>
              <w:t>用田一后台账号登录，得到</w:t>
            </w:r>
            <w:r w:rsidR="00CE2792" w:rsidRPr="00CE2792">
              <w:rPr>
                <w:rFonts w:hint="eastAsia"/>
              </w:rPr>
              <w:t>真实登录视频接口的账号</w:t>
            </w:r>
          </w:p>
        </w:tc>
      </w:tr>
      <w:tr w:rsidR="00460FBD" w:rsidTr="00460FBD">
        <w:tc>
          <w:tcPr>
            <w:tcW w:w="1555" w:type="dxa"/>
          </w:tcPr>
          <w:p w:rsidR="00460FBD" w:rsidRDefault="00460FBD" w:rsidP="00460FBD">
            <w:r>
              <w:rPr>
                <w:rFonts w:hint="eastAsia"/>
              </w:rPr>
              <w:t>header签名</w:t>
            </w:r>
          </w:p>
        </w:tc>
        <w:tc>
          <w:tcPr>
            <w:tcW w:w="6741" w:type="dxa"/>
          </w:tcPr>
          <w:p w:rsidR="00460FBD" w:rsidRDefault="00460FBD" w:rsidP="00460FBD">
            <w:r>
              <w:rPr>
                <w:rFonts w:hint="eastAsia"/>
              </w:rPr>
              <w:t>需要</w:t>
            </w:r>
          </w:p>
        </w:tc>
      </w:tr>
      <w:tr w:rsidR="00460FBD" w:rsidTr="00460FBD">
        <w:tc>
          <w:tcPr>
            <w:tcW w:w="1555" w:type="dxa"/>
          </w:tcPr>
          <w:p w:rsidR="00460FBD" w:rsidRDefault="00460FBD" w:rsidP="00460FBD">
            <w:r>
              <w:rPr>
                <w:rFonts w:hint="eastAsia"/>
              </w:rPr>
              <w:t>请求方式</w:t>
            </w:r>
          </w:p>
        </w:tc>
        <w:tc>
          <w:tcPr>
            <w:tcW w:w="6741" w:type="dxa"/>
          </w:tcPr>
          <w:p w:rsidR="00460FBD" w:rsidRDefault="00460FBD" w:rsidP="00460FBD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460FBD" w:rsidTr="00460FBD">
        <w:tc>
          <w:tcPr>
            <w:tcW w:w="1555" w:type="dxa"/>
          </w:tcPr>
          <w:p w:rsidR="00460FBD" w:rsidRDefault="00460FBD" w:rsidP="00460FBD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460FBD" w:rsidRDefault="00460FBD" w:rsidP="00460FBD">
            <w:r>
              <w:rPr>
                <w:rFonts w:hint="eastAsia"/>
              </w:rPr>
              <w:t>u</w:t>
            </w:r>
            <w:r>
              <w:t xml:space="preserve">sername </w:t>
            </w:r>
            <w:r w:rsidR="00CE2792">
              <w:rPr>
                <w:rFonts w:hint="eastAsia"/>
              </w:rPr>
              <w:t>田一后台</w:t>
            </w:r>
            <w:r>
              <w:rPr>
                <w:rFonts w:hint="eastAsia"/>
              </w:rPr>
              <w:t>用户名</w:t>
            </w:r>
          </w:p>
          <w:p w:rsidR="00460FBD" w:rsidRDefault="00460FBD" w:rsidP="00460FBD">
            <w:pPr>
              <w:ind w:left="1890" w:hangingChars="900" w:hanging="1890"/>
            </w:pPr>
            <w:r>
              <w:t xml:space="preserve">password </w:t>
            </w:r>
            <w:r w:rsidR="00CE2792">
              <w:rPr>
                <w:rFonts w:hint="eastAsia"/>
              </w:rPr>
              <w:t>田一后台用户</w:t>
            </w:r>
            <w:r>
              <w:rPr>
                <w:rFonts w:hint="eastAsia"/>
              </w:rPr>
              <w:t>密码</w:t>
            </w:r>
          </w:p>
        </w:tc>
      </w:tr>
      <w:tr w:rsidR="00460FBD" w:rsidTr="00460FBD">
        <w:tc>
          <w:tcPr>
            <w:tcW w:w="1555" w:type="dxa"/>
          </w:tcPr>
          <w:p w:rsidR="00460FBD" w:rsidRDefault="00460FBD" w:rsidP="00460FBD">
            <w:r>
              <w:rPr>
                <w:rFonts w:hint="eastAsia"/>
              </w:rPr>
              <w:t>参数格式</w:t>
            </w:r>
          </w:p>
        </w:tc>
        <w:tc>
          <w:tcPr>
            <w:tcW w:w="6741" w:type="dxa"/>
          </w:tcPr>
          <w:p w:rsidR="00460FBD" w:rsidRDefault="00460FBD" w:rsidP="00460FBD">
            <w:r>
              <w:rPr>
                <w:rFonts w:hint="eastAsia"/>
              </w:rPr>
              <w:t>键值对</w:t>
            </w:r>
          </w:p>
        </w:tc>
      </w:tr>
      <w:tr w:rsidR="00460FBD" w:rsidTr="00460FBD">
        <w:tc>
          <w:tcPr>
            <w:tcW w:w="1555" w:type="dxa"/>
          </w:tcPr>
          <w:p w:rsidR="00460FBD" w:rsidRDefault="00460FBD" w:rsidP="00460FBD">
            <w:r>
              <w:rPr>
                <w:rFonts w:hint="eastAsia"/>
              </w:rPr>
              <w:t>成功反馈</w:t>
            </w:r>
          </w:p>
        </w:tc>
        <w:tc>
          <w:tcPr>
            <w:tcW w:w="6741" w:type="dxa"/>
          </w:tcPr>
          <w:p w:rsidR="00460FBD" w:rsidRDefault="00460FBD" w:rsidP="00460FBD">
            <w:r>
              <w:t>Json格式</w:t>
            </w:r>
          </w:p>
          <w:p w:rsidR="00460FBD" w:rsidRDefault="00460FBD" w:rsidP="00460FBD">
            <w:r>
              <w:t>{</w:t>
            </w:r>
          </w:p>
          <w:p w:rsidR="00460FBD" w:rsidRDefault="00460FBD" w:rsidP="00460FBD">
            <w:r>
              <w:t xml:space="preserve"> code:”200”,</w:t>
            </w:r>
          </w:p>
          <w:p w:rsidR="00460FBD" w:rsidRDefault="00460FBD" w:rsidP="00460FBD">
            <w:r>
              <w:rPr>
                <w:rFonts w:hint="eastAsia"/>
              </w:rPr>
              <w:t xml:space="preserve"> </w:t>
            </w:r>
            <w:r>
              <w:t>msg:”</w:t>
            </w:r>
            <w:r w:rsidRPr="00460FBD">
              <w:rPr>
                <w:rFonts w:hint="eastAsia"/>
              </w:rPr>
              <w:t>登入成功</w:t>
            </w:r>
            <w:r>
              <w:t>”,</w:t>
            </w:r>
          </w:p>
          <w:p w:rsidR="00460FBD" w:rsidRDefault="00460FBD" w:rsidP="00460FBD">
            <w:r>
              <w:t xml:space="preserve"> data:{</w:t>
            </w:r>
          </w:p>
          <w:p w:rsidR="00460FBD" w:rsidRDefault="00460FBD" w:rsidP="00460FBD">
            <w:r>
              <w:rPr>
                <w:rFonts w:hint="eastAsia"/>
              </w:rPr>
              <w:t xml:space="preserve"> </w:t>
            </w:r>
            <w:r>
              <w:t xml:space="preserve"> yun_token:”</w:t>
            </w:r>
            <w:r>
              <w:rPr>
                <w:rFonts w:hint="eastAsia"/>
              </w:rPr>
              <w:t>登录网易</w:t>
            </w:r>
            <w:r w:rsidR="00561521">
              <w:rPr>
                <w:rFonts w:hint="eastAsia"/>
              </w:rPr>
              <w:t>视频接口</w:t>
            </w:r>
            <w:r>
              <w:rPr>
                <w:rFonts w:hint="eastAsia"/>
              </w:rPr>
              <w:t>的密码</w:t>
            </w:r>
            <w:r>
              <w:t>”</w:t>
            </w:r>
          </w:p>
          <w:p w:rsidR="00460FBD" w:rsidRDefault="00460FBD" w:rsidP="00460FBD">
            <w:pPr>
              <w:ind w:firstLineChars="100" w:firstLine="210"/>
            </w:pPr>
            <w:r>
              <w:t>username:”</w:t>
            </w:r>
            <w:r>
              <w:rPr>
                <w:rFonts w:hint="eastAsia"/>
              </w:rPr>
              <w:t>登录网易</w:t>
            </w:r>
            <w:r w:rsidR="00561521">
              <w:rPr>
                <w:rFonts w:hint="eastAsia"/>
              </w:rPr>
              <w:t>视频接口</w:t>
            </w:r>
            <w:r>
              <w:rPr>
                <w:rFonts w:hint="eastAsia"/>
              </w:rPr>
              <w:t>的账号</w:t>
            </w:r>
            <w:r>
              <w:t>”</w:t>
            </w:r>
          </w:p>
          <w:p w:rsidR="00460FBD" w:rsidRDefault="00460FBD" w:rsidP="00460FBD">
            <w:pPr>
              <w:ind w:firstLineChars="100" w:firstLine="210"/>
            </w:pPr>
            <w:r>
              <w:t>device_id:”</w:t>
            </w:r>
            <w:r>
              <w:rPr>
                <w:rFonts w:hint="eastAsia"/>
              </w:rPr>
              <w:t>注册时传入的设备i</w:t>
            </w:r>
            <w:r>
              <w:t>d”</w:t>
            </w:r>
          </w:p>
          <w:p w:rsidR="00460FBD" w:rsidRDefault="00460FBD" w:rsidP="00460FBD">
            <w:pPr>
              <w:ind w:firstLineChars="100" w:firstLine="210"/>
            </w:pPr>
            <w:r>
              <w:t>}</w:t>
            </w:r>
          </w:p>
          <w:p w:rsidR="00460FBD" w:rsidRDefault="00460FBD" w:rsidP="00460FBD">
            <w:r>
              <w:t>}</w:t>
            </w:r>
          </w:p>
        </w:tc>
      </w:tr>
      <w:tr w:rsidR="00460FBD" w:rsidTr="00460FBD">
        <w:tc>
          <w:tcPr>
            <w:tcW w:w="1555" w:type="dxa"/>
          </w:tcPr>
          <w:p w:rsidR="00460FBD" w:rsidRDefault="00460FBD" w:rsidP="00460FBD">
            <w:r>
              <w:rPr>
                <w:rFonts w:hint="eastAsia"/>
              </w:rPr>
              <w:t>失败反馈</w:t>
            </w:r>
          </w:p>
        </w:tc>
        <w:tc>
          <w:tcPr>
            <w:tcW w:w="6741" w:type="dxa"/>
          </w:tcPr>
          <w:p w:rsidR="00460FBD" w:rsidRDefault="00460FBD" w:rsidP="00460FBD">
            <w:r>
              <w:t>Json</w:t>
            </w:r>
            <w:r>
              <w:rPr>
                <w:rFonts w:hint="eastAsia"/>
              </w:rPr>
              <w:t>格式</w:t>
            </w:r>
          </w:p>
          <w:p w:rsidR="00460FBD" w:rsidRDefault="00460FBD" w:rsidP="00460FBD">
            <w:r>
              <w:rPr>
                <w:rFonts w:hint="eastAsia"/>
              </w:rPr>
              <w:t>{</w:t>
            </w:r>
          </w:p>
          <w:p w:rsidR="00727A1F" w:rsidRDefault="00727A1F" w:rsidP="00727A1F">
            <w:r>
              <w:t xml:space="preserve"> code:”600”,</w:t>
            </w:r>
          </w:p>
          <w:p w:rsidR="00460FBD" w:rsidRDefault="00727A1F" w:rsidP="00727A1F">
            <w:r>
              <w:rPr>
                <w:rFonts w:hint="eastAsia"/>
              </w:rPr>
              <w:t xml:space="preserve"> </w:t>
            </w:r>
            <w:r>
              <w:t>msg:”</w:t>
            </w:r>
            <w:r>
              <w:rPr>
                <w:rFonts w:hint="eastAsia"/>
              </w:rPr>
              <w:t>用户名错误</w:t>
            </w:r>
            <w:r>
              <w:t>”,</w:t>
            </w:r>
          </w:p>
          <w:p w:rsidR="00460FBD" w:rsidRDefault="00460FBD" w:rsidP="00460FBD">
            <w:r>
              <w:t>}</w:t>
            </w:r>
          </w:p>
          <w:p w:rsidR="00727A1F" w:rsidRDefault="00727A1F" w:rsidP="00460FBD">
            <w:r>
              <w:rPr>
                <w:rFonts w:hint="eastAsia"/>
              </w:rPr>
              <w:t>或</w:t>
            </w:r>
          </w:p>
          <w:p w:rsidR="00727A1F" w:rsidRDefault="00727A1F" w:rsidP="00727A1F">
            <w:r>
              <w:rPr>
                <w:rFonts w:hint="eastAsia"/>
              </w:rPr>
              <w:t>{</w:t>
            </w:r>
          </w:p>
          <w:p w:rsidR="00727A1F" w:rsidRDefault="00727A1F" w:rsidP="00727A1F">
            <w:r>
              <w:t xml:space="preserve"> code:”601”,</w:t>
            </w:r>
          </w:p>
          <w:p w:rsidR="00727A1F" w:rsidRDefault="00727A1F" w:rsidP="00727A1F">
            <w:r>
              <w:rPr>
                <w:rFonts w:hint="eastAsia"/>
              </w:rPr>
              <w:t xml:space="preserve"> </w:t>
            </w:r>
            <w:r>
              <w:t>msg:”</w:t>
            </w:r>
            <w:r>
              <w:rPr>
                <w:rFonts w:hint="eastAsia"/>
              </w:rPr>
              <w:t>密码错误</w:t>
            </w:r>
            <w:r>
              <w:t>”,</w:t>
            </w:r>
          </w:p>
          <w:p w:rsidR="00727A1F" w:rsidRDefault="00727A1F" w:rsidP="00727A1F">
            <w:r>
              <w:t>}</w:t>
            </w:r>
            <w:r w:rsidR="00976B74">
              <w:rPr>
                <w:rFonts w:hint="eastAsia"/>
              </w:rPr>
              <w:t>或</w:t>
            </w:r>
          </w:p>
          <w:p w:rsidR="00976B74" w:rsidRDefault="00976B74" w:rsidP="00976B74">
            <w:r>
              <w:rPr>
                <w:rFonts w:hint="eastAsia"/>
              </w:rPr>
              <w:t>{</w:t>
            </w:r>
          </w:p>
          <w:p w:rsidR="00976B74" w:rsidRDefault="00976B74" w:rsidP="00976B74">
            <w:r>
              <w:t xml:space="preserve"> code:”602”,</w:t>
            </w:r>
          </w:p>
          <w:p w:rsidR="00976B74" w:rsidRDefault="00976B74" w:rsidP="00976B74">
            <w:r>
              <w:rPr>
                <w:rFonts w:hint="eastAsia"/>
              </w:rPr>
              <w:t xml:space="preserve"> </w:t>
            </w:r>
            <w:r>
              <w:t>msg:”</w:t>
            </w:r>
            <w:r>
              <w:rPr>
                <w:rFonts w:hint="eastAsia"/>
              </w:rPr>
              <w:t xml:space="preserve"> </w:t>
            </w:r>
            <w:r w:rsidRPr="00976B74">
              <w:rPr>
                <w:rFonts w:hint="eastAsia"/>
              </w:rPr>
              <w:t>该账号未绑定网易账号</w:t>
            </w:r>
            <w:r w:rsidRPr="00976B74">
              <w:t>,无法使用网易功能</w:t>
            </w:r>
            <w:r>
              <w:t>”</w:t>
            </w:r>
          </w:p>
          <w:p w:rsidR="00976B74" w:rsidRDefault="00976B74" w:rsidP="00976B74">
            <w:r>
              <w:t>}</w:t>
            </w:r>
            <w:r>
              <w:rPr>
                <w:rFonts w:hint="eastAsia"/>
              </w:rPr>
              <w:t>或</w:t>
            </w:r>
          </w:p>
          <w:p w:rsidR="00976B74" w:rsidRDefault="00976B74" w:rsidP="00976B74">
            <w:r>
              <w:rPr>
                <w:rFonts w:hint="eastAsia"/>
              </w:rPr>
              <w:t>{</w:t>
            </w:r>
          </w:p>
          <w:p w:rsidR="00976B74" w:rsidRDefault="00976B74" w:rsidP="00976B74">
            <w:r>
              <w:t xml:space="preserve"> code:”603”,</w:t>
            </w:r>
          </w:p>
          <w:p w:rsidR="00976B74" w:rsidRDefault="00976B74" w:rsidP="00976B74">
            <w:r>
              <w:rPr>
                <w:rFonts w:hint="eastAsia"/>
              </w:rPr>
              <w:t xml:space="preserve"> </w:t>
            </w:r>
            <w:r>
              <w:t>msg:”</w:t>
            </w:r>
            <w:r>
              <w:rPr>
                <w:rFonts w:hint="eastAsia"/>
              </w:rPr>
              <w:t xml:space="preserve"> </w:t>
            </w:r>
            <w:r w:rsidRPr="00976B74">
              <w:rPr>
                <w:rFonts w:hint="eastAsia"/>
              </w:rPr>
              <w:t>该账号绑定的网易账号丢失</w:t>
            </w:r>
            <w:r w:rsidRPr="00976B74">
              <w:t>,无法使用网易功能</w:t>
            </w:r>
            <w:r>
              <w:t>”</w:t>
            </w:r>
          </w:p>
          <w:p w:rsidR="00976B74" w:rsidRDefault="00976B74" w:rsidP="00976B74">
            <w:r>
              <w:lastRenderedPageBreak/>
              <w:t>}</w:t>
            </w:r>
          </w:p>
        </w:tc>
      </w:tr>
    </w:tbl>
    <w:p w:rsidR="00136688" w:rsidRDefault="00136688" w:rsidP="00136688"/>
    <w:p w:rsidR="00460FBD" w:rsidRDefault="00136688" w:rsidP="00136688">
      <w:pPr>
        <w:pStyle w:val="4"/>
      </w:pPr>
      <w:bookmarkStart w:id="85" w:name="_Toc520153773"/>
      <w:r>
        <w:rPr>
          <w:rFonts w:hint="eastAsia"/>
        </w:rPr>
        <w:t>3</w:t>
      </w:r>
      <w:r>
        <w:t xml:space="preserve">.3.7 </w:t>
      </w:r>
      <w:r>
        <w:rPr>
          <w:rFonts w:hint="eastAsia"/>
        </w:rPr>
        <w:t>头盔a</w:t>
      </w:r>
      <w:r>
        <w:t>p</w:t>
      </w:r>
      <w:r>
        <w:rPr>
          <w:rFonts w:hint="eastAsia"/>
        </w:rPr>
        <w:t>k升级</w:t>
      </w:r>
      <w:r w:rsidR="001C16B3">
        <w:rPr>
          <w:rFonts w:hint="eastAsia"/>
        </w:rPr>
        <w:t>配置获取</w:t>
      </w:r>
      <w:r>
        <w:rPr>
          <w:rFonts w:hint="eastAsia"/>
        </w:rPr>
        <w:t>接口</w:t>
      </w:r>
      <w:bookmarkEnd w:id="8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36688" w:rsidTr="001C16B3">
        <w:tc>
          <w:tcPr>
            <w:tcW w:w="1555" w:type="dxa"/>
          </w:tcPr>
          <w:p w:rsidR="00136688" w:rsidRDefault="00136688" w:rsidP="001C16B3">
            <w:r>
              <w:rPr>
                <w:rFonts w:hint="eastAsia"/>
              </w:rPr>
              <w:t>接口名</w:t>
            </w:r>
          </w:p>
        </w:tc>
        <w:tc>
          <w:tcPr>
            <w:tcW w:w="6741" w:type="dxa"/>
          </w:tcPr>
          <w:p w:rsidR="00136688" w:rsidRDefault="00136688" w:rsidP="001C16B3">
            <w:r>
              <w:rPr>
                <w:rFonts w:hint="eastAsia"/>
              </w:rPr>
              <w:t>/</w:t>
            </w:r>
            <w:r>
              <w:t>appupdate/version.xml</w:t>
            </w:r>
          </w:p>
        </w:tc>
      </w:tr>
      <w:tr w:rsidR="00136688" w:rsidTr="001C16B3">
        <w:tc>
          <w:tcPr>
            <w:tcW w:w="1555" w:type="dxa"/>
          </w:tcPr>
          <w:p w:rsidR="00136688" w:rsidRDefault="00136688" w:rsidP="001C16B3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136688" w:rsidRDefault="00136688" w:rsidP="001C16B3">
            <w:r>
              <w:rPr>
                <w:rFonts w:hint="eastAsia"/>
              </w:rPr>
              <w:t>获取某个头盔apk程序升级文件</w:t>
            </w:r>
          </w:p>
        </w:tc>
      </w:tr>
      <w:tr w:rsidR="00136688" w:rsidTr="001C16B3">
        <w:tc>
          <w:tcPr>
            <w:tcW w:w="1555" w:type="dxa"/>
          </w:tcPr>
          <w:p w:rsidR="00136688" w:rsidRDefault="00136688" w:rsidP="001C16B3">
            <w:r>
              <w:rPr>
                <w:rFonts w:hint="eastAsia"/>
              </w:rPr>
              <w:t>header签名</w:t>
            </w:r>
          </w:p>
        </w:tc>
        <w:tc>
          <w:tcPr>
            <w:tcW w:w="6741" w:type="dxa"/>
          </w:tcPr>
          <w:p w:rsidR="00136688" w:rsidRDefault="00136688" w:rsidP="001C16B3">
            <w:r>
              <w:rPr>
                <w:rFonts w:hint="eastAsia"/>
              </w:rPr>
              <w:t>不需要</w:t>
            </w:r>
          </w:p>
        </w:tc>
      </w:tr>
      <w:tr w:rsidR="00136688" w:rsidTr="001C16B3">
        <w:tc>
          <w:tcPr>
            <w:tcW w:w="1555" w:type="dxa"/>
          </w:tcPr>
          <w:p w:rsidR="00136688" w:rsidRDefault="00136688" w:rsidP="001C16B3">
            <w:r>
              <w:rPr>
                <w:rFonts w:hint="eastAsia"/>
              </w:rPr>
              <w:t>请求方式</w:t>
            </w:r>
          </w:p>
        </w:tc>
        <w:tc>
          <w:tcPr>
            <w:tcW w:w="6741" w:type="dxa"/>
          </w:tcPr>
          <w:p w:rsidR="00136688" w:rsidRDefault="00136688" w:rsidP="001C16B3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136688" w:rsidTr="001C16B3">
        <w:tc>
          <w:tcPr>
            <w:tcW w:w="1555" w:type="dxa"/>
          </w:tcPr>
          <w:p w:rsidR="00136688" w:rsidRDefault="00136688" w:rsidP="001C16B3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136688" w:rsidRDefault="00136688" w:rsidP="00136688">
            <w:r>
              <w:t xml:space="preserve">clientId </w:t>
            </w:r>
            <w:r>
              <w:rPr>
                <w:rFonts w:hint="eastAsia"/>
              </w:rPr>
              <w:t>网易账号用户名</w:t>
            </w:r>
          </w:p>
        </w:tc>
      </w:tr>
      <w:tr w:rsidR="00136688" w:rsidTr="001C16B3">
        <w:tc>
          <w:tcPr>
            <w:tcW w:w="1555" w:type="dxa"/>
          </w:tcPr>
          <w:p w:rsidR="00136688" w:rsidRDefault="00136688" w:rsidP="001C16B3">
            <w:r>
              <w:rPr>
                <w:rFonts w:hint="eastAsia"/>
              </w:rPr>
              <w:t>参数格式</w:t>
            </w:r>
          </w:p>
        </w:tc>
        <w:tc>
          <w:tcPr>
            <w:tcW w:w="6741" w:type="dxa"/>
          </w:tcPr>
          <w:p w:rsidR="00136688" w:rsidRDefault="00136688" w:rsidP="001C16B3">
            <w:r>
              <w:rPr>
                <w:rFonts w:hint="eastAsia"/>
              </w:rPr>
              <w:t>键值对</w:t>
            </w:r>
          </w:p>
        </w:tc>
      </w:tr>
      <w:tr w:rsidR="00136688" w:rsidTr="001C16B3">
        <w:tc>
          <w:tcPr>
            <w:tcW w:w="1555" w:type="dxa"/>
          </w:tcPr>
          <w:p w:rsidR="00136688" w:rsidRDefault="00136688" w:rsidP="001C16B3">
            <w:r>
              <w:rPr>
                <w:rFonts w:hint="eastAsia"/>
              </w:rPr>
              <w:t>成功反馈</w:t>
            </w:r>
          </w:p>
        </w:tc>
        <w:tc>
          <w:tcPr>
            <w:tcW w:w="6741" w:type="dxa"/>
          </w:tcPr>
          <w:p w:rsidR="00136688" w:rsidRDefault="00136688" w:rsidP="001C16B3">
            <w:r>
              <w:rPr>
                <w:rFonts w:hint="eastAsia"/>
              </w:rPr>
              <w:t>xml</w:t>
            </w:r>
            <w:r>
              <w:t>格式</w:t>
            </w:r>
          </w:p>
          <w:p w:rsidR="00136688" w:rsidRPr="00136688" w:rsidRDefault="00136688" w:rsidP="0013668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18"/>
                <w:szCs w:val="18"/>
              </w:rPr>
            </w:pPr>
            <w:r w:rsidRPr="00136688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18"/>
                <w:szCs w:val="18"/>
              </w:rPr>
              <w:t>&lt;update&gt;</w:t>
            </w:r>
          </w:p>
          <w:p w:rsidR="00136688" w:rsidRPr="00136688" w:rsidRDefault="00136688" w:rsidP="0013668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136688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18"/>
                <w:szCs w:val="18"/>
              </w:rPr>
              <w:t>&lt;version&gt;</w:t>
            </w:r>
            <w:r w:rsidRPr="00136688">
              <w:rPr>
                <w:rFonts w:ascii="宋体" w:eastAsia="宋体" w:hAnsi="宋体" w:cs="宋体"/>
                <w:bCs/>
                <w:color w:val="000000" w:themeColor="text1"/>
                <w:kern w:val="0"/>
                <w:sz w:val="18"/>
                <w:szCs w:val="18"/>
              </w:rPr>
              <w:t>1.23</w:t>
            </w:r>
            <w:r w:rsidRPr="00136688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18"/>
                <w:szCs w:val="18"/>
              </w:rPr>
              <w:t>&lt;/version&gt;</w:t>
            </w:r>
          </w:p>
          <w:p w:rsidR="00136688" w:rsidRPr="00136688" w:rsidRDefault="00136688" w:rsidP="0013668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136688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18"/>
                <w:szCs w:val="18"/>
              </w:rPr>
              <w:t>&lt;name&gt;helmet</w:t>
            </w:r>
            <w:r w:rsidRPr="00136688">
              <w:rPr>
                <w:rFonts w:ascii="宋体" w:eastAsia="宋体" w:hAnsi="宋体" w:cs="宋体"/>
                <w:bCs/>
                <w:color w:val="000000" w:themeColor="text1"/>
                <w:kern w:val="0"/>
                <w:sz w:val="18"/>
                <w:szCs w:val="18"/>
              </w:rPr>
              <w:t>.1.23.apk</w:t>
            </w:r>
            <w:r w:rsidRPr="00136688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18"/>
                <w:szCs w:val="18"/>
              </w:rPr>
              <w:t>&lt;/name&gt;</w:t>
            </w:r>
          </w:p>
          <w:p w:rsidR="00136688" w:rsidRPr="00136688" w:rsidRDefault="00136688" w:rsidP="0013668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136688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18"/>
                <w:szCs w:val="18"/>
              </w:rPr>
              <w:t>&lt;url&gt;</w:t>
            </w:r>
            <w:r w:rsidRPr="00136688">
              <w:rPr>
                <w:rFonts w:ascii="宋体" w:eastAsia="宋体" w:hAnsi="宋体" w:cs="宋体"/>
                <w:bCs/>
                <w:color w:val="000000" w:themeColor="text1"/>
                <w:kern w:val="0"/>
                <w:sz w:val="18"/>
                <w:szCs w:val="18"/>
              </w:rPr>
              <w:t>http://smart.tygps.com/xx/yy/zz.apk</w:t>
            </w:r>
            <w:r w:rsidRPr="00136688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18"/>
                <w:szCs w:val="18"/>
              </w:rPr>
              <w:t>&lt;/url&gt;</w:t>
            </w:r>
          </w:p>
          <w:p w:rsidR="00136688" w:rsidRPr="00136688" w:rsidRDefault="00136688" w:rsidP="0013668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36688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18"/>
                <w:szCs w:val="18"/>
              </w:rPr>
              <w:t>&lt;/update&gt;</w:t>
            </w:r>
          </w:p>
        </w:tc>
      </w:tr>
      <w:tr w:rsidR="00136688" w:rsidTr="001C16B3">
        <w:tc>
          <w:tcPr>
            <w:tcW w:w="1555" w:type="dxa"/>
          </w:tcPr>
          <w:p w:rsidR="00136688" w:rsidRDefault="00136688" w:rsidP="001C16B3">
            <w:r>
              <w:rPr>
                <w:rFonts w:hint="eastAsia"/>
              </w:rPr>
              <w:t>失败反馈</w:t>
            </w:r>
          </w:p>
        </w:tc>
        <w:tc>
          <w:tcPr>
            <w:tcW w:w="6741" w:type="dxa"/>
          </w:tcPr>
          <w:p w:rsidR="00136688" w:rsidRPr="00136688" w:rsidRDefault="00136688" w:rsidP="0013668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18"/>
                <w:szCs w:val="18"/>
              </w:rPr>
            </w:pPr>
            <w:r w:rsidRPr="00136688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18"/>
                <w:szCs w:val="18"/>
              </w:rPr>
              <w:t>未配置时：</w:t>
            </w:r>
          </w:p>
          <w:p w:rsidR="00136688" w:rsidRPr="00136688" w:rsidRDefault="00136688" w:rsidP="0013668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18"/>
                <w:szCs w:val="18"/>
              </w:rPr>
            </w:pPr>
            <w:r w:rsidRPr="00136688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18"/>
                <w:szCs w:val="18"/>
              </w:rPr>
              <w:t>&lt;update&gt;</w:t>
            </w:r>
          </w:p>
          <w:p w:rsidR="00136688" w:rsidRPr="00136688" w:rsidRDefault="00136688" w:rsidP="0013668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136688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18"/>
                <w:szCs w:val="18"/>
              </w:rPr>
              <w:t>&lt;errorCode&gt;400&lt;/errorCode&gt;</w:t>
            </w:r>
          </w:p>
          <w:p w:rsidR="00136688" w:rsidRPr="00136688" w:rsidRDefault="00136688" w:rsidP="0013668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136688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18"/>
                <w:szCs w:val="18"/>
              </w:rPr>
              <w:t>&lt;errorMsg&gt;未配置升级设置&lt;/errorMsg&gt;</w:t>
            </w:r>
          </w:p>
          <w:p w:rsidR="00136688" w:rsidRPr="00136688" w:rsidRDefault="00136688" w:rsidP="001C16B3">
            <w:pPr>
              <w:rPr>
                <w:rFonts w:ascii="宋体" w:eastAsia="宋体" w:hAnsi="宋体" w:cs="宋体"/>
                <w:bCs/>
                <w:color w:val="000000" w:themeColor="text1"/>
                <w:kern w:val="0"/>
                <w:sz w:val="18"/>
                <w:szCs w:val="18"/>
              </w:rPr>
            </w:pPr>
            <w:r w:rsidRPr="00136688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18"/>
                <w:szCs w:val="18"/>
              </w:rPr>
              <w:t>&lt;/update&gt;</w:t>
            </w:r>
          </w:p>
          <w:p w:rsidR="00136688" w:rsidRPr="00136688" w:rsidRDefault="00136688" w:rsidP="001C16B3">
            <w:pPr>
              <w:rPr>
                <w:rFonts w:ascii="宋体" w:eastAsia="宋体" w:hAnsi="宋体" w:cs="宋体"/>
                <w:bCs/>
                <w:color w:val="000000" w:themeColor="text1"/>
                <w:kern w:val="0"/>
                <w:sz w:val="18"/>
                <w:szCs w:val="18"/>
              </w:rPr>
            </w:pPr>
          </w:p>
          <w:p w:rsidR="00136688" w:rsidRPr="00136688" w:rsidRDefault="00136688" w:rsidP="001C16B3">
            <w:pPr>
              <w:rPr>
                <w:rFonts w:ascii="宋体" w:eastAsia="宋体" w:hAnsi="宋体" w:cs="宋体"/>
                <w:bCs/>
                <w:color w:val="000000" w:themeColor="text1"/>
                <w:kern w:val="0"/>
                <w:sz w:val="18"/>
                <w:szCs w:val="18"/>
              </w:rPr>
            </w:pPr>
            <w:r w:rsidRPr="00136688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18"/>
                <w:szCs w:val="18"/>
              </w:rPr>
              <w:t>配置的文件丢失时:</w:t>
            </w:r>
          </w:p>
          <w:p w:rsidR="00136688" w:rsidRPr="00136688" w:rsidRDefault="00136688" w:rsidP="0013668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18"/>
                <w:szCs w:val="18"/>
              </w:rPr>
            </w:pPr>
            <w:r w:rsidRPr="00136688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18"/>
                <w:szCs w:val="18"/>
              </w:rPr>
              <w:t>&lt;update&gt;</w:t>
            </w:r>
          </w:p>
          <w:p w:rsidR="00136688" w:rsidRPr="00136688" w:rsidRDefault="00136688" w:rsidP="0013668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136688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18"/>
                <w:szCs w:val="18"/>
              </w:rPr>
              <w:t>&lt;errorCode&gt;404&lt;/errorCode&gt;</w:t>
            </w:r>
          </w:p>
          <w:p w:rsidR="00136688" w:rsidRPr="00136688" w:rsidRDefault="00136688" w:rsidP="0013668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18"/>
                <w:szCs w:val="18"/>
              </w:rPr>
            </w:pPr>
            <w:r w:rsidRPr="00136688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18"/>
                <w:szCs w:val="18"/>
              </w:rPr>
              <w:t>&lt;errorMsg&gt;升级设置对应文件信息丢失&lt;/errorMsg&gt;</w:t>
            </w:r>
          </w:p>
          <w:p w:rsidR="00136688" w:rsidRPr="00136688" w:rsidRDefault="00136688" w:rsidP="001C16B3">
            <w:pPr>
              <w:rPr>
                <w:rFonts w:ascii="宋体" w:eastAsia="宋体" w:hAnsi="宋体" w:cs="宋体"/>
                <w:bCs/>
                <w:color w:val="008000"/>
                <w:kern w:val="0"/>
                <w:sz w:val="18"/>
                <w:szCs w:val="18"/>
              </w:rPr>
            </w:pPr>
            <w:r w:rsidRPr="00136688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18"/>
                <w:szCs w:val="18"/>
              </w:rPr>
              <w:t>&lt;/update&gt;</w:t>
            </w:r>
          </w:p>
        </w:tc>
      </w:tr>
    </w:tbl>
    <w:p w:rsidR="004C0A7D" w:rsidRDefault="004C0A7D" w:rsidP="004C0A7D">
      <w:pPr>
        <w:pStyle w:val="4"/>
      </w:pPr>
      <w:bookmarkStart w:id="86" w:name="_Toc520153774"/>
      <w:r>
        <w:rPr>
          <w:rFonts w:hint="eastAsia"/>
        </w:rPr>
        <w:t>3</w:t>
      </w:r>
      <w:r>
        <w:t xml:space="preserve">.3.8 </w:t>
      </w:r>
      <w:r>
        <w:rPr>
          <w:rFonts w:hint="eastAsia"/>
        </w:rPr>
        <w:t>白板图片获取接口</w:t>
      </w:r>
      <w:bookmarkEnd w:id="8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C0A7D" w:rsidTr="004C0A7D">
        <w:tc>
          <w:tcPr>
            <w:tcW w:w="1555" w:type="dxa"/>
          </w:tcPr>
          <w:p w:rsidR="004C0A7D" w:rsidRDefault="004C0A7D" w:rsidP="004C0A7D">
            <w:r>
              <w:rPr>
                <w:rFonts w:hint="eastAsia"/>
              </w:rPr>
              <w:t>接口名</w:t>
            </w:r>
          </w:p>
        </w:tc>
        <w:tc>
          <w:tcPr>
            <w:tcW w:w="6741" w:type="dxa"/>
          </w:tcPr>
          <w:p w:rsidR="004C0A7D" w:rsidRPr="00A025BE" w:rsidRDefault="004C0A7D" w:rsidP="00A025B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/</w:t>
            </w:r>
            <w:r w:rsidR="00A025BE" w:rsidRPr="00A025BE">
              <w:rPr>
                <w:bCs/>
                <w:color w:val="000000" w:themeColor="text1"/>
                <w:sz w:val="18"/>
                <w:szCs w:val="18"/>
                <w:shd w:val="clear" w:color="auto" w:fill="EFEFEF"/>
              </w:rPr>
              <w:t>collaborate</w:t>
            </w:r>
            <w:r>
              <w:t>/whiteboard/</w:t>
            </w:r>
            <w:r w:rsidR="00A025BE">
              <w:t>image/</w:t>
            </w:r>
            <w:r>
              <w:t>{neUsername}</w:t>
            </w:r>
          </w:p>
        </w:tc>
      </w:tr>
      <w:tr w:rsidR="004C0A7D" w:rsidTr="004C0A7D">
        <w:tc>
          <w:tcPr>
            <w:tcW w:w="1555" w:type="dxa"/>
          </w:tcPr>
          <w:p w:rsidR="004C0A7D" w:rsidRDefault="004C0A7D" w:rsidP="004C0A7D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4C0A7D" w:rsidRDefault="004C0A7D" w:rsidP="004C0A7D">
            <w:r>
              <w:rPr>
                <w:rFonts w:hint="eastAsia"/>
              </w:rPr>
              <w:t>获取某个头盔最近1次上传的白板图片</w:t>
            </w:r>
          </w:p>
        </w:tc>
      </w:tr>
      <w:tr w:rsidR="004C0A7D" w:rsidTr="004C0A7D">
        <w:tc>
          <w:tcPr>
            <w:tcW w:w="1555" w:type="dxa"/>
          </w:tcPr>
          <w:p w:rsidR="004C0A7D" w:rsidRDefault="004C0A7D" w:rsidP="004C0A7D">
            <w:r>
              <w:rPr>
                <w:rFonts w:hint="eastAsia"/>
              </w:rPr>
              <w:t>header签名</w:t>
            </w:r>
          </w:p>
        </w:tc>
        <w:tc>
          <w:tcPr>
            <w:tcW w:w="6741" w:type="dxa"/>
          </w:tcPr>
          <w:p w:rsidR="004C0A7D" w:rsidRDefault="004C0A7D" w:rsidP="004C0A7D">
            <w:r>
              <w:rPr>
                <w:rFonts w:hint="eastAsia"/>
              </w:rPr>
              <w:t>需要</w:t>
            </w:r>
          </w:p>
        </w:tc>
      </w:tr>
      <w:tr w:rsidR="004C0A7D" w:rsidTr="004C0A7D">
        <w:tc>
          <w:tcPr>
            <w:tcW w:w="1555" w:type="dxa"/>
          </w:tcPr>
          <w:p w:rsidR="004C0A7D" w:rsidRDefault="004C0A7D" w:rsidP="004C0A7D">
            <w:r>
              <w:rPr>
                <w:rFonts w:hint="eastAsia"/>
              </w:rPr>
              <w:t>请求方式</w:t>
            </w:r>
          </w:p>
        </w:tc>
        <w:tc>
          <w:tcPr>
            <w:tcW w:w="6741" w:type="dxa"/>
          </w:tcPr>
          <w:p w:rsidR="004C0A7D" w:rsidRDefault="004C0A7D" w:rsidP="004C0A7D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4C0A7D" w:rsidTr="004C0A7D">
        <w:tc>
          <w:tcPr>
            <w:tcW w:w="1555" w:type="dxa"/>
          </w:tcPr>
          <w:p w:rsidR="004C0A7D" w:rsidRDefault="004C0A7D" w:rsidP="004C0A7D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4C0A7D" w:rsidRDefault="00BD35CC" w:rsidP="004C0A7D">
            <w:r>
              <w:rPr>
                <w:rFonts w:hint="eastAsia"/>
              </w:rPr>
              <w:t>接口名中的</w:t>
            </w:r>
            <w:r w:rsidR="00403854">
              <w:rPr>
                <w:rFonts w:hint="eastAsia"/>
              </w:rPr>
              <w:t>{</w:t>
            </w:r>
            <w:r w:rsidR="004C0A7D">
              <w:t>neUsername</w:t>
            </w:r>
            <w:r w:rsidR="00403854">
              <w:t>}</w:t>
            </w:r>
            <w:r>
              <w:t>:</w:t>
            </w:r>
            <w:r w:rsidR="00812FB5">
              <w:rPr>
                <w:rFonts w:hint="eastAsia"/>
              </w:rPr>
              <w:t>要获取哪个</w:t>
            </w:r>
            <w:r>
              <w:rPr>
                <w:rFonts w:hint="eastAsia"/>
              </w:rPr>
              <w:t>头盔最近</w:t>
            </w:r>
            <w:r w:rsidR="00812FB5">
              <w:rPr>
                <w:rFonts w:hint="eastAsia"/>
              </w:rPr>
              <w:t>上传的白板图，就传入那个头盔</w:t>
            </w:r>
            <w:r w:rsidR="004C0A7D">
              <w:rPr>
                <w:rFonts w:hint="eastAsia"/>
              </w:rPr>
              <w:t>的网易账号</w:t>
            </w:r>
          </w:p>
        </w:tc>
      </w:tr>
      <w:tr w:rsidR="004C0A7D" w:rsidTr="004C0A7D">
        <w:tc>
          <w:tcPr>
            <w:tcW w:w="1555" w:type="dxa"/>
          </w:tcPr>
          <w:p w:rsidR="004C0A7D" w:rsidRDefault="004C0A7D" w:rsidP="004C0A7D">
            <w:r>
              <w:rPr>
                <w:rFonts w:hint="eastAsia"/>
              </w:rPr>
              <w:t>参数格式</w:t>
            </w:r>
          </w:p>
        </w:tc>
        <w:tc>
          <w:tcPr>
            <w:tcW w:w="6741" w:type="dxa"/>
          </w:tcPr>
          <w:p w:rsidR="004C0A7D" w:rsidRDefault="004C0A7D" w:rsidP="004C0A7D">
            <w:r>
              <w:rPr>
                <w:rFonts w:hint="eastAsia"/>
              </w:rPr>
              <w:t>无</w:t>
            </w:r>
            <w:r w:rsidR="00812FB5">
              <w:rPr>
                <w:rFonts w:hint="eastAsia"/>
              </w:rPr>
              <w:t>。直接</w:t>
            </w:r>
            <w:r w:rsidR="00403854">
              <w:rPr>
                <w:rFonts w:hint="eastAsia"/>
              </w:rPr>
              <w:t>将接口名</w:t>
            </w:r>
            <w:r w:rsidR="00812FB5">
              <w:rPr>
                <w:rFonts w:hint="eastAsia"/>
              </w:rPr>
              <w:t>u</w:t>
            </w:r>
            <w:r w:rsidR="00812FB5">
              <w:t>rl</w:t>
            </w:r>
            <w:r w:rsidR="00812FB5">
              <w:rPr>
                <w:rFonts w:hint="eastAsia"/>
              </w:rPr>
              <w:t>中</w:t>
            </w:r>
            <w:r w:rsidR="00403854">
              <w:rPr>
                <w:rFonts w:hint="eastAsia"/>
              </w:rPr>
              <w:t>的{</w:t>
            </w:r>
            <w:r w:rsidR="00812FB5">
              <w:rPr>
                <w:rFonts w:hint="eastAsia"/>
              </w:rPr>
              <w:t>n</w:t>
            </w:r>
            <w:r w:rsidR="00812FB5">
              <w:t>eUser</w:t>
            </w:r>
            <w:r w:rsidR="00812FB5">
              <w:rPr>
                <w:rFonts w:hint="eastAsia"/>
              </w:rPr>
              <w:t>name</w:t>
            </w:r>
            <w:r w:rsidR="00403854">
              <w:t>}</w:t>
            </w:r>
            <w:r w:rsidR="00403854">
              <w:rPr>
                <w:rFonts w:hint="eastAsia"/>
              </w:rPr>
              <w:t>以实际值替换即可,替换后没有{</w:t>
            </w:r>
            <w:r w:rsidR="00403854">
              <w:t>}</w:t>
            </w:r>
            <w:r w:rsidR="00403854">
              <w:rPr>
                <w:rFonts w:hint="eastAsia"/>
              </w:rPr>
              <w:t xml:space="preserve">符号. </w:t>
            </w:r>
          </w:p>
        </w:tc>
      </w:tr>
      <w:tr w:rsidR="004C0A7D" w:rsidTr="004C0A7D">
        <w:tc>
          <w:tcPr>
            <w:tcW w:w="1555" w:type="dxa"/>
          </w:tcPr>
          <w:p w:rsidR="004C0A7D" w:rsidRDefault="004C0A7D" w:rsidP="004C0A7D">
            <w:r>
              <w:rPr>
                <w:rFonts w:hint="eastAsia"/>
              </w:rPr>
              <w:t>成功反馈</w:t>
            </w:r>
          </w:p>
        </w:tc>
        <w:tc>
          <w:tcPr>
            <w:tcW w:w="6741" w:type="dxa"/>
          </w:tcPr>
          <w:p w:rsidR="004C0A7D" w:rsidRPr="00136688" w:rsidRDefault="004C0A7D" w:rsidP="004C0A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反馈流中直接输出图片二进制数据</w:t>
            </w:r>
          </w:p>
        </w:tc>
      </w:tr>
      <w:tr w:rsidR="004C0A7D" w:rsidTr="004C0A7D">
        <w:tc>
          <w:tcPr>
            <w:tcW w:w="1555" w:type="dxa"/>
          </w:tcPr>
          <w:p w:rsidR="004C0A7D" w:rsidRDefault="004C0A7D" w:rsidP="004C0A7D">
            <w:r>
              <w:rPr>
                <w:rFonts w:hint="eastAsia"/>
              </w:rPr>
              <w:t>失败反馈</w:t>
            </w:r>
          </w:p>
        </w:tc>
        <w:tc>
          <w:tcPr>
            <w:tcW w:w="6741" w:type="dxa"/>
          </w:tcPr>
          <w:p w:rsidR="00E14FAD" w:rsidRDefault="00E14FAD" w:rsidP="004C0A7D">
            <w:r>
              <w:t>j</w:t>
            </w:r>
            <w:r>
              <w:rPr>
                <w:rFonts w:hint="eastAsia"/>
              </w:rPr>
              <w:t>son格式</w:t>
            </w:r>
          </w:p>
          <w:p w:rsidR="004C0A7D" w:rsidRDefault="004C0A7D" w:rsidP="004C0A7D">
            <w:r>
              <w:rPr>
                <w:rFonts w:hint="eastAsia"/>
              </w:rPr>
              <w:t>{</w:t>
            </w:r>
          </w:p>
          <w:p w:rsidR="004C0A7D" w:rsidRDefault="004C0A7D" w:rsidP="004C0A7D">
            <w:r>
              <w:rPr>
                <w:rFonts w:hint="eastAsia"/>
              </w:rPr>
              <w:lastRenderedPageBreak/>
              <w:t>s</w:t>
            </w:r>
            <w:r>
              <w:t>uccess:false,</w:t>
            </w:r>
          </w:p>
          <w:p w:rsidR="004C0A7D" w:rsidRDefault="004C0A7D" w:rsidP="004C0A7D">
            <w:r>
              <w:rPr>
                <w:rFonts w:hint="eastAsia"/>
              </w:rPr>
              <w:t>m</w:t>
            </w:r>
            <w:r>
              <w:t>essage:”</w:t>
            </w:r>
            <w:r>
              <w:rPr>
                <w:rFonts w:hint="eastAsia"/>
              </w:rPr>
              <w:t>失败的原因文字描述</w:t>
            </w:r>
            <w:r>
              <w:t>”</w:t>
            </w:r>
          </w:p>
          <w:p w:rsidR="004C0A7D" w:rsidRPr="00136688" w:rsidRDefault="004C0A7D" w:rsidP="004C0A7D">
            <w:pPr>
              <w:rPr>
                <w:rFonts w:ascii="宋体" w:eastAsia="宋体" w:hAnsi="宋体" w:cs="宋体"/>
                <w:bCs/>
                <w:color w:val="008000"/>
                <w:kern w:val="0"/>
                <w:sz w:val="18"/>
                <w:szCs w:val="18"/>
              </w:rPr>
            </w:pPr>
            <w:r>
              <w:t>}</w:t>
            </w:r>
          </w:p>
        </w:tc>
      </w:tr>
    </w:tbl>
    <w:p w:rsidR="00136688" w:rsidRDefault="00136688" w:rsidP="00460FBD"/>
    <w:p w:rsidR="000E5706" w:rsidRDefault="000E5706" w:rsidP="000E5706">
      <w:pPr>
        <w:pStyle w:val="3"/>
      </w:pPr>
      <w:bookmarkStart w:id="87" w:name="_Toc520153775"/>
      <w:r>
        <w:t>3.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mqtt接口</w:t>
      </w:r>
      <w:bookmarkEnd w:id="87"/>
    </w:p>
    <w:p w:rsidR="005C49F3" w:rsidRDefault="005C49F3" w:rsidP="005C49F3">
      <w:pPr>
        <w:pStyle w:val="HTML"/>
        <w:shd w:val="clear" w:color="auto" w:fill="FFFFFF"/>
        <w:tabs>
          <w:tab w:val="clear" w:pos="916"/>
          <w:tab w:val="left" w:pos="435"/>
        </w:tabs>
        <w:rPr>
          <w:rStyle w:val="HTML0"/>
          <w:rFonts w:ascii="Consolas" w:hAnsi="Consolas"/>
          <w:color w:val="000000"/>
          <w:sz w:val="20"/>
          <w:szCs w:val="20"/>
        </w:rPr>
      </w:pPr>
      <w:r>
        <w:tab/>
      </w:r>
      <w:r w:rsidR="004877F2">
        <w:t>Mqtt</w:t>
      </w:r>
      <w:r w:rsidR="004877F2">
        <w:rPr>
          <w:rFonts w:hint="eastAsia"/>
        </w:rPr>
        <w:t>接口不是后台接口，是m</w:t>
      </w:r>
      <w:r w:rsidR="004877F2">
        <w:t>qtt</w:t>
      </w:r>
      <w:r w:rsidR="004877F2">
        <w:rPr>
          <w:rFonts w:hint="eastAsia"/>
        </w:rPr>
        <w:t>消息队列的主题命名约定以及消息报文规范。其中</w:t>
      </w:r>
      <w:r w:rsidR="004877F2">
        <w:rPr>
          <w:rStyle w:val="HTML0"/>
          <w:rFonts w:ascii="Consolas" w:hAnsi="Consolas"/>
          <w:color w:val="000000"/>
          <w:sz w:val="20"/>
          <w:szCs w:val="20"/>
        </w:rPr>
        <w:t>{helmetID}</w:t>
      </w:r>
      <w:r w:rsidR="004877F2">
        <w:rPr>
          <w:rStyle w:val="HTML0"/>
          <w:rFonts w:ascii="Consolas" w:hAnsi="Consolas" w:hint="eastAsia"/>
          <w:color w:val="000000"/>
          <w:sz w:val="20"/>
          <w:szCs w:val="20"/>
        </w:rPr>
        <w:t>表示头盔</w:t>
      </w:r>
      <w:r w:rsidR="00136688">
        <w:rPr>
          <w:rStyle w:val="HTML0"/>
          <w:rFonts w:ascii="Consolas" w:hAnsi="Consolas" w:hint="eastAsia"/>
          <w:color w:val="000000"/>
          <w:sz w:val="20"/>
          <w:szCs w:val="20"/>
        </w:rPr>
        <w:t>使用的网易账号名</w:t>
      </w:r>
      <w:r w:rsidR="004877F2">
        <w:rPr>
          <w:rStyle w:val="HTML0"/>
          <w:rFonts w:ascii="Consolas" w:hAnsi="Consolas" w:hint="eastAsia"/>
          <w:color w:val="000000"/>
          <w:sz w:val="20"/>
          <w:szCs w:val="20"/>
        </w:rPr>
        <w:t>。</w:t>
      </w:r>
    </w:p>
    <w:p w:rsidR="004877F2" w:rsidRPr="005C49F3" w:rsidRDefault="005C49F3" w:rsidP="005C49F3">
      <w:pPr>
        <w:pStyle w:val="HTML"/>
        <w:shd w:val="clear" w:color="auto" w:fill="FFFFFF"/>
        <w:tabs>
          <w:tab w:val="clear" w:pos="916"/>
          <w:tab w:val="left" w:pos="520"/>
        </w:tabs>
        <w:rPr>
          <w:color w:val="000000"/>
          <w:sz w:val="18"/>
          <w:szCs w:val="18"/>
        </w:rPr>
      </w:pPr>
      <w:r>
        <w:rPr>
          <w:rStyle w:val="HTML0"/>
          <w:rFonts w:ascii="Consolas" w:hAnsi="Consolas"/>
          <w:color w:val="000000"/>
          <w:sz w:val="20"/>
          <w:szCs w:val="20"/>
        </w:rPr>
        <w:tab/>
        <w:t>Mqtt</w:t>
      </w:r>
      <w:r>
        <w:rPr>
          <w:rStyle w:val="HTML0"/>
          <w:rFonts w:ascii="Consolas" w:hAnsi="Consolas" w:hint="eastAsia"/>
          <w:color w:val="000000"/>
          <w:sz w:val="20"/>
          <w:szCs w:val="20"/>
        </w:rPr>
        <w:t>服务器</w:t>
      </w:r>
      <w:r>
        <w:rPr>
          <w:rStyle w:val="HTML0"/>
          <w:rFonts w:ascii="Consolas" w:hAnsi="Consolas" w:hint="eastAsia"/>
          <w:color w:val="000000"/>
          <w:sz w:val="20"/>
          <w:szCs w:val="20"/>
        </w:rPr>
        <w:t>i</w:t>
      </w:r>
      <w:r>
        <w:rPr>
          <w:rStyle w:val="HTML0"/>
          <w:rFonts w:ascii="Consolas" w:hAnsi="Consolas"/>
          <w:color w:val="000000"/>
          <w:sz w:val="20"/>
          <w:szCs w:val="20"/>
        </w:rPr>
        <w:t>p:</w:t>
      </w:r>
      <w:r w:rsidRPr="005C49F3">
        <w:rPr>
          <w:rFonts w:hint="eastAsia"/>
          <w:b/>
          <w:bCs/>
          <w:color w:val="008000"/>
          <w:sz w:val="18"/>
          <w:szCs w:val="18"/>
        </w:rPr>
        <w:t xml:space="preserve"> </w:t>
      </w:r>
      <w:r w:rsidRPr="005C49F3">
        <w:rPr>
          <w:bCs/>
          <w:color w:val="000000" w:themeColor="text1"/>
          <w:sz w:val="18"/>
          <w:szCs w:val="18"/>
        </w:rPr>
        <w:t>222.223.231.137</w:t>
      </w:r>
      <w:r>
        <w:rPr>
          <w:rFonts w:hint="eastAsia"/>
          <w:bCs/>
          <w:color w:val="000000" w:themeColor="text1"/>
          <w:sz w:val="18"/>
          <w:szCs w:val="18"/>
        </w:rPr>
        <w:t>，端口:</w:t>
      </w:r>
      <w:r>
        <w:rPr>
          <w:bCs/>
          <w:color w:val="000000" w:themeColor="text1"/>
          <w:sz w:val="18"/>
          <w:szCs w:val="18"/>
        </w:rPr>
        <w:t>1833</w:t>
      </w:r>
      <w:r>
        <w:rPr>
          <w:rFonts w:hint="eastAsia"/>
          <w:bCs/>
          <w:color w:val="000000" w:themeColor="text1"/>
          <w:sz w:val="18"/>
          <w:szCs w:val="18"/>
        </w:rPr>
        <w:t>。</w:t>
      </w:r>
    </w:p>
    <w:p w:rsidR="004877F2" w:rsidRDefault="005B0E73" w:rsidP="005B0E73">
      <w:pPr>
        <w:pStyle w:val="4"/>
      </w:pPr>
      <w:bookmarkStart w:id="88" w:name="_Toc520153776"/>
      <w:r>
        <w:rPr>
          <w:rFonts w:hint="eastAsia"/>
        </w:rPr>
        <w:t>3</w:t>
      </w:r>
      <w:r>
        <w:t>.4.1</w:t>
      </w:r>
      <w:r w:rsidR="004877F2">
        <w:rPr>
          <w:rFonts w:hint="eastAsia"/>
        </w:rPr>
        <w:t>头盔端</w:t>
      </w:r>
      <w:bookmarkEnd w:id="88"/>
    </w:p>
    <w:p w:rsidR="004877F2" w:rsidRDefault="004877F2" w:rsidP="004877F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wordWrap w:val="0"/>
        <w:spacing w:line="270" w:lineRule="atLeast"/>
        <w:rPr>
          <w:rStyle w:val="HTML0"/>
          <w:rFonts w:ascii="Consolas" w:hAnsi="Consolas"/>
          <w:color w:val="000000"/>
          <w:sz w:val="20"/>
          <w:szCs w:val="20"/>
        </w:rPr>
      </w:pPr>
      <w:r>
        <w:rPr>
          <w:rStyle w:val="HTML0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HTML0"/>
          <w:rFonts w:ascii="Consolas" w:hAnsi="Consolas"/>
          <w:color w:val="000000"/>
          <w:sz w:val="20"/>
          <w:szCs w:val="20"/>
        </w:rPr>
        <w:t>每个头盔启动后：</w:t>
      </w:r>
    </w:p>
    <w:p w:rsidR="004877F2" w:rsidRDefault="004877F2" w:rsidP="004877F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wordWrap w:val="0"/>
        <w:spacing w:line="270" w:lineRule="atLeast"/>
        <w:rPr>
          <w:rStyle w:val="HTML0"/>
          <w:rFonts w:ascii="Consolas" w:hAnsi="Consolas"/>
          <w:color w:val="000000"/>
          <w:sz w:val="20"/>
          <w:szCs w:val="20"/>
        </w:rPr>
      </w:pPr>
      <w:r>
        <w:rPr>
          <w:rStyle w:val="hljs-number"/>
          <w:rFonts w:ascii="Consolas" w:hAnsi="Consolas"/>
          <w:color w:val="1C00CF"/>
          <w:sz w:val="20"/>
          <w:szCs w:val="20"/>
        </w:rPr>
        <w:t>1</w:t>
      </w:r>
      <w:r>
        <w:rPr>
          <w:rStyle w:val="HTML0"/>
          <w:rFonts w:ascii="Consolas" w:hAnsi="Consolas"/>
          <w:color w:val="000000"/>
          <w:sz w:val="20"/>
          <w:szCs w:val="20"/>
        </w:rPr>
        <w:t xml:space="preserve"> app</w:t>
      </w:r>
      <w:r>
        <w:rPr>
          <w:rStyle w:val="HTML0"/>
          <w:rFonts w:ascii="Consolas" w:hAnsi="Consolas"/>
          <w:color w:val="000000"/>
          <w:sz w:val="20"/>
          <w:szCs w:val="20"/>
        </w:rPr>
        <w:t>自动定时发布</w:t>
      </w:r>
      <w:r>
        <w:rPr>
          <w:rStyle w:val="HTML0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HTML0"/>
          <w:rFonts w:ascii="Consolas" w:hAnsi="Consolas"/>
          <w:color w:val="000000"/>
          <w:sz w:val="20"/>
          <w:szCs w:val="20"/>
        </w:rPr>
        <w:t>主题为</w:t>
      </w:r>
      <w:r>
        <w:rPr>
          <w:rStyle w:val="HTML0"/>
          <w:rFonts w:ascii="Consolas" w:hAnsi="Consolas"/>
          <w:color w:val="000000"/>
          <w:sz w:val="20"/>
          <w:szCs w:val="20"/>
        </w:rPr>
        <w:t>’</w:t>
      </w:r>
      <w:r>
        <w:rPr>
          <w:rStyle w:val="hljs-regexp"/>
          <w:rFonts w:ascii="Consolas" w:hAnsi="Consolas"/>
          <w:color w:val="008800"/>
          <w:sz w:val="20"/>
          <w:szCs w:val="20"/>
        </w:rPr>
        <w:t>/sensor/helmet/</w:t>
      </w:r>
      <w:r>
        <w:rPr>
          <w:rStyle w:val="HTML0"/>
          <w:rFonts w:ascii="Consolas" w:hAnsi="Consolas"/>
          <w:color w:val="000000"/>
          <w:sz w:val="20"/>
          <w:szCs w:val="20"/>
        </w:rPr>
        <w:t>{helmetID}’</w:t>
      </w:r>
      <w:r>
        <w:rPr>
          <w:rStyle w:val="HTML0"/>
          <w:rFonts w:ascii="Consolas" w:hAnsi="Consolas"/>
          <w:color w:val="000000"/>
          <w:sz w:val="20"/>
          <w:szCs w:val="20"/>
        </w:rPr>
        <w:t>的消息</w:t>
      </w:r>
      <w:r>
        <w:rPr>
          <w:rStyle w:val="HTML0"/>
          <w:rFonts w:ascii="Consolas" w:hAnsi="Consolas"/>
          <w:color w:val="000000"/>
          <w:sz w:val="20"/>
          <w:szCs w:val="20"/>
        </w:rPr>
        <w:t>,</w:t>
      </w:r>
      <w:r>
        <w:rPr>
          <w:rStyle w:val="HTML0"/>
          <w:rFonts w:ascii="Consolas" w:hAnsi="Consolas"/>
          <w:color w:val="000000"/>
          <w:sz w:val="20"/>
          <w:szCs w:val="20"/>
        </w:rPr>
        <w:t>其中包括头盔传感器实时数据。</w:t>
      </w:r>
      <w:r>
        <w:rPr>
          <w:rStyle w:val="hljs-number"/>
          <w:rFonts w:ascii="Consolas" w:hAnsi="Consolas"/>
          <w:color w:val="1C00CF"/>
          <w:sz w:val="20"/>
          <w:szCs w:val="20"/>
        </w:rPr>
        <w:t>10</w:t>
      </w:r>
      <w:r>
        <w:rPr>
          <w:rStyle w:val="HTML0"/>
          <w:rFonts w:ascii="Consolas" w:hAnsi="Consolas"/>
          <w:color w:val="000000"/>
          <w:sz w:val="20"/>
          <w:szCs w:val="20"/>
        </w:rPr>
        <w:t>秒发布一次。</w:t>
      </w:r>
    </w:p>
    <w:p w:rsidR="004877F2" w:rsidRDefault="004877F2" w:rsidP="004877F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wordWrap w:val="0"/>
        <w:spacing w:line="270" w:lineRule="atLeast"/>
        <w:rPr>
          <w:rStyle w:val="HTML0"/>
          <w:rFonts w:ascii="Consolas" w:hAnsi="Consolas"/>
          <w:color w:val="000000"/>
          <w:sz w:val="20"/>
          <w:szCs w:val="20"/>
        </w:rPr>
      </w:pPr>
      <w:r>
        <w:rPr>
          <w:rStyle w:val="HTML0"/>
          <w:rFonts w:ascii="Consolas" w:hAnsi="Consolas"/>
          <w:color w:val="000000"/>
          <w:sz w:val="20"/>
          <w:szCs w:val="20"/>
        </w:rPr>
        <w:t>{</w:t>
      </w:r>
    </w:p>
    <w:p w:rsidR="004877F2" w:rsidRDefault="004877F2" w:rsidP="004877F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wordWrap w:val="0"/>
        <w:spacing w:line="270" w:lineRule="atLeast"/>
        <w:rPr>
          <w:rStyle w:val="HTML0"/>
          <w:rFonts w:ascii="Consolas" w:hAnsi="Consolas"/>
          <w:color w:val="000000"/>
          <w:sz w:val="20"/>
          <w:szCs w:val="20"/>
        </w:rPr>
      </w:pPr>
      <w:r>
        <w:rPr>
          <w:rStyle w:val="hljs-string"/>
          <w:rFonts w:ascii="Consolas" w:hAnsi="Consolas"/>
          <w:color w:val="C41A16"/>
          <w:sz w:val="20"/>
          <w:szCs w:val="20"/>
        </w:rPr>
        <w:t>"id"</w:t>
      </w:r>
      <w:r>
        <w:rPr>
          <w:rStyle w:val="HTML0"/>
          <w:rFonts w:ascii="Consolas" w:hAnsi="Consolas"/>
          <w:color w:val="000000"/>
          <w:sz w:val="20"/>
          <w:szCs w:val="20"/>
        </w:rPr>
        <w:t>:</w:t>
      </w:r>
      <w:r w:rsidR="00176DD0">
        <w:rPr>
          <w:rStyle w:val="hljs-string"/>
          <w:rFonts w:ascii="Consolas" w:hAnsi="Consolas"/>
          <w:color w:val="C41A16"/>
          <w:sz w:val="20"/>
          <w:szCs w:val="20"/>
        </w:rPr>
        <w:t>"</w:t>
      </w:r>
      <w:r w:rsidR="00176DD0">
        <w:rPr>
          <w:rStyle w:val="HTML0"/>
          <w:rFonts w:ascii="Consolas" w:hAnsi="Consolas" w:hint="eastAsia"/>
          <w:color w:val="000000"/>
          <w:sz w:val="20"/>
          <w:szCs w:val="20"/>
        </w:rPr>
        <w:t>helmet</w:t>
      </w:r>
      <w:r w:rsidR="00176DD0">
        <w:rPr>
          <w:rStyle w:val="HTML0"/>
          <w:rFonts w:ascii="Consolas" w:hAnsi="Consolas"/>
          <w:color w:val="000000"/>
          <w:sz w:val="20"/>
          <w:szCs w:val="20"/>
        </w:rPr>
        <w:t>1002</w:t>
      </w:r>
      <w:r w:rsidR="00176DD0">
        <w:rPr>
          <w:rStyle w:val="hljs-string"/>
          <w:rFonts w:ascii="Consolas" w:hAnsi="Consolas"/>
          <w:color w:val="C41A16"/>
          <w:sz w:val="20"/>
          <w:szCs w:val="20"/>
        </w:rPr>
        <w:t>"</w:t>
      </w:r>
      <w:r w:rsidR="00AA035A">
        <w:rPr>
          <w:rStyle w:val="HTML0"/>
          <w:rFonts w:ascii="Consolas" w:hAnsi="Consolas"/>
          <w:color w:val="000000"/>
          <w:sz w:val="20"/>
          <w:szCs w:val="20"/>
        </w:rPr>
        <w:t xml:space="preserve"> </w:t>
      </w:r>
      <w:r w:rsidR="00AA035A">
        <w:rPr>
          <w:rStyle w:val="HTML0"/>
          <w:rFonts w:ascii="Consolas" w:hAnsi="Consolas" w:hint="eastAsia"/>
          <w:color w:val="000000"/>
          <w:sz w:val="20"/>
          <w:szCs w:val="20"/>
        </w:rPr>
        <w:t>--</w:t>
      </w:r>
      <w:r w:rsidR="00AA035A">
        <w:rPr>
          <w:rStyle w:val="HTML0"/>
          <w:rFonts w:ascii="Consolas" w:hAnsi="Consolas" w:hint="eastAsia"/>
          <w:color w:val="000000"/>
          <w:sz w:val="20"/>
          <w:szCs w:val="20"/>
        </w:rPr>
        <w:t>头盔</w:t>
      </w:r>
      <w:r w:rsidR="00136688">
        <w:rPr>
          <w:rStyle w:val="HTML0"/>
          <w:rFonts w:ascii="Consolas" w:hAnsi="Consolas" w:hint="eastAsia"/>
          <w:color w:val="000000"/>
          <w:sz w:val="20"/>
          <w:szCs w:val="20"/>
        </w:rPr>
        <w:t>使用的网易账号名</w:t>
      </w:r>
    </w:p>
    <w:p w:rsidR="004877F2" w:rsidRDefault="004877F2" w:rsidP="004877F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wordWrap w:val="0"/>
        <w:spacing w:line="270" w:lineRule="atLeast"/>
        <w:rPr>
          <w:rStyle w:val="HTML0"/>
          <w:rFonts w:ascii="Consolas" w:hAnsi="Consolas"/>
          <w:color w:val="000000"/>
          <w:sz w:val="20"/>
          <w:szCs w:val="20"/>
        </w:rPr>
      </w:pPr>
      <w:r>
        <w:rPr>
          <w:rStyle w:val="hljs-string"/>
          <w:rFonts w:ascii="Consolas" w:hAnsi="Consolas"/>
          <w:color w:val="C41A16"/>
          <w:sz w:val="20"/>
          <w:szCs w:val="20"/>
        </w:rPr>
        <w:t>"concert"</w:t>
      </w:r>
      <w:r>
        <w:rPr>
          <w:rStyle w:val="HTML0"/>
          <w:rFonts w:ascii="Consolas" w:hAnsi="Consolas"/>
          <w:color w:val="000000"/>
          <w:sz w:val="20"/>
          <w:szCs w:val="20"/>
        </w:rPr>
        <w:t>:</w:t>
      </w:r>
      <w:r>
        <w:rPr>
          <w:rStyle w:val="hljs-number"/>
          <w:rFonts w:ascii="Consolas" w:hAnsi="Consolas"/>
          <w:color w:val="1C00CF"/>
          <w:sz w:val="20"/>
          <w:szCs w:val="20"/>
        </w:rPr>
        <w:t>45</w:t>
      </w:r>
      <w:r>
        <w:rPr>
          <w:rStyle w:val="HTML0"/>
          <w:rFonts w:ascii="Consolas" w:hAnsi="Consolas"/>
          <w:color w:val="000000"/>
          <w:sz w:val="20"/>
          <w:szCs w:val="20"/>
        </w:rPr>
        <w:t>,</w:t>
      </w:r>
    </w:p>
    <w:p w:rsidR="004877F2" w:rsidRDefault="004877F2" w:rsidP="004877F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wordWrap w:val="0"/>
        <w:spacing w:line="270" w:lineRule="atLeast"/>
        <w:rPr>
          <w:rStyle w:val="HTML0"/>
          <w:rFonts w:ascii="Consolas" w:hAnsi="Consolas"/>
          <w:color w:val="000000"/>
          <w:sz w:val="20"/>
          <w:szCs w:val="20"/>
        </w:rPr>
      </w:pPr>
      <w:r>
        <w:rPr>
          <w:rStyle w:val="hljs-string"/>
          <w:rFonts w:ascii="Consolas" w:hAnsi="Consolas"/>
          <w:color w:val="C41A16"/>
          <w:sz w:val="20"/>
          <w:szCs w:val="20"/>
        </w:rPr>
        <w:t>"relax"</w:t>
      </w:r>
      <w:r>
        <w:rPr>
          <w:rStyle w:val="HTML0"/>
          <w:rFonts w:ascii="Consolas" w:hAnsi="Consolas"/>
          <w:color w:val="000000"/>
          <w:sz w:val="20"/>
          <w:szCs w:val="20"/>
        </w:rPr>
        <w:t>:</w:t>
      </w:r>
      <w:r>
        <w:rPr>
          <w:rStyle w:val="hljs-number"/>
          <w:rFonts w:ascii="Consolas" w:hAnsi="Consolas"/>
          <w:color w:val="1C00CF"/>
          <w:sz w:val="20"/>
          <w:szCs w:val="20"/>
        </w:rPr>
        <w:t>85</w:t>
      </w:r>
      <w:r>
        <w:rPr>
          <w:rStyle w:val="HTML0"/>
          <w:rFonts w:ascii="Consolas" w:hAnsi="Consolas"/>
          <w:color w:val="000000"/>
          <w:sz w:val="20"/>
          <w:szCs w:val="20"/>
        </w:rPr>
        <w:t>,</w:t>
      </w:r>
    </w:p>
    <w:p w:rsidR="004877F2" w:rsidRDefault="004877F2" w:rsidP="004877F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wordWrap w:val="0"/>
        <w:spacing w:line="270" w:lineRule="atLeast"/>
        <w:rPr>
          <w:rStyle w:val="HTML0"/>
          <w:rFonts w:ascii="Consolas" w:hAnsi="Consolas"/>
          <w:color w:val="000000"/>
          <w:sz w:val="20"/>
          <w:szCs w:val="20"/>
        </w:rPr>
      </w:pPr>
      <w:r>
        <w:rPr>
          <w:rStyle w:val="hljs-string"/>
          <w:rFonts w:ascii="Consolas" w:hAnsi="Consolas"/>
          <w:color w:val="C41A16"/>
          <w:sz w:val="20"/>
          <w:szCs w:val="20"/>
        </w:rPr>
        <w:t>"xa"</w:t>
      </w:r>
      <w:r>
        <w:rPr>
          <w:rStyle w:val="HTML0"/>
          <w:rFonts w:ascii="Consolas" w:hAnsi="Consolas"/>
          <w:color w:val="000000"/>
          <w:sz w:val="20"/>
          <w:szCs w:val="20"/>
        </w:rPr>
        <w:t>:</w:t>
      </w:r>
      <w:r>
        <w:rPr>
          <w:rStyle w:val="hljs-number"/>
          <w:rFonts w:ascii="Consolas" w:hAnsi="Consolas"/>
          <w:color w:val="1C00CF"/>
          <w:sz w:val="20"/>
          <w:szCs w:val="20"/>
        </w:rPr>
        <w:t>12</w:t>
      </w:r>
      <w:r>
        <w:rPr>
          <w:rStyle w:val="HTML0"/>
          <w:rFonts w:ascii="Consolas" w:hAnsi="Consolas"/>
          <w:color w:val="000000"/>
          <w:sz w:val="20"/>
          <w:szCs w:val="20"/>
        </w:rPr>
        <w:t>,</w:t>
      </w:r>
    </w:p>
    <w:p w:rsidR="004877F2" w:rsidRDefault="004877F2" w:rsidP="004877F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wordWrap w:val="0"/>
        <w:spacing w:line="270" w:lineRule="atLeast"/>
        <w:rPr>
          <w:rStyle w:val="HTML0"/>
          <w:rFonts w:ascii="Consolas" w:hAnsi="Consolas"/>
          <w:color w:val="000000"/>
          <w:sz w:val="20"/>
          <w:szCs w:val="20"/>
        </w:rPr>
      </w:pPr>
      <w:r>
        <w:rPr>
          <w:rStyle w:val="hljs-string"/>
          <w:rFonts w:ascii="Consolas" w:hAnsi="Consolas"/>
          <w:color w:val="C41A16"/>
          <w:sz w:val="20"/>
          <w:szCs w:val="20"/>
        </w:rPr>
        <w:t>"ya"</w:t>
      </w:r>
      <w:r>
        <w:rPr>
          <w:rStyle w:val="HTML0"/>
          <w:rFonts w:ascii="Consolas" w:hAnsi="Consolas"/>
          <w:color w:val="000000"/>
          <w:sz w:val="20"/>
          <w:szCs w:val="20"/>
        </w:rPr>
        <w:t>:</w:t>
      </w:r>
      <w:r>
        <w:rPr>
          <w:rStyle w:val="hljs-number"/>
          <w:rFonts w:ascii="Consolas" w:hAnsi="Consolas"/>
          <w:color w:val="1C00CF"/>
          <w:sz w:val="20"/>
          <w:szCs w:val="20"/>
        </w:rPr>
        <w:t>23</w:t>
      </w:r>
      <w:r>
        <w:rPr>
          <w:rStyle w:val="HTML0"/>
          <w:rFonts w:ascii="Consolas" w:hAnsi="Consolas"/>
          <w:color w:val="000000"/>
          <w:sz w:val="20"/>
          <w:szCs w:val="20"/>
        </w:rPr>
        <w:t>,</w:t>
      </w:r>
    </w:p>
    <w:p w:rsidR="004877F2" w:rsidRDefault="004877F2" w:rsidP="004877F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wordWrap w:val="0"/>
        <w:spacing w:line="270" w:lineRule="atLeast"/>
        <w:rPr>
          <w:rStyle w:val="HTML0"/>
          <w:rFonts w:ascii="Consolas" w:hAnsi="Consolas"/>
          <w:color w:val="000000"/>
          <w:sz w:val="20"/>
          <w:szCs w:val="20"/>
        </w:rPr>
      </w:pPr>
      <w:r>
        <w:rPr>
          <w:rStyle w:val="hljs-string"/>
          <w:rFonts w:ascii="Consolas" w:hAnsi="Consolas"/>
          <w:color w:val="C41A16"/>
          <w:sz w:val="20"/>
          <w:szCs w:val="20"/>
        </w:rPr>
        <w:t>"za"</w:t>
      </w:r>
      <w:r>
        <w:rPr>
          <w:rStyle w:val="HTML0"/>
          <w:rFonts w:ascii="Consolas" w:hAnsi="Consolas"/>
          <w:color w:val="000000"/>
          <w:sz w:val="20"/>
          <w:szCs w:val="20"/>
        </w:rPr>
        <w:t>:</w:t>
      </w:r>
      <w:r>
        <w:rPr>
          <w:rStyle w:val="hljs-number"/>
          <w:rFonts w:ascii="Consolas" w:hAnsi="Consolas"/>
          <w:color w:val="1C00CF"/>
          <w:sz w:val="20"/>
          <w:szCs w:val="20"/>
        </w:rPr>
        <w:t>34</w:t>
      </w:r>
      <w:r>
        <w:rPr>
          <w:rStyle w:val="HTML0"/>
          <w:rFonts w:ascii="Consolas" w:hAnsi="Consolas"/>
          <w:color w:val="000000"/>
          <w:sz w:val="20"/>
          <w:szCs w:val="20"/>
        </w:rPr>
        <w:t>,</w:t>
      </w:r>
    </w:p>
    <w:p w:rsidR="004877F2" w:rsidRDefault="004877F2" w:rsidP="004877F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wordWrap w:val="0"/>
        <w:spacing w:line="270" w:lineRule="atLeast"/>
        <w:rPr>
          <w:rStyle w:val="HTML0"/>
          <w:rFonts w:ascii="Consolas" w:hAnsi="Consolas"/>
          <w:color w:val="000000"/>
          <w:sz w:val="20"/>
          <w:szCs w:val="20"/>
        </w:rPr>
      </w:pPr>
      <w:r>
        <w:rPr>
          <w:rStyle w:val="hljs-string"/>
          <w:rFonts w:ascii="Consolas" w:hAnsi="Consolas"/>
          <w:color w:val="C41A16"/>
          <w:sz w:val="20"/>
          <w:szCs w:val="20"/>
        </w:rPr>
        <w:t>"xg"</w:t>
      </w:r>
      <w:r>
        <w:rPr>
          <w:rStyle w:val="HTML0"/>
          <w:rFonts w:ascii="Consolas" w:hAnsi="Consolas"/>
          <w:color w:val="000000"/>
          <w:sz w:val="20"/>
          <w:szCs w:val="20"/>
        </w:rPr>
        <w:t>:</w:t>
      </w:r>
      <w:r>
        <w:rPr>
          <w:rStyle w:val="hljs-number"/>
          <w:rFonts w:ascii="Consolas" w:hAnsi="Consolas"/>
          <w:color w:val="1C00CF"/>
          <w:sz w:val="20"/>
          <w:szCs w:val="20"/>
        </w:rPr>
        <w:t>45</w:t>
      </w:r>
      <w:r>
        <w:rPr>
          <w:rStyle w:val="HTML0"/>
          <w:rFonts w:ascii="Consolas" w:hAnsi="Consolas"/>
          <w:color w:val="000000"/>
          <w:sz w:val="20"/>
          <w:szCs w:val="20"/>
        </w:rPr>
        <w:t>,</w:t>
      </w:r>
    </w:p>
    <w:p w:rsidR="004877F2" w:rsidRDefault="004877F2" w:rsidP="004877F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wordWrap w:val="0"/>
        <w:spacing w:line="270" w:lineRule="atLeast"/>
        <w:rPr>
          <w:rStyle w:val="HTML0"/>
          <w:rFonts w:ascii="Consolas" w:hAnsi="Consolas"/>
          <w:color w:val="000000"/>
          <w:sz w:val="20"/>
          <w:szCs w:val="20"/>
        </w:rPr>
      </w:pPr>
      <w:r>
        <w:rPr>
          <w:rStyle w:val="hljs-string"/>
          <w:rFonts w:ascii="Consolas" w:hAnsi="Consolas"/>
          <w:color w:val="C41A16"/>
          <w:sz w:val="20"/>
          <w:szCs w:val="20"/>
        </w:rPr>
        <w:t>"yg"</w:t>
      </w:r>
      <w:r>
        <w:rPr>
          <w:rStyle w:val="HTML0"/>
          <w:rFonts w:ascii="Consolas" w:hAnsi="Consolas"/>
          <w:color w:val="000000"/>
          <w:sz w:val="20"/>
          <w:szCs w:val="20"/>
        </w:rPr>
        <w:t>:</w:t>
      </w:r>
      <w:r>
        <w:rPr>
          <w:rStyle w:val="hljs-number"/>
          <w:rFonts w:ascii="Consolas" w:hAnsi="Consolas"/>
          <w:color w:val="1C00CF"/>
          <w:sz w:val="20"/>
          <w:szCs w:val="20"/>
        </w:rPr>
        <w:t>56</w:t>
      </w:r>
      <w:r>
        <w:rPr>
          <w:rStyle w:val="HTML0"/>
          <w:rFonts w:ascii="Consolas" w:hAnsi="Consolas"/>
          <w:color w:val="000000"/>
          <w:sz w:val="20"/>
          <w:szCs w:val="20"/>
        </w:rPr>
        <w:t>,</w:t>
      </w:r>
    </w:p>
    <w:p w:rsidR="004877F2" w:rsidRDefault="004877F2" w:rsidP="004877F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wordWrap w:val="0"/>
        <w:spacing w:line="270" w:lineRule="atLeast"/>
        <w:rPr>
          <w:rStyle w:val="HTML0"/>
          <w:rFonts w:ascii="Consolas" w:hAnsi="Consolas"/>
          <w:color w:val="000000"/>
          <w:sz w:val="20"/>
          <w:szCs w:val="20"/>
        </w:rPr>
      </w:pPr>
      <w:r>
        <w:rPr>
          <w:rStyle w:val="hljs-string"/>
          <w:rFonts w:ascii="Consolas" w:hAnsi="Consolas"/>
          <w:color w:val="C41A16"/>
          <w:sz w:val="20"/>
          <w:szCs w:val="20"/>
        </w:rPr>
        <w:t>"zg"</w:t>
      </w:r>
      <w:r>
        <w:rPr>
          <w:rStyle w:val="HTML0"/>
          <w:rFonts w:ascii="Consolas" w:hAnsi="Consolas"/>
          <w:color w:val="000000"/>
          <w:sz w:val="20"/>
          <w:szCs w:val="20"/>
        </w:rPr>
        <w:t>:</w:t>
      </w:r>
      <w:r>
        <w:rPr>
          <w:rStyle w:val="hljs-number"/>
          <w:rFonts w:ascii="Consolas" w:hAnsi="Consolas"/>
          <w:color w:val="1C00CF"/>
          <w:sz w:val="20"/>
          <w:szCs w:val="20"/>
        </w:rPr>
        <w:t>78</w:t>
      </w:r>
      <w:r>
        <w:rPr>
          <w:rStyle w:val="HTML0"/>
          <w:rFonts w:ascii="Consolas" w:hAnsi="Consolas"/>
          <w:color w:val="000000"/>
          <w:sz w:val="20"/>
          <w:szCs w:val="20"/>
        </w:rPr>
        <w:t>,</w:t>
      </w:r>
    </w:p>
    <w:p w:rsidR="004877F2" w:rsidRDefault="004877F2" w:rsidP="004877F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wordWrap w:val="0"/>
        <w:spacing w:line="270" w:lineRule="atLeast"/>
        <w:rPr>
          <w:rStyle w:val="HTML0"/>
          <w:rFonts w:ascii="Consolas" w:hAnsi="Consolas"/>
          <w:color w:val="000000"/>
          <w:sz w:val="20"/>
          <w:szCs w:val="20"/>
        </w:rPr>
      </w:pPr>
      <w:r>
        <w:rPr>
          <w:rStyle w:val="hljs-string"/>
          <w:rFonts w:ascii="Consolas" w:hAnsi="Consolas"/>
          <w:color w:val="C41A16"/>
          <w:sz w:val="20"/>
          <w:szCs w:val="20"/>
        </w:rPr>
        <w:t>"battary"</w:t>
      </w:r>
      <w:r>
        <w:rPr>
          <w:rStyle w:val="HTML0"/>
          <w:rFonts w:ascii="Consolas" w:hAnsi="Consolas"/>
          <w:color w:val="000000"/>
          <w:sz w:val="20"/>
          <w:szCs w:val="20"/>
        </w:rPr>
        <w:t>:</w:t>
      </w:r>
      <w:r>
        <w:rPr>
          <w:rStyle w:val="hljs-number"/>
          <w:rFonts w:ascii="Consolas" w:hAnsi="Consolas"/>
          <w:color w:val="1C00CF"/>
          <w:sz w:val="20"/>
          <w:szCs w:val="20"/>
        </w:rPr>
        <w:t>95</w:t>
      </w:r>
      <w:r>
        <w:rPr>
          <w:rStyle w:val="HTML0"/>
          <w:rFonts w:ascii="Consolas" w:hAnsi="Consolas"/>
          <w:color w:val="000000"/>
          <w:sz w:val="20"/>
          <w:szCs w:val="20"/>
        </w:rPr>
        <w:t>,</w:t>
      </w:r>
      <w:r w:rsidR="00AA035A">
        <w:rPr>
          <w:rStyle w:val="HTML0"/>
          <w:rFonts w:ascii="Consolas" w:hAnsi="Consolas" w:hint="eastAsia"/>
          <w:color w:val="000000"/>
          <w:sz w:val="20"/>
          <w:szCs w:val="20"/>
        </w:rPr>
        <w:t>--</w:t>
      </w:r>
      <w:r w:rsidR="00AA035A">
        <w:rPr>
          <w:rStyle w:val="HTML0"/>
          <w:rFonts w:ascii="Consolas" w:hAnsi="Consolas" w:hint="eastAsia"/>
          <w:color w:val="000000"/>
          <w:sz w:val="20"/>
          <w:szCs w:val="20"/>
        </w:rPr>
        <w:t>剩余电量百分比</w:t>
      </w:r>
    </w:p>
    <w:p w:rsidR="004877F2" w:rsidRDefault="004877F2" w:rsidP="004877F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wordWrap w:val="0"/>
        <w:spacing w:line="270" w:lineRule="atLeast"/>
        <w:rPr>
          <w:rStyle w:val="HTML0"/>
          <w:rFonts w:ascii="Consolas" w:hAnsi="Consolas"/>
          <w:color w:val="000000"/>
          <w:sz w:val="20"/>
          <w:szCs w:val="20"/>
        </w:rPr>
      </w:pPr>
      <w:r>
        <w:rPr>
          <w:rStyle w:val="hljs-string"/>
          <w:rFonts w:ascii="Consolas" w:hAnsi="Consolas"/>
          <w:color w:val="C41A16"/>
          <w:sz w:val="20"/>
          <w:szCs w:val="20"/>
        </w:rPr>
        <w:t>"runtime"</w:t>
      </w:r>
      <w:r>
        <w:rPr>
          <w:rStyle w:val="HTML0"/>
          <w:rFonts w:ascii="Consolas" w:hAnsi="Consolas"/>
          <w:color w:val="000000"/>
          <w:sz w:val="20"/>
          <w:szCs w:val="20"/>
        </w:rPr>
        <w:t>:</w:t>
      </w:r>
      <w:r>
        <w:rPr>
          <w:rStyle w:val="hljs-number"/>
          <w:rFonts w:ascii="Consolas" w:hAnsi="Consolas"/>
          <w:color w:val="1C00CF"/>
          <w:sz w:val="20"/>
          <w:szCs w:val="20"/>
        </w:rPr>
        <w:t>10105</w:t>
      </w:r>
      <w:r w:rsidR="00AA035A">
        <w:rPr>
          <w:rStyle w:val="hljs-number"/>
          <w:rFonts w:ascii="Consolas" w:hAnsi="Consolas"/>
          <w:color w:val="1C00CF"/>
          <w:sz w:val="20"/>
          <w:szCs w:val="20"/>
        </w:rPr>
        <w:t xml:space="preserve"> </w:t>
      </w:r>
      <w:r w:rsidR="00AA035A">
        <w:rPr>
          <w:rStyle w:val="hljs-number"/>
          <w:rFonts w:ascii="Consolas" w:hAnsi="Consolas" w:hint="eastAsia"/>
          <w:color w:val="1C00CF"/>
          <w:sz w:val="20"/>
          <w:szCs w:val="20"/>
        </w:rPr>
        <w:t>--</w:t>
      </w:r>
      <w:r w:rsidR="00AA035A">
        <w:rPr>
          <w:rStyle w:val="hljs-number"/>
          <w:rFonts w:ascii="Consolas" w:hAnsi="Consolas" w:hint="eastAsia"/>
          <w:color w:val="1C00CF"/>
          <w:sz w:val="20"/>
          <w:szCs w:val="20"/>
        </w:rPr>
        <w:t>头盔启动后运行时间</w:t>
      </w:r>
      <w:r w:rsidR="00F97E28">
        <w:rPr>
          <w:rStyle w:val="hljs-number"/>
          <w:rFonts w:ascii="Consolas" w:hAnsi="Consolas" w:hint="eastAsia"/>
          <w:color w:val="1C00CF"/>
          <w:sz w:val="20"/>
          <w:szCs w:val="20"/>
        </w:rPr>
        <w:t>，</w:t>
      </w:r>
      <w:r w:rsidR="00AA035A">
        <w:rPr>
          <w:rStyle w:val="hljs-number"/>
          <w:rFonts w:ascii="Consolas" w:hAnsi="Consolas" w:hint="eastAsia"/>
          <w:color w:val="1C00CF"/>
          <w:sz w:val="20"/>
          <w:szCs w:val="20"/>
        </w:rPr>
        <w:t>秒数</w:t>
      </w:r>
    </w:p>
    <w:p w:rsidR="004877F2" w:rsidRDefault="004877F2" w:rsidP="004877F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wordWrap w:val="0"/>
        <w:spacing w:line="270" w:lineRule="atLeast"/>
        <w:rPr>
          <w:rStyle w:val="HTML0"/>
          <w:rFonts w:ascii="Consolas" w:hAnsi="Consolas"/>
          <w:color w:val="000000"/>
          <w:sz w:val="20"/>
          <w:szCs w:val="20"/>
        </w:rPr>
      </w:pPr>
      <w:r>
        <w:rPr>
          <w:rStyle w:val="HTML0"/>
          <w:rFonts w:ascii="Consolas" w:hAnsi="Consolas"/>
          <w:color w:val="000000"/>
          <w:sz w:val="20"/>
          <w:szCs w:val="20"/>
        </w:rPr>
        <w:t>}</w:t>
      </w:r>
    </w:p>
    <w:p w:rsidR="004877F2" w:rsidRDefault="004877F2" w:rsidP="004877F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wordWrap w:val="0"/>
        <w:spacing w:line="270" w:lineRule="atLeast"/>
        <w:rPr>
          <w:rStyle w:val="HTML0"/>
          <w:rFonts w:ascii="Consolas" w:hAnsi="Consolas"/>
          <w:color w:val="000000"/>
          <w:sz w:val="20"/>
          <w:szCs w:val="20"/>
        </w:rPr>
      </w:pPr>
    </w:p>
    <w:p w:rsidR="004877F2" w:rsidRDefault="004877F2" w:rsidP="004877F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wordWrap w:val="0"/>
        <w:spacing w:line="270" w:lineRule="atLeast"/>
        <w:rPr>
          <w:rStyle w:val="HTML0"/>
          <w:rFonts w:ascii="Consolas" w:hAnsi="Consolas"/>
          <w:color w:val="000000"/>
          <w:sz w:val="20"/>
          <w:szCs w:val="20"/>
        </w:rPr>
      </w:pPr>
      <w:r>
        <w:rPr>
          <w:rStyle w:val="hljs-number"/>
          <w:rFonts w:ascii="Consolas" w:hAnsi="Consolas"/>
          <w:color w:val="1C00CF"/>
          <w:sz w:val="20"/>
          <w:szCs w:val="20"/>
        </w:rPr>
        <w:t>2</w:t>
      </w:r>
      <w:r>
        <w:rPr>
          <w:rStyle w:val="HTML0"/>
          <w:rFonts w:ascii="Consolas" w:hAnsi="Consolas"/>
          <w:color w:val="000000"/>
          <w:sz w:val="20"/>
          <w:szCs w:val="20"/>
        </w:rPr>
        <w:t xml:space="preserve"> app</w:t>
      </w:r>
      <w:r>
        <w:rPr>
          <w:rStyle w:val="HTML0"/>
          <w:rFonts w:ascii="Consolas" w:hAnsi="Consolas"/>
          <w:color w:val="000000"/>
          <w:sz w:val="20"/>
          <w:szCs w:val="20"/>
        </w:rPr>
        <w:t>自动定时发布</w:t>
      </w:r>
      <w:r>
        <w:rPr>
          <w:rStyle w:val="HTML0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HTML0"/>
          <w:rFonts w:ascii="Consolas" w:hAnsi="Consolas"/>
          <w:color w:val="000000"/>
          <w:sz w:val="20"/>
          <w:szCs w:val="20"/>
        </w:rPr>
        <w:t>主题为</w:t>
      </w:r>
      <w:r>
        <w:rPr>
          <w:rStyle w:val="HTML0"/>
          <w:rFonts w:ascii="Consolas" w:hAnsi="Consolas"/>
          <w:color w:val="000000"/>
          <w:sz w:val="20"/>
          <w:szCs w:val="20"/>
        </w:rPr>
        <w:t>’</w:t>
      </w:r>
      <w:r>
        <w:rPr>
          <w:rStyle w:val="hljs-regexp"/>
          <w:rFonts w:ascii="Consolas" w:hAnsi="Consolas"/>
          <w:color w:val="008800"/>
          <w:sz w:val="20"/>
          <w:szCs w:val="20"/>
        </w:rPr>
        <w:t>/gps/helmet/</w:t>
      </w:r>
      <w:r>
        <w:rPr>
          <w:rStyle w:val="HTML0"/>
          <w:rFonts w:ascii="Consolas" w:hAnsi="Consolas"/>
          <w:color w:val="000000"/>
          <w:sz w:val="20"/>
          <w:szCs w:val="20"/>
        </w:rPr>
        <w:t>{helmetID}’</w:t>
      </w:r>
      <w:r>
        <w:rPr>
          <w:rStyle w:val="HTML0"/>
          <w:rFonts w:ascii="Consolas" w:hAnsi="Consolas"/>
          <w:color w:val="000000"/>
          <w:sz w:val="20"/>
          <w:szCs w:val="20"/>
        </w:rPr>
        <w:t>的消息</w:t>
      </w:r>
      <w:r>
        <w:rPr>
          <w:rStyle w:val="HTML0"/>
          <w:rFonts w:ascii="Consolas" w:hAnsi="Consolas"/>
          <w:color w:val="000000"/>
          <w:sz w:val="20"/>
          <w:szCs w:val="20"/>
        </w:rPr>
        <w:t>,</w:t>
      </w:r>
      <w:r>
        <w:rPr>
          <w:rStyle w:val="HTML0"/>
          <w:rFonts w:ascii="Consolas" w:hAnsi="Consolas"/>
          <w:color w:val="000000"/>
          <w:sz w:val="20"/>
          <w:szCs w:val="20"/>
        </w:rPr>
        <w:t>其中包括头盔实时定位数据。如果有变化则发布。</w:t>
      </w:r>
    </w:p>
    <w:p w:rsidR="004877F2" w:rsidRDefault="004877F2" w:rsidP="004877F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wordWrap w:val="0"/>
        <w:spacing w:line="270" w:lineRule="atLeast"/>
        <w:rPr>
          <w:rStyle w:val="HTML0"/>
          <w:rFonts w:ascii="Consolas" w:hAnsi="Consolas"/>
          <w:color w:val="000000"/>
          <w:sz w:val="20"/>
          <w:szCs w:val="20"/>
        </w:rPr>
      </w:pPr>
      <w:r>
        <w:rPr>
          <w:rStyle w:val="HTML0"/>
          <w:rFonts w:ascii="Consolas" w:hAnsi="Consolas"/>
          <w:color w:val="000000"/>
          <w:sz w:val="20"/>
          <w:szCs w:val="20"/>
        </w:rPr>
        <w:t>{</w:t>
      </w:r>
    </w:p>
    <w:p w:rsidR="004877F2" w:rsidRDefault="004877F2" w:rsidP="004877F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wordWrap w:val="0"/>
        <w:spacing w:line="270" w:lineRule="atLeast"/>
        <w:rPr>
          <w:rStyle w:val="HTML0"/>
          <w:rFonts w:ascii="Consolas" w:hAnsi="Consolas"/>
          <w:color w:val="000000"/>
          <w:sz w:val="20"/>
          <w:szCs w:val="20"/>
        </w:rPr>
      </w:pPr>
      <w:r>
        <w:rPr>
          <w:rStyle w:val="hljs-string"/>
          <w:rFonts w:ascii="Consolas" w:hAnsi="Consolas"/>
          <w:color w:val="C41A16"/>
          <w:sz w:val="20"/>
          <w:szCs w:val="20"/>
        </w:rPr>
        <w:t>"id"</w:t>
      </w:r>
      <w:r>
        <w:rPr>
          <w:rStyle w:val="HTML0"/>
          <w:rFonts w:ascii="Consolas" w:hAnsi="Consolas"/>
          <w:color w:val="000000"/>
          <w:sz w:val="20"/>
          <w:szCs w:val="20"/>
        </w:rPr>
        <w:t>:</w:t>
      </w:r>
      <w:r w:rsidR="00176DD0">
        <w:rPr>
          <w:rStyle w:val="hljs-string"/>
          <w:rFonts w:ascii="Consolas" w:hAnsi="Consolas"/>
          <w:color w:val="C41A16"/>
          <w:sz w:val="20"/>
          <w:szCs w:val="20"/>
        </w:rPr>
        <w:t>"</w:t>
      </w:r>
      <w:r w:rsidR="00176DD0">
        <w:rPr>
          <w:rStyle w:val="HTML0"/>
          <w:rFonts w:ascii="Consolas" w:hAnsi="Consolas" w:hint="eastAsia"/>
          <w:color w:val="000000"/>
          <w:sz w:val="20"/>
          <w:szCs w:val="20"/>
        </w:rPr>
        <w:t>helmet</w:t>
      </w:r>
      <w:r w:rsidR="00176DD0">
        <w:rPr>
          <w:rStyle w:val="HTML0"/>
          <w:rFonts w:ascii="Consolas" w:hAnsi="Consolas"/>
          <w:color w:val="000000"/>
          <w:sz w:val="20"/>
          <w:szCs w:val="20"/>
        </w:rPr>
        <w:t>1002</w:t>
      </w:r>
      <w:r w:rsidR="00176DD0">
        <w:rPr>
          <w:rStyle w:val="hljs-string"/>
          <w:rFonts w:ascii="Consolas" w:hAnsi="Consolas"/>
          <w:color w:val="C41A16"/>
          <w:sz w:val="20"/>
          <w:szCs w:val="20"/>
        </w:rPr>
        <w:t>"</w:t>
      </w:r>
      <w:r w:rsidR="00AA035A">
        <w:rPr>
          <w:rStyle w:val="HTML0"/>
          <w:rFonts w:ascii="Consolas" w:hAnsi="Consolas"/>
          <w:color w:val="000000"/>
          <w:sz w:val="20"/>
          <w:szCs w:val="20"/>
        </w:rPr>
        <w:t xml:space="preserve"> </w:t>
      </w:r>
      <w:r w:rsidR="00AA035A">
        <w:rPr>
          <w:rStyle w:val="HTML0"/>
          <w:rFonts w:ascii="Consolas" w:hAnsi="Consolas" w:hint="eastAsia"/>
          <w:color w:val="000000"/>
          <w:sz w:val="20"/>
          <w:szCs w:val="20"/>
        </w:rPr>
        <w:t>--</w:t>
      </w:r>
      <w:r w:rsidR="00136688">
        <w:rPr>
          <w:rStyle w:val="HTML0"/>
          <w:rFonts w:ascii="Consolas" w:hAnsi="Consolas" w:hint="eastAsia"/>
          <w:color w:val="000000"/>
          <w:sz w:val="20"/>
          <w:szCs w:val="20"/>
        </w:rPr>
        <w:t>头盔使用的网易账号名</w:t>
      </w:r>
    </w:p>
    <w:p w:rsidR="004877F2" w:rsidRDefault="004877F2" w:rsidP="004877F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wordWrap w:val="0"/>
        <w:spacing w:line="270" w:lineRule="atLeast"/>
        <w:rPr>
          <w:rStyle w:val="hljs-string"/>
          <w:rFonts w:ascii="Consolas" w:hAnsi="Consolas"/>
          <w:color w:val="C41A16"/>
          <w:sz w:val="20"/>
          <w:szCs w:val="20"/>
        </w:rPr>
      </w:pPr>
      <w:r>
        <w:rPr>
          <w:rStyle w:val="hljs-string"/>
          <w:rFonts w:ascii="Consolas" w:hAnsi="Consolas"/>
          <w:color w:val="C41A16"/>
          <w:sz w:val="20"/>
          <w:szCs w:val="20"/>
        </w:rPr>
        <w:t>"time</w:t>
      </w:r>
      <w:r w:rsidR="00176DD0">
        <w:rPr>
          <w:rStyle w:val="hljs-string"/>
          <w:rFonts w:ascii="Consolas" w:hAnsi="Consolas"/>
          <w:color w:val="C41A16"/>
          <w:sz w:val="20"/>
          <w:szCs w:val="20"/>
        </w:rPr>
        <w:t>"</w:t>
      </w:r>
      <w:r>
        <w:rPr>
          <w:rStyle w:val="hljs-string"/>
          <w:rFonts w:ascii="Consolas" w:hAnsi="Consolas"/>
          <w:color w:val="C41A16"/>
          <w:sz w:val="20"/>
          <w:szCs w:val="20"/>
        </w:rPr>
        <w:t>:193888477,</w:t>
      </w:r>
      <w:r w:rsidR="00AA035A">
        <w:rPr>
          <w:rStyle w:val="hljs-string"/>
          <w:rFonts w:ascii="Consolas" w:hAnsi="Consolas" w:hint="eastAsia"/>
          <w:color w:val="C41A16"/>
          <w:sz w:val="20"/>
          <w:szCs w:val="20"/>
        </w:rPr>
        <w:t>--</w:t>
      </w:r>
      <w:r w:rsidR="00AA035A">
        <w:rPr>
          <w:rStyle w:val="hljs-string"/>
          <w:rFonts w:ascii="Consolas" w:hAnsi="Consolas"/>
          <w:color w:val="C41A16"/>
          <w:sz w:val="20"/>
          <w:szCs w:val="20"/>
        </w:rPr>
        <w:t>gps</w:t>
      </w:r>
      <w:r w:rsidR="00AA035A">
        <w:rPr>
          <w:rStyle w:val="hljs-string"/>
          <w:rFonts w:ascii="Consolas" w:hAnsi="Consolas" w:hint="eastAsia"/>
          <w:color w:val="C41A16"/>
          <w:sz w:val="20"/>
          <w:szCs w:val="20"/>
        </w:rPr>
        <w:t>时间，毫秒数</w:t>
      </w:r>
    </w:p>
    <w:p w:rsidR="004877F2" w:rsidRDefault="004877F2" w:rsidP="004877F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wordWrap w:val="0"/>
        <w:spacing w:line="270" w:lineRule="atLeast"/>
        <w:rPr>
          <w:rStyle w:val="hljs-string"/>
          <w:rFonts w:ascii="Consolas" w:hAnsi="Consolas"/>
          <w:color w:val="C41A16"/>
          <w:sz w:val="20"/>
          <w:szCs w:val="20"/>
        </w:rPr>
      </w:pPr>
      <w:r>
        <w:rPr>
          <w:rStyle w:val="hljs-string"/>
          <w:rFonts w:ascii="Consolas" w:hAnsi="Consolas"/>
          <w:color w:val="C41A16"/>
          <w:sz w:val="20"/>
          <w:szCs w:val="20"/>
        </w:rPr>
        <w:t>"</w:t>
      </w:r>
      <w:r>
        <w:rPr>
          <w:rStyle w:val="HTML0"/>
          <w:rFonts w:ascii="Consolas" w:hAnsi="Consolas"/>
          <w:color w:val="000000"/>
          <w:sz w:val="20"/>
          <w:szCs w:val="20"/>
        </w:rPr>
        <w:t>lat</w:t>
      </w:r>
      <w:r>
        <w:rPr>
          <w:rStyle w:val="hljs-string"/>
          <w:rFonts w:ascii="Consolas" w:hAnsi="Consolas"/>
          <w:color w:val="C41A16"/>
          <w:sz w:val="20"/>
          <w:szCs w:val="20"/>
        </w:rPr>
        <w:t>":40.0791,</w:t>
      </w:r>
    </w:p>
    <w:p w:rsidR="004877F2" w:rsidRDefault="004877F2" w:rsidP="004877F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wordWrap w:val="0"/>
        <w:spacing w:line="270" w:lineRule="atLeast"/>
        <w:rPr>
          <w:rStyle w:val="hljs-string"/>
          <w:rFonts w:ascii="Consolas" w:hAnsi="Consolas"/>
          <w:color w:val="C41A16"/>
          <w:sz w:val="20"/>
          <w:szCs w:val="20"/>
        </w:rPr>
      </w:pPr>
      <w:r>
        <w:rPr>
          <w:rStyle w:val="hljs-string"/>
          <w:rFonts w:ascii="Consolas" w:hAnsi="Consolas"/>
          <w:color w:val="C41A16"/>
          <w:sz w:val="20"/>
          <w:szCs w:val="20"/>
        </w:rPr>
        <w:t>"</w:t>
      </w:r>
      <w:r>
        <w:rPr>
          <w:rStyle w:val="HTML0"/>
          <w:rFonts w:ascii="Consolas" w:hAnsi="Consolas"/>
          <w:color w:val="000000"/>
          <w:sz w:val="20"/>
          <w:szCs w:val="20"/>
        </w:rPr>
        <w:t>lon</w:t>
      </w:r>
      <w:r>
        <w:rPr>
          <w:rStyle w:val="hljs-string"/>
          <w:rFonts w:ascii="Consolas" w:hAnsi="Consolas"/>
          <w:color w:val="C41A16"/>
          <w:sz w:val="20"/>
          <w:szCs w:val="20"/>
        </w:rPr>
        <w:t>":116.3410</w:t>
      </w:r>
    </w:p>
    <w:p w:rsidR="004877F2" w:rsidRDefault="004877F2" w:rsidP="004877F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wordWrap w:val="0"/>
        <w:spacing w:line="270" w:lineRule="atLeast"/>
        <w:rPr>
          <w:rStyle w:val="hljs-string"/>
          <w:rFonts w:ascii="Consolas" w:hAnsi="Consolas"/>
          <w:color w:val="C41A16"/>
          <w:sz w:val="20"/>
          <w:szCs w:val="20"/>
        </w:rPr>
      </w:pPr>
      <w:r>
        <w:rPr>
          <w:rStyle w:val="hljs-string"/>
          <w:rFonts w:ascii="Consolas" w:hAnsi="Consolas"/>
          <w:color w:val="C41A16"/>
          <w:sz w:val="20"/>
          <w:szCs w:val="20"/>
        </w:rPr>
        <w:t>}</w:t>
      </w:r>
    </w:p>
    <w:p w:rsidR="004877F2" w:rsidRDefault="005B0E73" w:rsidP="005B0E73">
      <w:pPr>
        <w:pStyle w:val="4"/>
      </w:pPr>
      <w:bookmarkStart w:id="89" w:name="_Toc520153777"/>
      <w:r>
        <w:rPr>
          <w:rFonts w:hint="eastAsia"/>
        </w:rPr>
        <w:lastRenderedPageBreak/>
        <w:t>3</w:t>
      </w:r>
      <w:r>
        <w:t>.4.2</w:t>
      </w:r>
      <w:r w:rsidR="004877F2">
        <w:rPr>
          <w:rFonts w:hint="eastAsia"/>
        </w:rPr>
        <w:t>手机端</w:t>
      </w:r>
      <w:bookmarkEnd w:id="89"/>
    </w:p>
    <w:p w:rsidR="004877F2" w:rsidRDefault="004877F2" w:rsidP="004877F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wordWrap w:val="0"/>
        <w:spacing w:line="270" w:lineRule="atLeast"/>
        <w:rPr>
          <w:rStyle w:val="HTML0"/>
          <w:rFonts w:ascii="Consolas" w:hAnsi="Consolas"/>
          <w:color w:val="000000"/>
          <w:sz w:val="20"/>
          <w:szCs w:val="20"/>
        </w:rPr>
      </w:pPr>
      <w:r>
        <w:rPr>
          <w:rStyle w:val="HTML0"/>
          <w:rFonts w:ascii="Consolas" w:hAnsi="Consolas"/>
          <w:color w:val="000000"/>
          <w:sz w:val="20"/>
          <w:szCs w:val="20"/>
        </w:rPr>
        <w:t>app</w:t>
      </w:r>
      <w:r>
        <w:rPr>
          <w:rStyle w:val="HTML0"/>
          <w:rFonts w:ascii="Consolas" w:hAnsi="Consolas"/>
          <w:color w:val="000000"/>
          <w:sz w:val="20"/>
          <w:szCs w:val="20"/>
        </w:rPr>
        <w:t>点击某个头盔后，自动订阅头盔对应消息主题</w:t>
      </w:r>
      <w:r>
        <w:rPr>
          <w:rStyle w:val="HTML0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HTML0"/>
          <w:rFonts w:ascii="Consolas" w:hAnsi="Consolas"/>
          <w:color w:val="000000"/>
          <w:sz w:val="20"/>
          <w:szCs w:val="20"/>
        </w:rPr>
        <w:t>，获取其中的传感器和定位数据，并显示在界面上。当用户退出该头盔界面，则自动退订该主题。</w:t>
      </w:r>
    </w:p>
    <w:p w:rsidR="004877F2" w:rsidRDefault="005B0E73" w:rsidP="005B0E73">
      <w:pPr>
        <w:pStyle w:val="4"/>
      </w:pPr>
      <w:bookmarkStart w:id="90" w:name="_Toc520153778"/>
      <w:r>
        <w:rPr>
          <w:rFonts w:hint="eastAsia"/>
        </w:rPr>
        <w:t>3</w:t>
      </w:r>
      <w:r>
        <w:t xml:space="preserve">.4.3 </w:t>
      </w:r>
      <w:r w:rsidR="004877F2">
        <w:rPr>
          <w:rFonts w:hint="eastAsia"/>
        </w:rPr>
        <w:t>服务器端</w:t>
      </w:r>
      <w:bookmarkEnd w:id="90"/>
    </w:p>
    <w:p w:rsidR="004877F2" w:rsidRDefault="004877F2" w:rsidP="004877F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wordWrap w:val="0"/>
        <w:spacing w:line="270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TML0"/>
          <w:rFonts w:ascii="Consolas" w:hAnsi="Consolas"/>
          <w:color w:val="000000"/>
          <w:sz w:val="20"/>
          <w:szCs w:val="20"/>
        </w:rPr>
        <w:t>服务器启动后，自定订阅所有</w:t>
      </w:r>
      <w:r w:rsidR="00AF68A9">
        <w:rPr>
          <w:rStyle w:val="HTML0"/>
          <w:rFonts w:ascii="Consolas" w:hAnsi="Consolas" w:hint="eastAsia"/>
          <w:color w:val="000000"/>
          <w:sz w:val="20"/>
          <w:szCs w:val="20"/>
        </w:rPr>
        <w:t>已出厂</w:t>
      </w:r>
      <w:r>
        <w:rPr>
          <w:rStyle w:val="HTML0"/>
          <w:rFonts w:ascii="Consolas" w:hAnsi="Consolas"/>
          <w:color w:val="000000"/>
          <w:sz w:val="20"/>
          <w:szCs w:val="20"/>
        </w:rPr>
        <w:t>头盔对应的消息主题，获取所有传感器和定位数据，并存储到数据库中以备将来使用。</w:t>
      </w:r>
    </w:p>
    <w:p w:rsidR="00AC1330" w:rsidRDefault="00AC1330" w:rsidP="004877F2"/>
    <w:p w:rsidR="004764B2" w:rsidRDefault="004764B2" w:rsidP="004764B2">
      <w:pPr>
        <w:pStyle w:val="3"/>
      </w:pPr>
      <w:bookmarkStart w:id="91" w:name="_Toc520153779"/>
      <w:r>
        <w:t>3.5 201807VR</w:t>
      </w:r>
      <w:r>
        <w:rPr>
          <w:rFonts w:hint="eastAsia"/>
        </w:rPr>
        <w:t>版新增交互接口</w:t>
      </w:r>
      <w:bookmarkEnd w:id="91"/>
    </w:p>
    <w:p w:rsidR="004764B2" w:rsidRDefault="00806844" w:rsidP="00800ED5">
      <w:pPr>
        <w:pStyle w:val="4"/>
      </w:pPr>
      <w:bookmarkStart w:id="92" w:name="_Toc520153780"/>
      <w:r>
        <w:rPr>
          <w:rFonts w:hint="eastAsia"/>
        </w:rPr>
        <w:t>3</w:t>
      </w:r>
      <w:r>
        <w:t xml:space="preserve">.5.1 </w:t>
      </w:r>
      <w:r>
        <w:rPr>
          <w:rFonts w:hint="eastAsia"/>
        </w:rPr>
        <w:t>欢迎界面</w:t>
      </w:r>
      <w:r w:rsidR="00800ED5">
        <w:rPr>
          <w:rFonts w:hint="eastAsia"/>
        </w:rPr>
        <w:t>数据获取</w:t>
      </w:r>
      <w:bookmarkEnd w:id="9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A46D04" w:rsidTr="0098254F">
        <w:tc>
          <w:tcPr>
            <w:tcW w:w="1555" w:type="dxa"/>
          </w:tcPr>
          <w:p w:rsidR="00A46D04" w:rsidRDefault="00A46D04" w:rsidP="0098254F">
            <w:r>
              <w:rPr>
                <w:rFonts w:hint="eastAsia"/>
              </w:rPr>
              <w:t>接口名</w:t>
            </w:r>
          </w:p>
        </w:tc>
        <w:tc>
          <w:tcPr>
            <w:tcW w:w="6741" w:type="dxa"/>
          </w:tcPr>
          <w:p w:rsidR="00A46D04" w:rsidRDefault="00A46D04" w:rsidP="0098254F">
            <w:r>
              <w:rPr>
                <w:rFonts w:hint="eastAsia"/>
              </w:rPr>
              <w:t>/work</w:t>
            </w:r>
            <w:r>
              <w:t>order/welcome</w:t>
            </w:r>
          </w:p>
        </w:tc>
      </w:tr>
      <w:tr w:rsidR="00A46D04" w:rsidTr="0098254F">
        <w:tc>
          <w:tcPr>
            <w:tcW w:w="1555" w:type="dxa"/>
          </w:tcPr>
          <w:p w:rsidR="00A46D04" w:rsidRDefault="00A46D04" w:rsidP="0098254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A46D04" w:rsidRDefault="00A46D04" w:rsidP="0098254F">
            <w:r>
              <w:rPr>
                <w:rFonts w:hint="eastAsia"/>
              </w:rPr>
              <w:t>获取欢迎界面数据</w:t>
            </w:r>
            <w:r w:rsidR="00D96990">
              <w:rPr>
                <w:rFonts w:hint="eastAsia"/>
              </w:rPr>
              <w:t>.包括当前定位地址、服务器时间、当前用户信息、当前天气信息、当前用户未结束工单</w:t>
            </w:r>
            <w:r w:rsidR="00D333D1">
              <w:rPr>
                <w:rFonts w:hint="eastAsia"/>
              </w:rPr>
              <w:t>详情列表</w:t>
            </w:r>
            <w:r w:rsidR="006E5CAB">
              <w:rPr>
                <w:rFonts w:hint="eastAsia"/>
              </w:rPr>
              <w:t>。此接口反馈的位置</w:t>
            </w:r>
            <w:r w:rsidR="00F0798F">
              <w:rPr>
                <w:rFonts w:hint="eastAsia"/>
              </w:rPr>
              <w:t>、天气</w:t>
            </w:r>
            <w:r w:rsidR="006E5CAB">
              <w:rPr>
                <w:rFonts w:hint="eastAsia"/>
              </w:rPr>
              <w:t>依赖于头盔先传送g</w:t>
            </w:r>
            <w:r w:rsidR="006E5CAB">
              <w:t>ps</w:t>
            </w:r>
            <w:r w:rsidR="006E5CAB">
              <w:rPr>
                <w:rFonts w:hint="eastAsia"/>
              </w:rPr>
              <w:t>定位信息给后台。</w:t>
            </w:r>
          </w:p>
        </w:tc>
      </w:tr>
      <w:tr w:rsidR="00A46D04" w:rsidTr="0098254F">
        <w:tc>
          <w:tcPr>
            <w:tcW w:w="1555" w:type="dxa"/>
          </w:tcPr>
          <w:p w:rsidR="00A46D04" w:rsidRDefault="00A46D04" w:rsidP="0098254F">
            <w:r>
              <w:rPr>
                <w:rFonts w:hint="eastAsia"/>
              </w:rPr>
              <w:t>header签名</w:t>
            </w:r>
          </w:p>
        </w:tc>
        <w:tc>
          <w:tcPr>
            <w:tcW w:w="6741" w:type="dxa"/>
          </w:tcPr>
          <w:p w:rsidR="00A46D04" w:rsidRDefault="00A46D04" w:rsidP="0098254F">
            <w:r>
              <w:rPr>
                <w:rFonts w:hint="eastAsia"/>
              </w:rPr>
              <w:t>需要</w:t>
            </w:r>
          </w:p>
        </w:tc>
      </w:tr>
      <w:tr w:rsidR="00A46D04" w:rsidTr="0098254F">
        <w:tc>
          <w:tcPr>
            <w:tcW w:w="1555" w:type="dxa"/>
          </w:tcPr>
          <w:p w:rsidR="00A46D04" w:rsidRDefault="00A46D04" w:rsidP="0098254F">
            <w:r>
              <w:rPr>
                <w:rFonts w:hint="eastAsia"/>
              </w:rPr>
              <w:t>请求方式</w:t>
            </w:r>
          </w:p>
        </w:tc>
        <w:tc>
          <w:tcPr>
            <w:tcW w:w="6741" w:type="dxa"/>
          </w:tcPr>
          <w:p w:rsidR="00A46D04" w:rsidRDefault="00A46D04" w:rsidP="0098254F">
            <w:r>
              <w:t>get</w:t>
            </w:r>
          </w:p>
        </w:tc>
      </w:tr>
      <w:tr w:rsidR="00A46D04" w:rsidTr="0098254F">
        <w:tc>
          <w:tcPr>
            <w:tcW w:w="1555" w:type="dxa"/>
          </w:tcPr>
          <w:p w:rsidR="00A46D04" w:rsidRDefault="00A46D04" w:rsidP="0098254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A46D04" w:rsidRDefault="00A46D04" w:rsidP="0098254F">
            <w:r>
              <w:rPr>
                <w:rFonts w:hint="eastAsia"/>
              </w:rPr>
              <w:t>无</w:t>
            </w:r>
          </w:p>
        </w:tc>
      </w:tr>
      <w:tr w:rsidR="00A46D04" w:rsidTr="0098254F">
        <w:tc>
          <w:tcPr>
            <w:tcW w:w="1555" w:type="dxa"/>
          </w:tcPr>
          <w:p w:rsidR="00A46D04" w:rsidRDefault="00A46D04" w:rsidP="0098254F">
            <w:r>
              <w:rPr>
                <w:rFonts w:hint="eastAsia"/>
              </w:rPr>
              <w:t>参数格式</w:t>
            </w:r>
          </w:p>
        </w:tc>
        <w:tc>
          <w:tcPr>
            <w:tcW w:w="6741" w:type="dxa"/>
          </w:tcPr>
          <w:p w:rsidR="00A46D04" w:rsidRDefault="00A46D04" w:rsidP="0098254F"/>
        </w:tc>
      </w:tr>
      <w:tr w:rsidR="00A46D04" w:rsidTr="0098254F">
        <w:tc>
          <w:tcPr>
            <w:tcW w:w="1555" w:type="dxa"/>
          </w:tcPr>
          <w:p w:rsidR="00A46D04" w:rsidRDefault="00A46D04" w:rsidP="0098254F">
            <w:r>
              <w:rPr>
                <w:rFonts w:hint="eastAsia"/>
              </w:rPr>
              <w:t>成功反馈</w:t>
            </w:r>
          </w:p>
        </w:tc>
        <w:tc>
          <w:tcPr>
            <w:tcW w:w="6741" w:type="dxa"/>
          </w:tcPr>
          <w:p w:rsidR="00A46D04" w:rsidRDefault="00A46D04" w:rsidP="0098254F">
            <w:r>
              <w:t>Json</w:t>
            </w:r>
            <w:r>
              <w:rPr>
                <w:rFonts w:hint="eastAsia"/>
              </w:rPr>
              <w:t>格式</w:t>
            </w:r>
          </w:p>
          <w:p w:rsidR="00A46D04" w:rsidRDefault="00A46D04" w:rsidP="0098254F">
            <w:r>
              <w:rPr>
                <w:rFonts w:hint="eastAsia"/>
              </w:rPr>
              <w:t>{</w:t>
            </w:r>
          </w:p>
          <w:p w:rsidR="00A46D04" w:rsidRDefault="00A46D04" w:rsidP="0098254F">
            <w:r>
              <w:rPr>
                <w:rFonts w:hint="eastAsia"/>
              </w:rPr>
              <w:t>s</w:t>
            </w:r>
            <w:r>
              <w:t>uccess:true,</w:t>
            </w:r>
          </w:p>
          <w:p w:rsidR="00802D60" w:rsidRDefault="00802D60" w:rsidP="0098254F">
            <w:r>
              <w:rPr>
                <w:rFonts w:hint="eastAsia"/>
              </w:rPr>
              <w:t>data</w:t>
            </w:r>
            <w:r>
              <w:t>:{</w:t>
            </w:r>
          </w:p>
          <w:p w:rsidR="00802D60" w:rsidRDefault="00802D60" w:rsidP="0098254F">
            <w:r>
              <w:rPr>
                <w:rFonts w:hint="eastAsia"/>
              </w:rPr>
              <w:t xml:space="preserve"> </w:t>
            </w:r>
            <w:r>
              <w:t xml:space="preserve"> address:”</w:t>
            </w:r>
            <w:r>
              <w:rPr>
                <w:rFonts w:hint="eastAsia"/>
              </w:rPr>
              <w:t>石门营九门乡3</w:t>
            </w:r>
            <w:r>
              <w:t>02</w:t>
            </w:r>
            <w:r>
              <w:rPr>
                <w:rFonts w:hint="eastAsia"/>
              </w:rPr>
              <w:t>公路</w:t>
            </w:r>
            <w:r>
              <w:t>”,</w:t>
            </w:r>
          </w:p>
          <w:p w:rsidR="00802D60" w:rsidRDefault="00802D60" w:rsidP="0098254F">
            <w:r>
              <w:rPr>
                <w:rFonts w:hint="eastAsia"/>
              </w:rPr>
              <w:t xml:space="preserve"> </w:t>
            </w:r>
            <w:r>
              <w:t xml:space="preserve"> serverTime:”2018-07-02 13:45:09”</w:t>
            </w:r>
            <w:r>
              <w:rPr>
                <w:rFonts w:hint="eastAsia"/>
              </w:rPr>
              <w:t>,</w:t>
            </w:r>
            <w:r>
              <w:t xml:space="preserve">// </w:t>
            </w:r>
            <w:r w:rsidRPr="00802D60">
              <w:t>yyyy-MM-dd HH:mm:ss</w:t>
            </w:r>
          </w:p>
          <w:p w:rsidR="00802D60" w:rsidRDefault="00802D60" w:rsidP="0098254F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user</w:t>
            </w:r>
            <w:r>
              <w:t>Id:12,//</w:t>
            </w:r>
            <w:r>
              <w:rPr>
                <w:rFonts w:hint="eastAsia"/>
              </w:rPr>
              <w:t>当前头盔绑定的田一用户的i</w:t>
            </w:r>
            <w:r>
              <w:t>d</w:t>
            </w:r>
          </w:p>
          <w:p w:rsidR="00802D60" w:rsidRDefault="00802D60" w:rsidP="0098254F">
            <w:r>
              <w:rPr>
                <w:rFonts w:hint="eastAsia"/>
              </w:rPr>
              <w:t xml:space="preserve"> </w:t>
            </w:r>
            <w:r>
              <w:t xml:space="preserve"> userRealName:”</w:t>
            </w:r>
            <w:r>
              <w:rPr>
                <w:rFonts w:hint="eastAsia"/>
              </w:rPr>
              <w:t>杨小超</w:t>
            </w:r>
            <w:r>
              <w:t>”,//</w:t>
            </w:r>
            <w:r>
              <w:rPr>
                <w:rFonts w:hint="eastAsia"/>
              </w:rPr>
              <w:t>当前头盔绑定的田一用户的姓名</w:t>
            </w:r>
          </w:p>
          <w:p w:rsidR="00802D60" w:rsidRDefault="00802D60" w:rsidP="0098254F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weather</w:t>
            </w:r>
            <w:r>
              <w:t>:{</w:t>
            </w:r>
          </w:p>
          <w:p w:rsidR="00802D60" w:rsidRDefault="00802D60" w:rsidP="0098254F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text</w:t>
            </w:r>
            <w:r>
              <w:t>:”</w:t>
            </w:r>
            <w:r>
              <w:rPr>
                <w:rFonts w:hint="eastAsia"/>
              </w:rPr>
              <w:t>晴</w:t>
            </w:r>
            <w:r>
              <w:t>”,//</w:t>
            </w:r>
            <w:r>
              <w:rPr>
                <w:rFonts w:hint="eastAsia"/>
              </w:rPr>
              <w:t>天气类型文字</w:t>
            </w:r>
          </w:p>
          <w:p w:rsidR="00802D60" w:rsidRDefault="00802D60" w:rsidP="0098254F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code</w:t>
            </w:r>
            <w:r>
              <w:t>:”1”,//</w:t>
            </w:r>
            <w:r>
              <w:rPr>
                <w:rFonts w:hint="eastAsia"/>
              </w:rPr>
              <w:t>天气类型代码。代码和天气对照关系见本表格</w:t>
            </w:r>
            <w:r w:rsidR="006A5B33">
              <w:rPr>
                <w:rFonts w:hint="eastAsia"/>
              </w:rPr>
              <w:t>下方附录</w:t>
            </w:r>
          </w:p>
          <w:p w:rsidR="00802D60" w:rsidRPr="00802D60" w:rsidRDefault="00802D60" w:rsidP="0098254F">
            <w:r>
              <w:t xml:space="preserve">     </w:t>
            </w:r>
            <w:r w:rsidRPr="00802D60">
              <w:t>temperature</w:t>
            </w:r>
            <w:r>
              <w:t>:”32”//</w:t>
            </w:r>
            <w:r>
              <w:rPr>
                <w:rFonts w:hint="eastAsia"/>
              </w:rPr>
              <w:t>表示气温3</w:t>
            </w:r>
            <w:r>
              <w:t>2</w:t>
            </w:r>
            <w:r>
              <w:rPr>
                <w:rFonts w:hint="eastAsia"/>
              </w:rPr>
              <w:t>度</w:t>
            </w:r>
          </w:p>
          <w:p w:rsidR="00802D60" w:rsidRDefault="00802D60" w:rsidP="00802D60">
            <w:pPr>
              <w:ind w:firstLineChars="100" w:firstLine="210"/>
            </w:pPr>
            <w:r>
              <w:t>},</w:t>
            </w:r>
          </w:p>
          <w:p w:rsidR="00802D60" w:rsidRDefault="00802D60" w:rsidP="00802D60">
            <w:pPr>
              <w:ind w:firstLineChars="100" w:firstLine="210"/>
            </w:pPr>
            <w:r>
              <w:rPr>
                <w:rFonts w:hint="eastAsia"/>
              </w:rPr>
              <w:t>w</w:t>
            </w:r>
            <w:r>
              <w:t>orkOrderList:[</w:t>
            </w:r>
          </w:p>
          <w:p w:rsidR="00802D60" w:rsidRDefault="00802D60" w:rsidP="00802D60">
            <w:pPr>
              <w:ind w:firstLineChars="100" w:firstLine="210"/>
            </w:pPr>
            <w:r>
              <w:rPr>
                <w:rFonts w:hint="eastAsia"/>
              </w:rPr>
              <w:t xml:space="preserve"> </w:t>
            </w:r>
            <w:r>
              <w:t xml:space="preserve">  {</w:t>
            </w:r>
          </w:p>
          <w:p w:rsidR="00802D60" w:rsidRDefault="00802D60" w:rsidP="00802D60">
            <w:pPr>
              <w:ind w:firstLineChars="100" w:firstLine="210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</w:t>
            </w:r>
            <w:r w:rsidR="006A5B33">
              <w:t>o</w:t>
            </w:r>
            <w:r w:rsidR="006A5B33">
              <w:rPr>
                <w:rFonts w:hint="eastAsia"/>
              </w:rPr>
              <w:t>rder</w:t>
            </w:r>
            <w:r w:rsidR="006A5B33">
              <w:t>No:”</w:t>
            </w:r>
            <w:r w:rsidR="00B078F9">
              <w:t>20180705001</w:t>
            </w:r>
            <w:r w:rsidR="006A5B33">
              <w:t>”,//</w:t>
            </w:r>
            <w:r w:rsidR="006A5B33">
              <w:rPr>
                <w:rFonts w:hint="eastAsia"/>
              </w:rPr>
              <w:t>工单号</w:t>
            </w:r>
          </w:p>
          <w:p w:rsidR="006A5B33" w:rsidRDefault="006A5B33" w:rsidP="00802D60">
            <w:pPr>
              <w:ind w:firstLineChars="100" w:firstLine="210"/>
            </w:pPr>
            <w:r>
              <w:rPr>
                <w:rFonts w:hint="eastAsia"/>
              </w:rPr>
              <w:t xml:space="preserve"> </w:t>
            </w:r>
            <w:r>
              <w:t xml:space="preserve">    planTime:””,//</w:t>
            </w:r>
            <w:r>
              <w:rPr>
                <w:rFonts w:hint="eastAsia"/>
              </w:rPr>
              <w:t>工单排班时间</w:t>
            </w:r>
          </w:p>
          <w:p w:rsidR="006A5B33" w:rsidRDefault="006A5B33" w:rsidP="00802D60">
            <w:pPr>
              <w:ind w:firstLineChars="100" w:firstLine="210"/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subject</w:t>
            </w:r>
            <w:r>
              <w:t>:””,//</w:t>
            </w:r>
            <w:r>
              <w:rPr>
                <w:rFonts w:hint="eastAsia"/>
              </w:rPr>
              <w:t>工单任务标题</w:t>
            </w:r>
          </w:p>
          <w:p w:rsidR="006A5B33" w:rsidRDefault="006A5B33" w:rsidP="00802D60">
            <w:pPr>
              <w:ind w:firstLineChars="100" w:firstLine="210"/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order</w:t>
            </w:r>
            <w:r>
              <w:t>Type:””//</w:t>
            </w:r>
            <w:r>
              <w:rPr>
                <w:rFonts w:hint="eastAsia"/>
              </w:rPr>
              <w:t>工单任务类型代码</w:t>
            </w:r>
            <w:r w:rsidR="00705178">
              <w:rPr>
                <w:rFonts w:hint="eastAsia"/>
              </w:rPr>
              <w:t>,</w:t>
            </w:r>
            <w:r>
              <w:rPr>
                <w:rFonts w:hint="eastAsia"/>
              </w:rPr>
              <w:t>代码名称对照关系见下方附录</w:t>
            </w:r>
          </w:p>
          <w:p w:rsidR="006A5B33" w:rsidRDefault="006A5B33" w:rsidP="00802D60">
            <w:pPr>
              <w:ind w:firstLineChars="100" w:firstLine="210"/>
            </w:pPr>
            <w:r>
              <w:rPr>
                <w:rFonts w:hint="eastAsia"/>
              </w:rPr>
              <w:t xml:space="preserve"> </w:t>
            </w:r>
            <w:r>
              <w:t xml:space="preserve">    orderTypeName:””//</w:t>
            </w:r>
            <w:r>
              <w:rPr>
                <w:rFonts w:hint="eastAsia"/>
              </w:rPr>
              <w:t>工单任务类型名称</w:t>
            </w:r>
          </w:p>
          <w:p w:rsidR="00F61BB6" w:rsidRDefault="00F61BB6" w:rsidP="00802D60">
            <w:pPr>
              <w:ind w:firstLineChars="100" w:firstLine="210"/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user</w:t>
            </w:r>
            <w:r>
              <w:t>Id:12,//</w:t>
            </w:r>
            <w:r>
              <w:rPr>
                <w:rFonts w:hint="eastAsia"/>
              </w:rPr>
              <w:t>当前头盔对应服务人员唯一i</w:t>
            </w:r>
            <w:r>
              <w:t>d</w:t>
            </w:r>
          </w:p>
          <w:p w:rsidR="006A5B33" w:rsidRDefault="006A5B33" w:rsidP="00802D60">
            <w:pPr>
              <w:ind w:firstLineChars="100" w:firstLine="210"/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customer</w:t>
            </w:r>
            <w:r>
              <w:t>Name:”</w:t>
            </w:r>
            <w:r w:rsidR="00F61BB6">
              <w:rPr>
                <w:rFonts w:hint="eastAsia"/>
              </w:rPr>
              <w:t>邯钢煤矿</w:t>
            </w:r>
            <w:r>
              <w:t>”,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客户公司名称</w:t>
            </w:r>
          </w:p>
          <w:p w:rsidR="006A5B33" w:rsidRDefault="006A5B33" w:rsidP="00802D60">
            <w:pPr>
              <w:ind w:firstLineChars="100" w:firstLine="210"/>
            </w:pPr>
            <w:r>
              <w:rPr>
                <w:rFonts w:hint="eastAsia"/>
              </w:rPr>
              <w:t xml:space="preserve"> </w:t>
            </w:r>
            <w:r>
              <w:t xml:space="preserve">    contactName:”</w:t>
            </w:r>
            <w:r w:rsidR="00F61BB6">
              <w:rPr>
                <w:rFonts w:hint="eastAsia"/>
              </w:rPr>
              <w:t>张强</w:t>
            </w:r>
            <w:r>
              <w:t>”,//</w:t>
            </w:r>
            <w:r>
              <w:rPr>
                <w:rFonts w:hint="eastAsia"/>
              </w:rPr>
              <w:t>客户联系人姓名</w:t>
            </w:r>
          </w:p>
          <w:p w:rsidR="006A5B33" w:rsidRDefault="006A5B33" w:rsidP="00802D60">
            <w:pPr>
              <w:ind w:firstLineChars="100" w:firstLine="210"/>
            </w:pPr>
            <w:r>
              <w:rPr>
                <w:rFonts w:hint="eastAsia"/>
              </w:rPr>
              <w:t xml:space="preserve"> </w:t>
            </w:r>
            <w:r>
              <w:t xml:space="preserve">    contactPhone:”</w:t>
            </w:r>
            <w:r w:rsidR="00F61BB6">
              <w:t>13800138000</w:t>
            </w:r>
            <w:r>
              <w:t>”//</w:t>
            </w:r>
            <w:r>
              <w:rPr>
                <w:rFonts w:hint="eastAsia"/>
              </w:rPr>
              <w:t>客户联系人电话</w:t>
            </w:r>
          </w:p>
          <w:p w:rsidR="006A5B33" w:rsidRDefault="006A5B33" w:rsidP="00802D60">
            <w:pPr>
              <w:ind w:firstLineChars="100" w:firstLine="210"/>
            </w:pPr>
            <w:r>
              <w:rPr>
                <w:rFonts w:hint="eastAsia"/>
              </w:rPr>
              <w:t xml:space="preserve"> </w:t>
            </w:r>
            <w:r>
              <w:t xml:space="preserve">    latLng:”lat</w:t>
            </w:r>
            <w:r>
              <w:rPr>
                <w:rFonts w:hint="eastAsia"/>
              </w:rPr>
              <w:t>值</w:t>
            </w:r>
            <w:r>
              <w:t>,lng</w:t>
            </w:r>
            <w:r>
              <w:rPr>
                <w:rFonts w:hint="eastAsia"/>
              </w:rPr>
              <w:t>值</w:t>
            </w:r>
            <w:r>
              <w:t>”,//</w:t>
            </w:r>
            <w:r>
              <w:rPr>
                <w:rFonts w:hint="eastAsia"/>
              </w:rPr>
              <w:t>车辆经纬度定位</w:t>
            </w:r>
          </w:p>
          <w:p w:rsidR="006A5B33" w:rsidRDefault="006A5B33" w:rsidP="00802D60">
            <w:pPr>
              <w:ind w:firstLineChars="100" w:firstLine="210"/>
            </w:pPr>
            <w:r>
              <w:rPr>
                <w:rFonts w:hint="eastAsia"/>
              </w:rPr>
              <w:t xml:space="preserve"> </w:t>
            </w:r>
            <w:r>
              <w:t xml:space="preserve">    address:”</w:t>
            </w:r>
            <w:r w:rsidR="00F61BB6">
              <w:rPr>
                <w:rFonts w:hint="eastAsia"/>
              </w:rPr>
              <w:t>邯郸市东城区马路牙子1</w:t>
            </w:r>
            <w:r w:rsidR="00F61BB6">
              <w:t>1</w:t>
            </w:r>
            <w:r w:rsidR="00F61BB6">
              <w:rPr>
                <w:rFonts w:hint="eastAsia"/>
              </w:rPr>
              <w:t>号</w:t>
            </w:r>
            <w:r>
              <w:t>”,//</w:t>
            </w:r>
            <w:r>
              <w:rPr>
                <w:rFonts w:hint="eastAsia"/>
              </w:rPr>
              <w:t>车辆定位地址</w:t>
            </w:r>
          </w:p>
          <w:p w:rsidR="006A5B33" w:rsidRDefault="006A5B33" w:rsidP="00802D60">
            <w:pPr>
              <w:ind w:firstLineChars="100" w:firstLine="210"/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brand:</w:t>
            </w:r>
            <w:r>
              <w:t>”</w:t>
            </w:r>
            <w:r w:rsidR="00F61BB6">
              <w:rPr>
                <w:rFonts w:hint="eastAsia"/>
              </w:rPr>
              <w:t>小松</w:t>
            </w:r>
            <w:r>
              <w:t>”,//</w:t>
            </w:r>
            <w:r>
              <w:rPr>
                <w:rFonts w:hint="eastAsia"/>
              </w:rPr>
              <w:t>车辆品牌</w:t>
            </w:r>
          </w:p>
          <w:p w:rsidR="006A5B33" w:rsidRDefault="006A5B33" w:rsidP="00802D60">
            <w:pPr>
              <w:ind w:firstLineChars="100" w:firstLine="210"/>
            </w:pPr>
            <w:r>
              <w:rPr>
                <w:rFonts w:hint="eastAsia"/>
              </w:rPr>
              <w:t xml:space="preserve"> </w:t>
            </w:r>
            <w:r>
              <w:t xml:space="preserve">    model:”</w:t>
            </w:r>
            <w:r w:rsidR="00F61BB6">
              <w:rPr>
                <w:rFonts w:hint="eastAsia"/>
              </w:rPr>
              <w:t>PC</w:t>
            </w:r>
            <w:r w:rsidR="00F61BB6">
              <w:t>-300</w:t>
            </w:r>
            <w:r>
              <w:t>”//</w:t>
            </w:r>
            <w:r>
              <w:rPr>
                <w:rFonts w:hint="eastAsia"/>
              </w:rPr>
              <w:t>车辆型号</w:t>
            </w:r>
          </w:p>
          <w:p w:rsidR="006A5B33" w:rsidRDefault="006A5B33" w:rsidP="00802D60">
            <w:pPr>
              <w:ind w:firstLineChars="100" w:firstLine="210"/>
            </w:pPr>
            <w:r>
              <w:rPr>
                <w:rFonts w:hint="eastAsia"/>
              </w:rPr>
              <w:t xml:space="preserve"> </w:t>
            </w:r>
            <w:r>
              <w:t xml:space="preserve">    machineCode:”</w:t>
            </w:r>
            <w:r w:rsidR="00F61BB6">
              <w:rPr>
                <w:rFonts w:hint="eastAsia"/>
              </w:rPr>
              <w:t>DB</w:t>
            </w:r>
            <w:r w:rsidR="00F61BB6">
              <w:t>12324</w:t>
            </w:r>
            <w:r>
              <w:t>”,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车辆机号</w:t>
            </w:r>
          </w:p>
          <w:p w:rsidR="006A5B33" w:rsidRDefault="006A5B33" w:rsidP="00802D60">
            <w:pPr>
              <w:ind w:firstLineChars="100" w:firstLine="210"/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 w:rsidR="004753B9">
              <w:t>orderS</w:t>
            </w:r>
            <w:r>
              <w:t>tate:”</w:t>
            </w:r>
            <w:r w:rsidR="00F61BB6">
              <w:rPr>
                <w:rFonts w:hint="eastAsia"/>
              </w:rPr>
              <w:t>INIT</w:t>
            </w:r>
            <w:r>
              <w:t>”,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工单状态代码</w:t>
            </w:r>
            <w:r w:rsidR="002A5587">
              <w:rPr>
                <w:rFonts w:hint="eastAsia"/>
              </w:rPr>
              <w:t>,</w:t>
            </w:r>
            <w:r>
              <w:rPr>
                <w:rFonts w:hint="eastAsia"/>
              </w:rPr>
              <w:t>代码名称对照关系见下方附录</w:t>
            </w:r>
          </w:p>
          <w:p w:rsidR="006A5B33" w:rsidRDefault="006A5B33" w:rsidP="00802D60">
            <w:pPr>
              <w:ind w:firstLineChars="100" w:firstLine="210"/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 w:rsidR="00A14A06">
              <w:rPr>
                <w:rFonts w:hint="eastAsia"/>
              </w:rPr>
              <w:t>order</w:t>
            </w:r>
            <w:r w:rsidR="00A14A06">
              <w:t>S</w:t>
            </w:r>
            <w:r>
              <w:t>tateName:”</w:t>
            </w:r>
            <w:r w:rsidR="00F61BB6">
              <w:rPr>
                <w:rFonts w:hint="eastAsia"/>
              </w:rPr>
              <w:t>未开始</w:t>
            </w:r>
            <w:r>
              <w:t>”</w:t>
            </w:r>
            <w:r w:rsidR="000E4FEB">
              <w:rPr>
                <w:rFonts w:hint="eastAsia"/>
              </w:rPr>
              <w:t>,</w:t>
            </w:r>
            <w:r>
              <w:t>//</w:t>
            </w:r>
            <w:r>
              <w:rPr>
                <w:rFonts w:hint="eastAsia"/>
              </w:rPr>
              <w:t>工单状态中文名</w:t>
            </w:r>
          </w:p>
          <w:p w:rsidR="000E4FEB" w:rsidRDefault="000E4FEB" w:rsidP="00802D60">
            <w:pPr>
              <w:ind w:firstLineChars="100" w:firstLine="210"/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 w:rsidRPr="000E4FEB">
              <w:t>collaborateCnt</w:t>
            </w:r>
            <w:r>
              <w:rPr>
                <w:rFonts w:hint="eastAsia"/>
              </w:rPr>
              <w:t>:</w:t>
            </w:r>
            <w:r w:rsidR="00F61BB6">
              <w:t>0</w:t>
            </w:r>
            <w:r>
              <w:t>,//</w:t>
            </w:r>
            <w:r>
              <w:rPr>
                <w:rFonts w:hint="eastAsia"/>
              </w:rPr>
              <w:t>表示本工单已协作次数</w:t>
            </w:r>
          </w:p>
          <w:p w:rsidR="000E4FEB" w:rsidRDefault="000E4FEB" w:rsidP="00802D60">
            <w:pPr>
              <w:ind w:firstLineChars="100" w:firstLine="210"/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 w:rsidRPr="000E4FEB">
              <w:t>orderCnt</w:t>
            </w:r>
            <w:r>
              <w:rPr>
                <w:rFonts w:hint="eastAsia"/>
              </w:rPr>
              <w:t>:</w:t>
            </w:r>
            <w:r w:rsidR="00F61BB6">
              <w:t>0</w:t>
            </w:r>
            <w:r w:rsidR="00B078F9">
              <w:t>,</w:t>
            </w:r>
            <w:r>
              <w:t>//</w:t>
            </w:r>
            <w:r>
              <w:rPr>
                <w:rFonts w:hint="eastAsia"/>
              </w:rPr>
              <w:t>表示本工单已下订单数</w:t>
            </w:r>
          </w:p>
          <w:p w:rsidR="004A1B82" w:rsidRPr="004F09DC" w:rsidRDefault="004A1B82" w:rsidP="00802D60">
            <w:pPr>
              <w:ind w:firstLineChars="100" w:firstLine="210"/>
              <w:rPr>
                <w:color w:val="FF0000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 w:rsidRPr="004F09DC">
              <w:rPr>
                <w:rFonts w:hint="eastAsia"/>
                <w:color w:val="FF0000"/>
              </w:rPr>
              <w:t>remark</w:t>
            </w:r>
            <w:r w:rsidRPr="004F09DC">
              <w:rPr>
                <w:color w:val="FF0000"/>
              </w:rPr>
              <w:t>:”</w:t>
            </w:r>
            <w:r w:rsidR="00096DC9" w:rsidRPr="004F09DC">
              <w:rPr>
                <w:rFonts w:hint="eastAsia"/>
                <w:color w:val="FF0000"/>
              </w:rPr>
              <w:t>本次作业中你需要注意以下</w:t>
            </w:r>
            <w:r w:rsidR="00096DC9" w:rsidRPr="004F09DC">
              <w:rPr>
                <w:color w:val="FF0000"/>
              </w:rPr>
              <w:t>…</w:t>
            </w:r>
            <w:r w:rsidRPr="004F09DC">
              <w:rPr>
                <w:color w:val="FF0000"/>
              </w:rPr>
              <w:t>”,</w:t>
            </w:r>
          </w:p>
          <w:p w:rsidR="004A1B82" w:rsidRPr="004F09DC" w:rsidRDefault="004A1B82" w:rsidP="00802D60">
            <w:pPr>
              <w:ind w:firstLineChars="100" w:firstLine="210"/>
              <w:rPr>
                <w:color w:val="FF0000"/>
              </w:rPr>
            </w:pPr>
            <w:r w:rsidRPr="004F09DC">
              <w:rPr>
                <w:rFonts w:hint="eastAsia"/>
                <w:color w:val="FF0000"/>
              </w:rPr>
              <w:t xml:space="preserve"> </w:t>
            </w:r>
            <w:r w:rsidRPr="004F09DC">
              <w:rPr>
                <w:color w:val="FF0000"/>
              </w:rPr>
              <w:t xml:space="preserve">    tags:”</w:t>
            </w:r>
            <w:r w:rsidR="002316C8" w:rsidRPr="004F09DC">
              <w:rPr>
                <w:rFonts w:hint="eastAsia"/>
                <w:color w:val="FF0000"/>
              </w:rPr>
              <w:t>环境,故障,评估</w:t>
            </w:r>
            <w:r w:rsidRPr="004F09DC">
              <w:rPr>
                <w:color w:val="FF0000"/>
              </w:rPr>
              <w:t>”,</w:t>
            </w:r>
            <w:r w:rsidR="004B3796">
              <w:rPr>
                <w:rFonts w:hint="eastAsia"/>
                <w:color w:val="FF0000"/>
              </w:rPr>
              <w:t>/</w:t>
            </w:r>
            <w:r w:rsidR="004B3796">
              <w:rPr>
                <w:color w:val="FF0000"/>
              </w:rPr>
              <w:t>/</w:t>
            </w:r>
            <w:r w:rsidR="004B3796">
              <w:rPr>
                <w:rFonts w:hint="eastAsia"/>
                <w:color w:val="FF0000"/>
              </w:rPr>
              <w:t>要拍摄的视频标签集</w:t>
            </w:r>
          </w:p>
          <w:p w:rsidR="004A1B82" w:rsidRPr="004F09DC" w:rsidRDefault="004A1B82" w:rsidP="00802D60">
            <w:pPr>
              <w:ind w:firstLineChars="100" w:firstLine="210"/>
              <w:rPr>
                <w:color w:val="FF0000"/>
              </w:rPr>
            </w:pPr>
            <w:r w:rsidRPr="004F09DC">
              <w:rPr>
                <w:rFonts w:hint="eastAsia"/>
                <w:color w:val="FF0000"/>
              </w:rPr>
              <w:t xml:space="preserve"> </w:t>
            </w:r>
            <w:r w:rsidRPr="004F09DC">
              <w:rPr>
                <w:color w:val="FF0000"/>
              </w:rPr>
              <w:t xml:space="preserve">    videoCounts:”</w:t>
            </w:r>
            <w:r w:rsidR="002316C8" w:rsidRPr="004F09DC">
              <w:rPr>
                <w:color w:val="FF0000"/>
              </w:rPr>
              <w:t>0,1,3</w:t>
            </w:r>
            <w:r w:rsidRPr="004F09DC">
              <w:rPr>
                <w:color w:val="FF0000"/>
              </w:rPr>
              <w:t>”,</w:t>
            </w:r>
            <w:r w:rsidR="004B3796">
              <w:rPr>
                <w:color w:val="FF0000"/>
              </w:rPr>
              <w:t>//</w:t>
            </w:r>
            <w:r w:rsidR="004B3796">
              <w:rPr>
                <w:rFonts w:hint="eastAsia"/>
                <w:color w:val="FF0000"/>
              </w:rPr>
              <w:t>各个标签已上传视频数</w:t>
            </w:r>
          </w:p>
          <w:p w:rsidR="00B078F9" w:rsidRDefault="00B078F9" w:rsidP="00802D60">
            <w:pPr>
              <w:ind w:firstLineChars="100" w:firstLine="210"/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 w:rsidRPr="00B078F9">
              <w:t>strategyList</w:t>
            </w:r>
            <w:r>
              <w:rPr>
                <w:rFonts w:hint="eastAsia"/>
              </w:rPr>
              <w:t>:</w:t>
            </w:r>
            <w:r>
              <w:t>[</w:t>
            </w:r>
          </w:p>
          <w:p w:rsidR="00B078F9" w:rsidRDefault="00B078F9" w:rsidP="00B078F9">
            <w:pPr>
              <w:ind w:firstLineChars="500" w:firstLine="1050"/>
            </w:pPr>
            <w:r>
              <w:rPr>
                <w:rFonts w:hint="eastAsia"/>
              </w:rPr>
              <w:t xml:space="preserve"> </w:t>
            </w:r>
            <w:r>
              <w:t xml:space="preserve"> {</w:t>
            </w:r>
            <w:r w:rsidR="00E614DE" w:rsidRPr="004F09DC">
              <w:rPr>
                <w:color w:val="000000" w:themeColor="text1"/>
              </w:rPr>
              <w:t>//</w:t>
            </w:r>
            <w:r w:rsidR="00E614DE" w:rsidRPr="004F09DC">
              <w:rPr>
                <w:rFonts w:hint="eastAsia"/>
                <w:color w:val="000000" w:themeColor="text1"/>
              </w:rPr>
              <w:t>策略具体说明请见附录</w:t>
            </w:r>
            <w:r w:rsidR="00847FD6" w:rsidRPr="004F09DC">
              <w:rPr>
                <w:rFonts w:hint="eastAsia"/>
                <w:color w:val="000000" w:themeColor="text1"/>
              </w:rPr>
              <w:t>4,</w:t>
            </w:r>
            <w:r w:rsidR="00847FD6" w:rsidRPr="004F09DC">
              <w:rPr>
                <w:color w:val="000000" w:themeColor="text1"/>
              </w:rPr>
              <w:t>5</w:t>
            </w:r>
            <w:r w:rsidR="00847FD6" w:rsidRPr="004F09DC">
              <w:rPr>
                <w:rFonts w:hint="eastAsia"/>
                <w:color w:val="000000" w:themeColor="text1"/>
              </w:rPr>
              <w:t>,</w:t>
            </w:r>
            <w:r w:rsidR="00847FD6" w:rsidRPr="004F09DC">
              <w:rPr>
                <w:color w:val="000000" w:themeColor="text1"/>
              </w:rPr>
              <w:t>6</w:t>
            </w:r>
          </w:p>
          <w:p w:rsidR="00B078F9" w:rsidRDefault="00B078F9" w:rsidP="00B078F9">
            <w:pPr>
              <w:ind w:firstLineChars="500" w:firstLine="1050"/>
            </w:pPr>
            <w:r>
              <w:rPr>
                <w:rFonts w:hint="eastAsia"/>
              </w:rPr>
              <w:t xml:space="preserve"> </w:t>
            </w:r>
            <w:r>
              <w:t xml:space="preserve">  orderNo:”20180705001”,//</w:t>
            </w:r>
            <w:r>
              <w:rPr>
                <w:rFonts w:hint="eastAsia"/>
              </w:rPr>
              <w:t>工单号</w:t>
            </w:r>
          </w:p>
          <w:p w:rsidR="00B078F9" w:rsidRDefault="00B078F9" w:rsidP="00B078F9">
            <w:pPr>
              <w:ind w:firstLineChars="500" w:firstLine="1050"/>
            </w:pPr>
            <w:r>
              <w:rPr>
                <w:rFonts w:hint="eastAsia"/>
              </w:rPr>
              <w:t xml:space="preserve"> </w:t>
            </w:r>
            <w:r>
              <w:t xml:space="preserve">  priority:1,//</w:t>
            </w:r>
            <w:r>
              <w:rPr>
                <w:rFonts w:hint="eastAsia"/>
              </w:rPr>
              <w:t>策略优先级</w:t>
            </w:r>
          </w:p>
          <w:p w:rsidR="00B078F9" w:rsidRDefault="00B078F9" w:rsidP="00B078F9">
            <w:pPr>
              <w:ind w:firstLineChars="700" w:firstLine="1470"/>
            </w:pPr>
            <w:r>
              <w:t>enventType:”TIME”,//</w:t>
            </w:r>
            <w:r>
              <w:rPr>
                <w:rFonts w:hint="eastAsia"/>
              </w:rPr>
              <w:t>触发策略类型，见附录</w:t>
            </w:r>
          </w:p>
          <w:p w:rsidR="00B078F9" w:rsidRDefault="00B078F9" w:rsidP="00B078F9">
            <w:pPr>
              <w:ind w:firstLineChars="700" w:firstLine="1470"/>
            </w:pPr>
            <w:r>
              <w:t>eventVal:”3:00”,//</w:t>
            </w:r>
            <w:r>
              <w:rPr>
                <w:rFonts w:hint="eastAsia"/>
              </w:rPr>
              <w:t>触发策略值</w:t>
            </w:r>
          </w:p>
          <w:p w:rsidR="00B078F9" w:rsidRDefault="00B078F9" w:rsidP="00B078F9">
            <w:pPr>
              <w:ind w:firstLineChars="700" w:firstLine="1470"/>
            </w:pPr>
            <w:r>
              <w:t>actionType:”VIDEO”,//</w:t>
            </w:r>
            <w:r>
              <w:rPr>
                <w:rFonts w:hint="eastAsia"/>
              </w:rPr>
              <w:t>执行动作类型，见附录</w:t>
            </w:r>
          </w:p>
          <w:p w:rsidR="00B078F9" w:rsidRDefault="00B078F9" w:rsidP="00B078F9">
            <w:pPr>
              <w:ind w:firstLineChars="700" w:firstLine="1470"/>
            </w:pPr>
            <w:r>
              <w:t>actionVal:””//</w:t>
            </w:r>
            <w:r>
              <w:rPr>
                <w:rFonts w:hint="eastAsia"/>
              </w:rPr>
              <w:t>执行动作值</w:t>
            </w:r>
          </w:p>
          <w:p w:rsidR="00B078F9" w:rsidRDefault="00B078F9" w:rsidP="00B078F9">
            <w:pPr>
              <w:ind w:firstLineChars="700" w:firstLine="1470"/>
            </w:pPr>
            <w:r>
              <w:t>},</w:t>
            </w:r>
          </w:p>
          <w:p w:rsidR="00B078F9" w:rsidRDefault="00B078F9" w:rsidP="00B078F9">
            <w:pPr>
              <w:ind w:firstLineChars="600" w:firstLine="1260"/>
            </w:pPr>
            <w:r>
              <w:t>{…}</w:t>
            </w:r>
          </w:p>
          <w:p w:rsidR="00B078F9" w:rsidRDefault="00B078F9" w:rsidP="00B078F9">
            <w:pPr>
              <w:ind w:firstLineChars="600" w:firstLine="1260"/>
            </w:pPr>
            <w:r>
              <w:t>…</w:t>
            </w:r>
          </w:p>
          <w:p w:rsidR="00B078F9" w:rsidRPr="000E4FEB" w:rsidRDefault="00B078F9" w:rsidP="00B078F9">
            <w:pPr>
              <w:ind w:firstLineChars="400" w:firstLine="840"/>
            </w:pPr>
            <w:r>
              <w:t>]</w:t>
            </w:r>
          </w:p>
          <w:p w:rsidR="00802D60" w:rsidRDefault="00802D60" w:rsidP="006A5B33">
            <w:pPr>
              <w:ind w:firstLineChars="300" w:firstLine="630"/>
            </w:pPr>
            <w:r>
              <w:t>},</w:t>
            </w:r>
          </w:p>
          <w:p w:rsidR="005507E2" w:rsidRDefault="00802D60" w:rsidP="00802D60">
            <w:pPr>
              <w:ind w:firstLineChars="100" w:firstLine="21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="005507E2">
              <w:t xml:space="preserve"> </w:t>
            </w:r>
            <w:r>
              <w:t>{</w:t>
            </w:r>
            <w:r w:rsidR="005507E2">
              <w:t>…</w:t>
            </w:r>
            <w:r>
              <w:t>},</w:t>
            </w:r>
          </w:p>
          <w:p w:rsidR="00802D60" w:rsidRDefault="00802D60" w:rsidP="005507E2">
            <w:pPr>
              <w:ind w:firstLineChars="300" w:firstLine="630"/>
            </w:pPr>
            <w:r>
              <w:t>…</w:t>
            </w:r>
          </w:p>
          <w:p w:rsidR="00802D60" w:rsidRDefault="00802D60" w:rsidP="00802D60">
            <w:pPr>
              <w:ind w:firstLineChars="100" w:firstLine="210"/>
            </w:pPr>
            <w:r>
              <w:t>] //</w:t>
            </w:r>
            <w:r w:rsidR="001F661D">
              <w:rPr>
                <w:rFonts w:hint="eastAsia"/>
              </w:rPr>
              <w:t>头盔当前绑定田一用户</w:t>
            </w:r>
            <w:r>
              <w:rPr>
                <w:rFonts w:hint="eastAsia"/>
              </w:rPr>
              <w:t>未结束工单列表</w:t>
            </w:r>
          </w:p>
          <w:p w:rsidR="00802D60" w:rsidRDefault="00802D60" w:rsidP="0098254F">
            <w:r>
              <w:t>}</w:t>
            </w:r>
          </w:p>
          <w:p w:rsidR="00A46D04" w:rsidRDefault="00A46D04" w:rsidP="0098254F">
            <w:r>
              <w:t>}</w:t>
            </w:r>
          </w:p>
        </w:tc>
      </w:tr>
      <w:tr w:rsidR="00A46D04" w:rsidTr="0098254F">
        <w:tc>
          <w:tcPr>
            <w:tcW w:w="1555" w:type="dxa"/>
          </w:tcPr>
          <w:p w:rsidR="00A46D04" w:rsidRDefault="00A46D04" w:rsidP="0098254F">
            <w:r>
              <w:rPr>
                <w:rFonts w:hint="eastAsia"/>
              </w:rPr>
              <w:lastRenderedPageBreak/>
              <w:t>失败反馈</w:t>
            </w:r>
          </w:p>
        </w:tc>
        <w:tc>
          <w:tcPr>
            <w:tcW w:w="6741" w:type="dxa"/>
          </w:tcPr>
          <w:p w:rsidR="00A46D04" w:rsidRDefault="00A46D04" w:rsidP="0098254F">
            <w:r>
              <w:t>Json</w:t>
            </w:r>
            <w:r>
              <w:rPr>
                <w:rFonts w:hint="eastAsia"/>
              </w:rPr>
              <w:t>格式</w:t>
            </w:r>
          </w:p>
          <w:p w:rsidR="00A46D04" w:rsidRDefault="00A46D04" w:rsidP="0098254F">
            <w:r>
              <w:rPr>
                <w:rFonts w:hint="eastAsia"/>
              </w:rPr>
              <w:t>{</w:t>
            </w:r>
          </w:p>
          <w:p w:rsidR="00A46D04" w:rsidRDefault="00A46D04" w:rsidP="0098254F">
            <w:r>
              <w:rPr>
                <w:rFonts w:hint="eastAsia"/>
              </w:rPr>
              <w:t>s</w:t>
            </w:r>
            <w:r>
              <w:t>uccess:false,</w:t>
            </w:r>
          </w:p>
          <w:p w:rsidR="00A46D04" w:rsidRDefault="00A46D04" w:rsidP="0098254F">
            <w:r>
              <w:rPr>
                <w:rFonts w:hint="eastAsia"/>
              </w:rPr>
              <w:t>m</w:t>
            </w:r>
            <w:r>
              <w:t>essage:”</w:t>
            </w:r>
            <w:r>
              <w:rPr>
                <w:rFonts w:hint="eastAsia"/>
              </w:rPr>
              <w:t>失败的原因文字描述</w:t>
            </w:r>
            <w:r>
              <w:t>”</w:t>
            </w:r>
          </w:p>
          <w:p w:rsidR="00A46D04" w:rsidRDefault="00A46D04" w:rsidP="0098254F">
            <w:r>
              <w:t>}</w:t>
            </w:r>
          </w:p>
        </w:tc>
      </w:tr>
      <w:tr w:rsidR="00802D60" w:rsidTr="0098254F">
        <w:tc>
          <w:tcPr>
            <w:tcW w:w="1555" w:type="dxa"/>
          </w:tcPr>
          <w:p w:rsidR="00802D60" w:rsidRDefault="00802D60" w:rsidP="0098254F">
            <w:r>
              <w:rPr>
                <w:rFonts w:hint="eastAsia"/>
              </w:rPr>
              <w:lastRenderedPageBreak/>
              <w:t>附录</w:t>
            </w:r>
            <w:r w:rsidR="006A5B33">
              <w:rPr>
                <w:rFonts w:hint="eastAsia"/>
              </w:rPr>
              <w:t>1</w:t>
            </w:r>
            <w:r>
              <w:rPr>
                <w:rFonts w:hint="eastAsia"/>
              </w:rPr>
              <w:t>:天气类型代码对照</w:t>
            </w:r>
          </w:p>
        </w:tc>
        <w:tc>
          <w:tcPr>
            <w:tcW w:w="6741" w:type="dxa"/>
          </w:tcPr>
          <w:p w:rsidR="00802D60" w:rsidRDefault="00802D60" w:rsidP="00802D60">
            <w:pPr>
              <w:pStyle w:val="HTML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参见：</w:t>
            </w:r>
            <w:hyperlink r:id="rId11" w:anchor="code" w:history="1">
              <w:r w:rsidRPr="007E6CE2">
                <w:rPr>
                  <w:rStyle w:val="a5"/>
                  <w:i/>
                  <w:iCs/>
                  <w:sz w:val="18"/>
                  <w:szCs w:val="18"/>
                </w:rPr>
                <w:t>https://www.seniverse.com/doc#code</w:t>
              </w:r>
            </w:hyperlink>
          </w:p>
          <w:p w:rsidR="00802D60" w:rsidRDefault="00802D60" w:rsidP="00802D60">
            <w:pPr>
              <w:pStyle w:val="HTML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天气对应图片下载地址</w:t>
            </w:r>
            <w:r w:rsidR="00FC4D25">
              <w:rPr>
                <w:rFonts w:hint="eastAsia"/>
                <w:i/>
                <w:iCs/>
                <w:color w:val="808080"/>
                <w:sz w:val="18"/>
                <w:szCs w:val="18"/>
              </w:rPr>
              <w:t>(分别6</w:t>
            </w:r>
            <w:r w:rsidR="00FC4D25">
              <w:rPr>
                <w:i/>
                <w:iCs/>
                <w:color w:val="808080"/>
                <w:sz w:val="18"/>
                <w:szCs w:val="18"/>
              </w:rPr>
              <w:t>0</w:t>
            </w:r>
            <w:r w:rsidR="00FC4D25">
              <w:rPr>
                <w:rFonts w:hint="eastAsia"/>
                <w:i/>
                <w:iCs/>
                <w:color w:val="808080"/>
                <w:sz w:val="18"/>
                <w:szCs w:val="18"/>
              </w:rPr>
              <w:t>*</w:t>
            </w:r>
            <w:r w:rsidR="00FC4D25">
              <w:rPr>
                <w:i/>
                <w:iCs/>
                <w:color w:val="808080"/>
                <w:sz w:val="18"/>
                <w:szCs w:val="18"/>
              </w:rPr>
              <w:t>60</w:t>
            </w:r>
            <w:r w:rsidR="00FC4D25">
              <w:rPr>
                <w:rFonts w:hint="eastAsia"/>
                <w:i/>
                <w:iCs/>
                <w:color w:val="808080"/>
                <w:sz w:val="18"/>
                <w:szCs w:val="18"/>
              </w:rPr>
              <w:t>,</w:t>
            </w:r>
            <w:r w:rsidR="00FC4D25">
              <w:rPr>
                <w:i/>
                <w:iCs/>
                <w:color w:val="808080"/>
                <w:sz w:val="18"/>
                <w:szCs w:val="18"/>
              </w:rPr>
              <w:t>180</w:t>
            </w:r>
            <w:r w:rsidR="00FC4D25">
              <w:rPr>
                <w:rFonts w:hint="eastAsia"/>
                <w:i/>
                <w:iCs/>
                <w:color w:val="808080"/>
                <w:sz w:val="18"/>
                <w:szCs w:val="18"/>
              </w:rPr>
              <w:t>*</w:t>
            </w:r>
            <w:r w:rsidR="00FC4D25">
              <w:rPr>
                <w:i/>
                <w:iCs/>
                <w:color w:val="808080"/>
                <w:sz w:val="18"/>
                <w:szCs w:val="18"/>
              </w:rPr>
              <w:t>180</w:t>
            </w:r>
            <w:r w:rsidR="00FC4D25">
              <w:rPr>
                <w:rFonts w:hint="eastAsia"/>
                <w:i/>
                <w:iCs/>
                <w:color w:val="808080"/>
                <w:sz w:val="18"/>
                <w:szCs w:val="18"/>
              </w:rPr>
              <w:t>分辨率图片</w:t>
            </w:r>
            <w:r w:rsidR="00FC4D25">
              <w:rPr>
                <w:i/>
                <w:iCs/>
                <w:color w:val="808080"/>
                <w:sz w:val="18"/>
                <w:szCs w:val="18"/>
              </w:rPr>
              <w:t>)</w:t>
            </w:r>
          </w:p>
          <w:p w:rsidR="00802D60" w:rsidRPr="00802D60" w:rsidRDefault="00802D60" w:rsidP="00802D60">
            <w:pPr>
              <w:pStyle w:val="HTML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r w:rsidRPr="00802D60">
              <w:rPr>
                <w:i/>
                <w:iCs/>
                <w:color w:val="808080"/>
                <w:sz w:val="18"/>
                <w:szCs w:val="18"/>
              </w:rPr>
              <w:t>http://cdn.sencdn.com/download/icons/3d_60.zip</w:t>
            </w:r>
          </w:p>
          <w:p w:rsidR="00802D60" w:rsidRPr="00802D60" w:rsidRDefault="00B30657" w:rsidP="00802D60">
            <w:pPr>
              <w:pStyle w:val="HTML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hyperlink r:id="rId12" w:history="1">
              <w:r w:rsidR="00802D60" w:rsidRPr="007E6CE2">
                <w:rPr>
                  <w:rStyle w:val="a5"/>
                  <w:i/>
                  <w:iCs/>
                  <w:sz w:val="18"/>
                  <w:szCs w:val="18"/>
                </w:rPr>
                <w:t>http://cdn.sencdn.com/download/icons/3d_180.zip</w:t>
              </w:r>
            </w:hyperlink>
          </w:p>
          <w:p w:rsidR="00802D60" w:rsidRPr="00802D60" w:rsidRDefault="00802D60" w:rsidP="00802D60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代码  中文 英文 图标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>0  晴  Sunny  晴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>1  晴  Clear  晴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>2  晴  Fair   晴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>3  晴  Fair   晴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>4  多云 Cloudy 多云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>5  晴间多云   Partly Cloudy  晴间多云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>6  晴间多云   Partly Cloudy  晴间多云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>7  大部多云   Mostly Cloudy  大部多云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>8  大部多云   Mostly Cloudy  大部多云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>9  阴  Overcast   阴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>10 阵雨 Shower 阵雨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>11 雷阵雨    Thundershower  雷阵雨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>12 雷阵雨伴有冰雹    Thundershower with Hail    雷阵雨伴有冰雹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>13 小雨 Light Rain 小雨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>14 中雨 Moderate Rain  中雨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>15 大雨 Heavy Rain 大雨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>16 暴雨 Storm  暴雨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>17 大暴雨    Heavy Storm    大暴雨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>18 特大暴雨   Severe Storm   特大暴雨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>19 冻雨 Ice Rain   冻雨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>20 雨夹雪    Sleet  雨夹雪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>21 阵雪 Snow Flurry    阵雪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>22 小雪 Light Snow 小雪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>23 中雪 Moderate Snow  中雪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>24 大雪 Heavy Snow 大雪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>25 暴雪 Snowstorm  暴雪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>26 浮尘 Dust   浮尘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>27 扬沙 Sand   扬沙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>28 沙尘暴    Duststorm  沙尘暴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>29 强沙尘暴   Sandstorm  强沙尘暴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>30 雾  Foggy  雾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>31 霾  Haze   霾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>32 风  Windy  风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>33 大风 Blustery   大风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>34 飓风 Hurricane  飓风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>35 热带风暴   Tropical Storm 热带风暴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>36 龙卷风    Tornado    龙卷风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>37 冷  Cold   冷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>38 热  Hot    热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lastRenderedPageBreak/>
              <w:t>99 未知 Unknown    未知</w:t>
            </w:r>
          </w:p>
        </w:tc>
      </w:tr>
      <w:tr w:rsidR="006A5B33" w:rsidTr="0098254F">
        <w:tc>
          <w:tcPr>
            <w:tcW w:w="1555" w:type="dxa"/>
          </w:tcPr>
          <w:p w:rsidR="006A5B33" w:rsidRDefault="006A5B33" w:rsidP="0098254F">
            <w:r>
              <w:rPr>
                <w:rFonts w:hint="eastAsia"/>
              </w:rPr>
              <w:lastRenderedPageBreak/>
              <w:t>附录2：工单类型对照</w:t>
            </w:r>
          </w:p>
        </w:tc>
        <w:tc>
          <w:tcPr>
            <w:tcW w:w="6741" w:type="dxa"/>
          </w:tcPr>
          <w:p w:rsidR="006A5B33" w:rsidRPr="006A5B33" w:rsidRDefault="006A5B33" w:rsidP="006A5B33">
            <w:pPr>
              <w:pStyle w:val="HTML"/>
              <w:shd w:val="clear" w:color="auto" w:fill="FFFFFF"/>
              <w:ind w:firstLineChars="200" w:firstLine="360"/>
              <w:rPr>
                <w:i/>
                <w:iCs/>
                <w:color w:val="808080"/>
                <w:sz w:val="18"/>
                <w:szCs w:val="18"/>
              </w:rPr>
            </w:pPr>
            <w:r w:rsidRPr="006A5B33">
              <w:rPr>
                <w:i/>
                <w:iCs/>
                <w:color w:val="808080"/>
                <w:sz w:val="18"/>
                <w:szCs w:val="18"/>
              </w:rPr>
              <w:t xml:space="preserve">DQBY    定期保养    </w:t>
            </w:r>
          </w:p>
          <w:p w:rsidR="006A5B33" w:rsidRPr="006A5B33" w:rsidRDefault="006A5B33" w:rsidP="006A5B33">
            <w:pPr>
              <w:pStyle w:val="HTML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r w:rsidRPr="006A5B33">
              <w:rPr>
                <w:i/>
                <w:iCs/>
                <w:color w:val="808080"/>
                <w:sz w:val="18"/>
                <w:szCs w:val="18"/>
              </w:rPr>
              <w:t xml:space="preserve">    ZFJC    走访检查    </w:t>
            </w:r>
          </w:p>
          <w:p w:rsidR="006A5B33" w:rsidRPr="006A5B33" w:rsidRDefault="006A5B33" w:rsidP="006A5B33">
            <w:pPr>
              <w:pStyle w:val="HTML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r w:rsidRPr="006A5B33">
              <w:rPr>
                <w:i/>
                <w:iCs/>
                <w:color w:val="808080"/>
                <w:sz w:val="18"/>
                <w:szCs w:val="18"/>
              </w:rPr>
              <w:t xml:space="preserve">    LJXS    零件销售    </w:t>
            </w:r>
          </w:p>
          <w:p w:rsidR="006A5B33" w:rsidRPr="006A5B33" w:rsidRDefault="006A5B33" w:rsidP="006A5B33">
            <w:pPr>
              <w:pStyle w:val="HTML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r w:rsidRPr="006A5B33">
              <w:rPr>
                <w:i/>
                <w:iCs/>
                <w:color w:val="808080"/>
                <w:sz w:val="18"/>
                <w:szCs w:val="18"/>
              </w:rPr>
              <w:t xml:space="preserve">    ZQSW    债权事务    </w:t>
            </w:r>
          </w:p>
          <w:p w:rsidR="006A5B33" w:rsidRPr="006A5B33" w:rsidRDefault="006A5B33" w:rsidP="006A5B33">
            <w:pPr>
              <w:pStyle w:val="HTML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r w:rsidRPr="006A5B33">
              <w:rPr>
                <w:i/>
                <w:iCs/>
                <w:color w:val="808080"/>
                <w:sz w:val="18"/>
                <w:szCs w:val="18"/>
              </w:rPr>
              <w:t xml:space="preserve">    XCDC    现场调查    </w:t>
            </w:r>
          </w:p>
          <w:p w:rsidR="006A5B33" w:rsidRPr="006A5B33" w:rsidRDefault="006A5B33" w:rsidP="006A5B33">
            <w:pPr>
              <w:pStyle w:val="HTML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r w:rsidRPr="006A5B33">
              <w:rPr>
                <w:i/>
                <w:iCs/>
                <w:color w:val="808080"/>
                <w:sz w:val="18"/>
                <w:szCs w:val="18"/>
              </w:rPr>
              <w:t xml:space="preserve">    GSGZ    公司改装    </w:t>
            </w:r>
          </w:p>
          <w:p w:rsidR="006A5B33" w:rsidRPr="006A5B33" w:rsidRDefault="006A5B33" w:rsidP="006A5B33">
            <w:pPr>
              <w:pStyle w:val="HTML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r w:rsidRPr="006A5B33">
              <w:rPr>
                <w:i/>
                <w:iCs/>
                <w:color w:val="808080"/>
                <w:sz w:val="18"/>
                <w:szCs w:val="18"/>
              </w:rPr>
              <w:t xml:space="preserve">    GCGZ    工厂改装    </w:t>
            </w:r>
          </w:p>
          <w:p w:rsidR="006A5B33" w:rsidRPr="006A5B33" w:rsidRDefault="006A5B33" w:rsidP="006A5B33">
            <w:pPr>
              <w:pStyle w:val="HTML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r w:rsidRPr="006A5B33">
              <w:rPr>
                <w:i/>
                <w:iCs/>
                <w:color w:val="808080"/>
                <w:sz w:val="18"/>
                <w:szCs w:val="18"/>
              </w:rPr>
              <w:t xml:space="preserve">    CBFW    出保服务    </w:t>
            </w:r>
          </w:p>
          <w:p w:rsidR="006A5B33" w:rsidRPr="006A5B33" w:rsidRDefault="006A5B33" w:rsidP="006A5B33">
            <w:pPr>
              <w:pStyle w:val="HTML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r w:rsidRPr="006A5B33">
              <w:rPr>
                <w:i/>
                <w:iCs/>
                <w:color w:val="808080"/>
                <w:sz w:val="18"/>
                <w:szCs w:val="18"/>
              </w:rPr>
              <w:t xml:space="preserve">    JJFW    交机服务    </w:t>
            </w:r>
          </w:p>
          <w:p w:rsidR="006A5B33" w:rsidRDefault="006A5B33" w:rsidP="006A5B33">
            <w:pPr>
              <w:pStyle w:val="HTML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r w:rsidRPr="006A5B33">
              <w:rPr>
                <w:i/>
                <w:iCs/>
                <w:color w:val="808080"/>
                <w:sz w:val="18"/>
                <w:szCs w:val="18"/>
              </w:rPr>
              <w:t xml:space="preserve">    GZCL    故障处理</w:t>
            </w:r>
          </w:p>
        </w:tc>
      </w:tr>
      <w:tr w:rsidR="006A5B33" w:rsidTr="0098254F">
        <w:tc>
          <w:tcPr>
            <w:tcW w:w="1555" w:type="dxa"/>
          </w:tcPr>
          <w:p w:rsidR="006A5B33" w:rsidRDefault="006A5B33" w:rsidP="0098254F">
            <w:r>
              <w:rPr>
                <w:rFonts w:hint="eastAsia"/>
              </w:rPr>
              <w:t>附录3：工单状态对照</w:t>
            </w:r>
          </w:p>
        </w:tc>
        <w:tc>
          <w:tcPr>
            <w:tcW w:w="6741" w:type="dxa"/>
          </w:tcPr>
          <w:p w:rsidR="006A5B33" w:rsidRPr="006A5B33" w:rsidRDefault="006A5B33" w:rsidP="006A5B33">
            <w:pPr>
              <w:pStyle w:val="HTML"/>
              <w:shd w:val="clear" w:color="auto" w:fill="FFFFFF"/>
              <w:ind w:firstLineChars="200" w:firstLine="360"/>
              <w:rPr>
                <w:i/>
                <w:iCs/>
                <w:color w:val="808080"/>
                <w:sz w:val="18"/>
                <w:szCs w:val="18"/>
              </w:rPr>
            </w:pPr>
            <w:r w:rsidRPr="006A5B33">
              <w:rPr>
                <w:i/>
                <w:iCs/>
                <w:color w:val="808080"/>
                <w:sz w:val="18"/>
                <w:szCs w:val="18"/>
              </w:rPr>
              <w:t xml:space="preserve">INIT    未开始 </w:t>
            </w:r>
          </w:p>
          <w:p w:rsidR="006A5B33" w:rsidRPr="006A5B33" w:rsidRDefault="006A5B33" w:rsidP="006A5B33">
            <w:pPr>
              <w:pStyle w:val="HTML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r w:rsidRPr="006A5B33">
              <w:rPr>
                <w:i/>
                <w:iCs/>
                <w:color w:val="808080"/>
                <w:sz w:val="18"/>
                <w:szCs w:val="18"/>
              </w:rPr>
              <w:t xml:space="preserve">    ING    进行中 </w:t>
            </w:r>
          </w:p>
          <w:p w:rsidR="006A5B33" w:rsidRDefault="006A5B33" w:rsidP="006A5B33">
            <w:pPr>
              <w:pStyle w:val="HTML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r w:rsidRPr="006A5B33">
              <w:rPr>
                <w:i/>
                <w:iCs/>
                <w:color w:val="808080"/>
                <w:sz w:val="18"/>
                <w:szCs w:val="18"/>
              </w:rPr>
              <w:t xml:space="preserve">    END    已结束</w:t>
            </w:r>
          </w:p>
        </w:tc>
      </w:tr>
      <w:tr w:rsidR="00B078F9" w:rsidTr="0098254F">
        <w:tc>
          <w:tcPr>
            <w:tcW w:w="1555" w:type="dxa"/>
          </w:tcPr>
          <w:p w:rsidR="00B078F9" w:rsidRDefault="00B078F9" w:rsidP="0098254F">
            <w:r>
              <w:rPr>
                <w:rFonts w:hint="eastAsia"/>
              </w:rPr>
              <w:t>附录4：策略触发事件类型</w:t>
            </w:r>
          </w:p>
        </w:tc>
        <w:tc>
          <w:tcPr>
            <w:tcW w:w="6741" w:type="dxa"/>
          </w:tcPr>
          <w:p w:rsidR="00B078F9" w:rsidRPr="00B078F9" w:rsidRDefault="00B078F9" w:rsidP="00B078F9">
            <w:pPr>
              <w:pStyle w:val="HTML"/>
              <w:shd w:val="clear" w:color="auto" w:fill="FFFFFF"/>
              <w:ind w:firstLineChars="200" w:firstLine="360"/>
              <w:rPr>
                <w:i/>
                <w:iCs/>
                <w:color w:val="808080"/>
                <w:sz w:val="18"/>
                <w:szCs w:val="18"/>
              </w:rPr>
            </w:pPr>
            <w:r w:rsidRPr="00B078F9">
              <w:rPr>
                <w:i/>
                <w:iCs/>
                <w:color w:val="808080"/>
                <w:sz w:val="18"/>
                <w:szCs w:val="18"/>
              </w:rPr>
              <w:t xml:space="preserve">TIME_LOOP 间隔时间触发 </w:t>
            </w:r>
          </w:p>
          <w:p w:rsidR="00B078F9" w:rsidRPr="00B078F9" w:rsidRDefault="00B078F9" w:rsidP="00B078F9">
            <w:pPr>
              <w:pStyle w:val="HTML"/>
              <w:shd w:val="clear" w:color="auto" w:fill="FFFFFF"/>
              <w:ind w:firstLineChars="200" w:firstLine="360"/>
              <w:rPr>
                <w:i/>
                <w:iCs/>
                <w:color w:val="808080"/>
                <w:sz w:val="18"/>
                <w:szCs w:val="18"/>
              </w:rPr>
            </w:pPr>
            <w:r w:rsidRPr="00B078F9">
              <w:rPr>
                <w:i/>
                <w:iCs/>
                <w:color w:val="808080"/>
                <w:sz w:val="18"/>
                <w:szCs w:val="18"/>
              </w:rPr>
              <w:t xml:space="preserve">TIME 到时间触发 </w:t>
            </w:r>
          </w:p>
          <w:p w:rsidR="00B078F9" w:rsidRPr="00B078F9" w:rsidRDefault="00B078F9" w:rsidP="00B078F9">
            <w:pPr>
              <w:pStyle w:val="HTML"/>
              <w:shd w:val="clear" w:color="auto" w:fill="FFFFFF"/>
              <w:ind w:firstLineChars="200" w:firstLine="360"/>
              <w:rPr>
                <w:i/>
                <w:iCs/>
                <w:color w:val="808080"/>
                <w:sz w:val="18"/>
                <w:szCs w:val="18"/>
              </w:rPr>
            </w:pPr>
            <w:r w:rsidRPr="00B078F9">
              <w:rPr>
                <w:i/>
                <w:iCs/>
                <w:color w:val="808080"/>
                <w:sz w:val="18"/>
                <w:szCs w:val="18"/>
              </w:rPr>
              <w:t xml:space="preserve">EVENT 发生事件触发 </w:t>
            </w:r>
          </w:p>
          <w:p w:rsidR="00B078F9" w:rsidRPr="006A5B33" w:rsidRDefault="00B078F9" w:rsidP="00B078F9">
            <w:pPr>
              <w:pStyle w:val="HTML"/>
              <w:shd w:val="clear" w:color="auto" w:fill="FFFFFF"/>
              <w:ind w:firstLineChars="200" w:firstLine="360"/>
              <w:rPr>
                <w:i/>
                <w:iCs/>
                <w:color w:val="808080"/>
                <w:sz w:val="18"/>
                <w:szCs w:val="18"/>
              </w:rPr>
            </w:pPr>
            <w:r w:rsidRPr="00B078F9">
              <w:rPr>
                <w:i/>
                <w:iCs/>
                <w:color w:val="808080"/>
                <w:sz w:val="18"/>
                <w:szCs w:val="18"/>
              </w:rPr>
              <w:t>POSITION 位置触发</w:t>
            </w:r>
          </w:p>
        </w:tc>
      </w:tr>
      <w:tr w:rsidR="00B078F9" w:rsidTr="0098254F">
        <w:tc>
          <w:tcPr>
            <w:tcW w:w="1555" w:type="dxa"/>
          </w:tcPr>
          <w:p w:rsidR="00B078F9" w:rsidRDefault="00B078F9" w:rsidP="0098254F">
            <w:r>
              <w:rPr>
                <w:rFonts w:hint="eastAsia"/>
              </w:rPr>
              <w:t>附录5：策略动作类型</w:t>
            </w:r>
          </w:p>
        </w:tc>
        <w:tc>
          <w:tcPr>
            <w:tcW w:w="6741" w:type="dxa"/>
          </w:tcPr>
          <w:p w:rsidR="00B078F9" w:rsidRPr="00B078F9" w:rsidRDefault="00B078F9" w:rsidP="00B078F9">
            <w:pPr>
              <w:pStyle w:val="HTML"/>
              <w:shd w:val="clear" w:color="auto" w:fill="FFFFFF"/>
              <w:ind w:firstLineChars="200" w:firstLine="360"/>
              <w:rPr>
                <w:i/>
                <w:iCs/>
                <w:color w:val="808080"/>
                <w:sz w:val="18"/>
                <w:szCs w:val="18"/>
              </w:rPr>
            </w:pPr>
            <w:r w:rsidRPr="00B078F9">
              <w:rPr>
                <w:i/>
                <w:iCs/>
                <w:color w:val="808080"/>
                <w:sz w:val="18"/>
                <w:szCs w:val="18"/>
              </w:rPr>
              <w:t xml:space="preserve">VIDEO 拍摄视频 </w:t>
            </w:r>
          </w:p>
          <w:p w:rsidR="00B078F9" w:rsidRPr="00B078F9" w:rsidRDefault="00B078F9" w:rsidP="00B078F9">
            <w:pPr>
              <w:pStyle w:val="HTML"/>
              <w:shd w:val="clear" w:color="auto" w:fill="FFFFFF"/>
              <w:ind w:firstLineChars="200" w:firstLine="360"/>
              <w:rPr>
                <w:i/>
                <w:iCs/>
                <w:color w:val="808080"/>
                <w:sz w:val="18"/>
                <w:szCs w:val="18"/>
              </w:rPr>
            </w:pPr>
            <w:r w:rsidRPr="00B078F9">
              <w:rPr>
                <w:i/>
                <w:iCs/>
                <w:color w:val="808080"/>
                <w:sz w:val="18"/>
                <w:szCs w:val="18"/>
              </w:rPr>
              <w:t xml:space="preserve">IMAGE 拍摄照片 </w:t>
            </w:r>
          </w:p>
          <w:p w:rsidR="00B078F9" w:rsidRPr="00B078F9" w:rsidRDefault="00B078F9" w:rsidP="00B078F9">
            <w:pPr>
              <w:pStyle w:val="HTML"/>
              <w:shd w:val="clear" w:color="auto" w:fill="FFFFFF"/>
              <w:ind w:firstLineChars="200" w:firstLine="360"/>
              <w:rPr>
                <w:i/>
                <w:iCs/>
                <w:color w:val="808080"/>
                <w:sz w:val="18"/>
                <w:szCs w:val="18"/>
              </w:rPr>
            </w:pPr>
            <w:r w:rsidRPr="00B078F9">
              <w:rPr>
                <w:i/>
                <w:iCs/>
                <w:color w:val="808080"/>
                <w:sz w:val="18"/>
                <w:szCs w:val="18"/>
              </w:rPr>
              <w:t xml:space="preserve">AUDIO 录音 </w:t>
            </w:r>
          </w:p>
          <w:p w:rsidR="00B078F9" w:rsidRPr="00B078F9" w:rsidRDefault="00B078F9" w:rsidP="00B078F9">
            <w:pPr>
              <w:pStyle w:val="HTML"/>
              <w:shd w:val="clear" w:color="auto" w:fill="FFFFFF"/>
              <w:ind w:firstLineChars="200" w:firstLine="360"/>
              <w:rPr>
                <w:i/>
                <w:iCs/>
                <w:color w:val="808080"/>
                <w:sz w:val="18"/>
                <w:szCs w:val="18"/>
              </w:rPr>
            </w:pPr>
            <w:r w:rsidRPr="00B078F9">
              <w:rPr>
                <w:i/>
                <w:iCs/>
                <w:color w:val="808080"/>
                <w:sz w:val="18"/>
                <w:szCs w:val="18"/>
              </w:rPr>
              <w:t xml:space="preserve">UPLOAD 上传 </w:t>
            </w:r>
          </w:p>
          <w:p w:rsidR="00B078F9" w:rsidRPr="006A5B33" w:rsidRDefault="00B078F9" w:rsidP="00B078F9">
            <w:pPr>
              <w:pStyle w:val="HTML"/>
              <w:shd w:val="clear" w:color="auto" w:fill="FFFFFF"/>
              <w:ind w:firstLineChars="200" w:firstLine="360"/>
              <w:rPr>
                <w:i/>
                <w:iCs/>
                <w:color w:val="808080"/>
                <w:sz w:val="18"/>
                <w:szCs w:val="18"/>
              </w:rPr>
            </w:pPr>
            <w:r w:rsidRPr="00B078F9">
              <w:rPr>
                <w:i/>
                <w:iCs/>
                <w:color w:val="808080"/>
                <w:sz w:val="18"/>
                <w:szCs w:val="18"/>
              </w:rPr>
              <w:t>LINK 激活链接</w:t>
            </w:r>
          </w:p>
        </w:tc>
      </w:tr>
      <w:tr w:rsidR="00E614DE" w:rsidTr="0098254F">
        <w:tc>
          <w:tcPr>
            <w:tcW w:w="1555" w:type="dxa"/>
          </w:tcPr>
          <w:p w:rsidR="00E614DE" w:rsidRDefault="00E614DE" w:rsidP="0098254F">
            <w:r>
              <w:rPr>
                <w:rFonts w:hint="eastAsia"/>
              </w:rPr>
              <w:t>附录6</w:t>
            </w:r>
            <w:r>
              <w:t>:</w:t>
            </w:r>
            <w:r>
              <w:rPr>
                <w:rFonts w:hint="eastAsia"/>
              </w:rPr>
              <w:t>策略</w:t>
            </w:r>
            <w:r w:rsidR="00847FD6">
              <w:rPr>
                <w:rFonts w:hint="eastAsia"/>
              </w:rPr>
              <w:t>数据结构说明</w:t>
            </w:r>
          </w:p>
        </w:tc>
        <w:tc>
          <w:tcPr>
            <w:tcW w:w="6741" w:type="dxa"/>
          </w:tcPr>
          <w:p w:rsidR="00443B0E" w:rsidRPr="00443B0E" w:rsidRDefault="00443B0E" w:rsidP="00443B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3B0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{//策略接口数据结构</w:t>
            </w:r>
          </w:p>
          <w:p w:rsidR="00443B0E" w:rsidRPr="00443B0E" w:rsidRDefault="00443B0E" w:rsidP="00443B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3B0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   orderNo:”20180705001”,//工单号</w:t>
            </w:r>
          </w:p>
          <w:p w:rsidR="00443B0E" w:rsidRPr="00443B0E" w:rsidRDefault="00443B0E" w:rsidP="00443B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3B0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   priority:1,//策略优先级</w:t>
            </w:r>
          </w:p>
          <w:p w:rsidR="00443B0E" w:rsidRPr="00443B0E" w:rsidRDefault="00443B0E" w:rsidP="00443B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3B0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enventType:”TIME”,//触发策略类型，见附录4</w:t>
            </w:r>
          </w:p>
          <w:p w:rsidR="00443B0E" w:rsidRPr="00443B0E" w:rsidRDefault="00443B0E" w:rsidP="00443B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3B0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eventVal:”03:00”,//触发策略值</w:t>
            </w:r>
          </w:p>
          <w:p w:rsidR="00443B0E" w:rsidRPr="00443B0E" w:rsidRDefault="00443B0E" w:rsidP="00443B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3B0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actionType:”VIDEO”,//执行动作类型，见附录5</w:t>
            </w:r>
          </w:p>
          <w:p w:rsidR="00443B0E" w:rsidRPr="00443B0E" w:rsidRDefault="00443B0E" w:rsidP="00443B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3B0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actionVal:””//执行动作值</w:t>
            </w:r>
          </w:p>
          <w:p w:rsidR="00443B0E" w:rsidRPr="00443B0E" w:rsidRDefault="00443B0E" w:rsidP="00443B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3B0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}</w:t>
            </w:r>
          </w:p>
          <w:p w:rsidR="00443B0E" w:rsidRPr="00443B0E" w:rsidRDefault="00443B0E" w:rsidP="00443B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443B0E" w:rsidRPr="00443B0E" w:rsidRDefault="00443B0E" w:rsidP="00443B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3B0E">
              <w:rPr>
                <w:rFonts w:ascii="宋体" w:eastAsia="宋体" w:hAnsi="宋体" w:cs="宋体" w:hint="eastAsia"/>
                <w:b/>
                <w:bCs/>
                <w:color w:val="808080"/>
                <w:kern w:val="0"/>
                <w:sz w:val="18"/>
                <w:szCs w:val="18"/>
              </w:rPr>
              <w:t>参见上述策略结构定义，具体说明如下</w:t>
            </w:r>
          </w:p>
          <w:p w:rsidR="00443B0E" w:rsidRDefault="00443B0E" w:rsidP="00443B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color w:val="808080"/>
                <w:kern w:val="0"/>
                <w:sz w:val="18"/>
                <w:szCs w:val="18"/>
              </w:rPr>
            </w:pPr>
            <w:r w:rsidRPr="00443B0E">
              <w:rPr>
                <w:rFonts w:ascii="宋体" w:eastAsia="宋体" w:hAnsi="宋体" w:cs="宋体" w:hint="eastAsia"/>
                <w:b/>
                <w:bCs/>
                <w:color w:val="808080"/>
                <w:kern w:val="0"/>
                <w:sz w:val="18"/>
                <w:szCs w:val="18"/>
              </w:rPr>
              <w:t>priority优先级：数字，越大表示优先级越高。当两个动作同时触发，或者1个动作执行中另外一个动作被触发，而且这两个动作需要相同的硬件资源（如都需要摄像头），此时需比较这两个动作对应策略的优先级，选择执行优先级高的动作，放弃低优先级的动作。在高优先级动作执行完毕后再执行低优先级动作。</w:t>
            </w:r>
          </w:p>
          <w:p w:rsidR="00C16800" w:rsidRPr="00443B0E" w:rsidRDefault="00C16800" w:rsidP="00443B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443B0E" w:rsidRDefault="00443B0E" w:rsidP="00443B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color w:val="808080"/>
                <w:kern w:val="0"/>
                <w:sz w:val="18"/>
                <w:szCs w:val="18"/>
              </w:rPr>
            </w:pPr>
            <w:r w:rsidRPr="00443B0E">
              <w:rPr>
                <w:rFonts w:ascii="宋体" w:eastAsia="宋体" w:hAnsi="宋体" w:cs="宋体" w:hint="eastAsia"/>
                <w:b/>
                <w:bCs/>
                <w:color w:val="808080"/>
                <w:kern w:val="0"/>
                <w:sz w:val="18"/>
                <w:szCs w:val="18"/>
              </w:rPr>
              <w:t>eventType事件类型：参见附录4，需结合eventVal执行。</w:t>
            </w:r>
          </w:p>
          <w:p w:rsidR="00C16800" w:rsidRPr="00443B0E" w:rsidRDefault="00C16800" w:rsidP="00443B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443B0E" w:rsidRPr="00443B0E" w:rsidRDefault="00443B0E" w:rsidP="00443B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3B0E">
              <w:rPr>
                <w:rFonts w:ascii="宋体" w:eastAsia="宋体" w:hAnsi="宋体" w:cs="宋体" w:hint="eastAsia"/>
                <w:b/>
                <w:bCs/>
                <w:color w:val="808080"/>
                <w:kern w:val="0"/>
                <w:sz w:val="18"/>
                <w:szCs w:val="18"/>
              </w:rPr>
              <w:t>actionType动作类型:参见附录5，需结合actionVal执行。</w:t>
            </w:r>
          </w:p>
          <w:p w:rsidR="00443B0E" w:rsidRPr="00443B0E" w:rsidRDefault="00443B0E" w:rsidP="00443B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443B0E" w:rsidRPr="00443B0E" w:rsidRDefault="00443B0E" w:rsidP="00443B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3B0E">
              <w:rPr>
                <w:rFonts w:ascii="宋体" w:eastAsia="宋体" w:hAnsi="宋体" w:cs="宋体" w:hint="eastAsia"/>
                <w:b/>
                <w:bCs/>
                <w:color w:val="808080"/>
                <w:kern w:val="0"/>
                <w:sz w:val="18"/>
                <w:szCs w:val="18"/>
              </w:rPr>
              <w:t>eventVal:事件值。不同的事件类型，事件值的规范也不同。具体为：</w:t>
            </w:r>
          </w:p>
          <w:p w:rsidR="00443B0E" w:rsidRPr="00443B0E" w:rsidRDefault="00443B0E" w:rsidP="00443B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3B0E">
              <w:rPr>
                <w:rFonts w:ascii="宋体" w:eastAsia="宋体" w:hAnsi="宋体" w:cs="宋体" w:hint="eastAsia"/>
                <w:b/>
                <w:bCs/>
                <w:color w:val="808080"/>
                <w:kern w:val="0"/>
                <w:sz w:val="18"/>
                <w:szCs w:val="18"/>
              </w:rPr>
              <w:t xml:space="preserve">  TIME_LOOP对应eventVal的值写法：数字+单位。如3MIN表示3分钟1个循环</w:t>
            </w:r>
            <w:r w:rsidRPr="00443B0E">
              <w:rPr>
                <w:rFonts w:ascii="宋体" w:eastAsia="宋体" w:hAnsi="宋体" w:cs="宋体" w:hint="eastAsia"/>
                <w:b/>
                <w:bCs/>
                <w:color w:val="808080"/>
                <w:kern w:val="0"/>
                <w:sz w:val="18"/>
                <w:szCs w:val="18"/>
              </w:rPr>
              <w:lastRenderedPageBreak/>
              <w:t>执行,5HOUR表示5小时循环1次.单位值有:DAY、HOUR、MIN、SEC</w:t>
            </w:r>
          </w:p>
          <w:p w:rsidR="00443B0E" w:rsidRPr="00443B0E" w:rsidRDefault="00443B0E" w:rsidP="00443B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3B0E">
              <w:rPr>
                <w:rFonts w:ascii="宋体" w:eastAsia="宋体" w:hAnsi="宋体" w:cs="宋体" w:hint="eastAsia"/>
                <w:b/>
                <w:bCs/>
                <w:color w:val="808080"/>
                <w:kern w:val="0"/>
                <w:sz w:val="18"/>
                <w:szCs w:val="18"/>
              </w:rPr>
              <w:t xml:space="preserve">  TIME对应eventVal的值写法：MM-DD HH:mm或HH:mm，分别表示某月某日某时某分或者某时某分触发。</w:t>
            </w:r>
          </w:p>
          <w:p w:rsidR="00443B0E" w:rsidRPr="00443B0E" w:rsidRDefault="00443B0E" w:rsidP="00443B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3B0E">
              <w:rPr>
                <w:rFonts w:ascii="宋体" w:eastAsia="宋体" w:hAnsi="宋体" w:cs="宋体" w:hint="eastAsia"/>
                <w:b/>
                <w:bCs/>
                <w:color w:val="808080"/>
                <w:kern w:val="0"/>
                <w:sz w:val="18"/>
                <w:szCs w:val="18"/>
              </w:rPr>
              <w:t xml:space="preserve">  EVENT对应eventVal的值写法：KEY1、KEY2、KEY3…表示按了头盔物理按键1,2,3（具体哪个按键是1,2,3或者定义为前后上下中键这种定义可再商量）、SCAN表示扫描了二维码、VIDEO表示拍摄视频结束、IMAGE表示拍摄照片结束、AUDIO表示录音结束、CONNBT表示连接蓝牙成功、DISCONNBT表示断开蓝牙成功</w:t>
            </w:r>
          </w:p>
          <w:p w:rsidR="00443B0E" w:rsidRPr="00443B0E" w:rsidRDefault="00443B0E" w:rsidP="00443B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3B0E">
              <w:rPr>
                <w:rFonts w:ascii="宋体" w:eastAsia="宋体" w:hAnsi="宋体" w:cs="宋体" w:hint="eastAsia"/>
                <w:b/>
                <w:bCs/>
                <w:color w:val="808080"/>
                <w:kern w:val="0"/>
                <w:sz w:val="18"/>
                <w:szCs w:val="18"/>
              </w:rPr>
              <w:t xml:space="preserve">  POSITION对应eventVal的值写法：Lng,Lat,R表示经度,纬度,半径(单位米)。头盔定位到达经纬度半径范围内时触发动作执行。或者ORDERPOS这个固定字符串，表示到达工单服务位置半径500米内时触发。</w:t>
            </w:r>
          </w:p>
          <w:p w:rsidR="00443B0E" w:rsidRPr="00443B0E" w:rsidRDefault="00443B0E" w:rsidP="00443B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443B0E" w:rsidRPr="00443B0E" w:rsidRDefault="00443B0E" w:rsidP="00443B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3B0E">
              <w:rPr>
                <w:rFonts w:ascii="宋体" w:eastAsia="宋体" w:hAnsi="宋体" w:cs="宋体" w:hint="eastAsia"/>
                <w:b/>
                <w:bCs/>
                <w:color w:val="808080"/>
                <w:kern w:val="0"/>
                <w:sz w:val="18"/>
                <w:szCs w:val="18"/>
              </w:rPr>
              <w:t>actionVal:动作值。不同的动作类型，动作值规范也不同，具体为：</w:t>
            </w:r>
          </w:p>
          <w:p w:rsidR="00443B0E" w:rsidRPr="00443B0E" w:rsidRDefault="00443B0E" w:rsidP="00443B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8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3B0E">
              <w:rPr>
                <w:rFonts w:ascii="宋体" w:eastAsia="宋体" w:hAnsi="宋体" w:cs="宋体" w:hint="eastAsia"/>
                <w:b/>
                <w:bCs/>
                <w:color w:val="808080"/>
                <w:kern w:val="0"/>
                <w:sz w:val="18"/>
                <w:szCs w:val="18"/>
              </w:rPr>
              <w:t>VIDEO 对应actionVal存储视频时长，单位秒。如200表示录制200秒视频.</w:t>
            </w:r>
          </w:p>
          <w:p w:rsidR="00443B0E" w:rsidRPr="00443B0E" w:rsidRDefault="00443B0E" w:rsidP="00443B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8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3B0E">
              <w:rPr>
                <w:rFonts w:ascii="宋体" w:eastAsia="宋体" w:hAnsi="宋体" w:cs="宋体" w:hint="eastAsia"/>
                <w:b/>
                <w:bCs/>
                <w:color w:val="808080"/>
                <w:kern w:val="0"/>
                <w:sz w:val="18"/>
                <w:szCs w:val="18"/>
              </w:rPr>
              <w:t>IMAGE 对应actionVal无值</w:t>
            </w:r>
          </w:p>
          <w:p w:rsidR="00443B0E" w:rsidRPr="00443B0E" w:rsidRDefault="00443B0E" w:rsidP="00443B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8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3B0E">
              <w:rPr>
                <w:rFonts w:ascii="宋体" w:eastAsia="宋体" w:hAnsi="宋体" w:cs="宋体" w:hint="eastAsia"/>
                <w:b/>
                <w:bCs/>
                <w:color w:val="808080"/>
                <w:kern w:val="0"/>
                <w:sz w:val="18"/>
                <w:szCs w:val="18"/>
              </w:rPr>
              <w:t xml:space="preserve">AUDIO 对应actionVal存储音频时长，单位秒。如200表示录制200秒声音。 </w:t>
            </w:r>
          </w:p>
          <w:p w:rsidR="00443B0E" w:rsidRPr="00443B0E" w:rsidRDefault="00443B0E" w:rsidP="00443B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8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3B0E">
              <w:rPr>
                <w:rFonts w:ascii="宋体" w:eastAsia="宋体" w:hAnsi="宋体" w:cs="宋体" w:hint="eastAsia"/>
                <w:b/>
                <w:bCs/>
                <w:color w:val="808080"/>
                <w:kern w:val="0"/>
                <w:sz w:val="18"/>
                <w:szCs w:val="18"/>
              </w:rPr>
              <w:t>UPLOAD对应actionVal无值，配置此动作对应的事件一般是VIDEO，AUDIO等表示视频、声音录制结束后执行上传</w:t>
            </w:r>
          </w:p>
          <w:p w:rsidR="00D315E5" w:rsidRPr="00443B0E" w:rsidRDefault="00443B0E" w:rsidP="00443B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8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3B0E">
              <w:rPr>
                <w:rFonts w:ascii="宋体" w:eastAsia="宋体" w:hAnsi="宋体" w:cs="宋体" w:hint="eastAsia"/>
                <w:b/>
                <w:bCs/>
                <w:color w:val="808080"/>
                <w:kern w:val="0"/>
                <w:sz w:val="18"/>
                <w:szCs w:val="18"/>
              </w:rPr>
              <w:t xml:space="preserve">LINK </w:t>
            </w:r>
            <w:r w:rsidRPr="00443B0E">
              <w:rPr>
                <w:rFonts w:ascii="宋体" w:eastAsia="宋体" w:hAnsi="宋体" w:cs="宋体" w:hint="eastAsia"/>
                <w:b/>
                <w:bCs/>
                <w:color w:val="808080"/>
                <w:kern w:val="0"/>
                <w:sz w:val="18"/>
                <w:szCs w:val="18"/>
                <w:shd w:val="clear" w:color="auto" w:fill="FFFFFF"/>
              </w:rPr>
              <w:t>对应actionVal是一个URL网址，表示在头盔端访问这个网页，如无值，则对应的事件可能是SCAN表示扫描后打开扫描得到的网址。</w:t>
            </w:r>
          </w:p>
        </w:tc>
      </w:tr>
    </w:tbl>
    <w:p w:rsidR="00780955" w:rsidRDefault="00780955" w:rsidP="00780955">
      <w:pPr>
        <w:pStyle w:val="4"/>
      </w:pPr>
      <w:bookmarkStart w:id="93" w:name="_Toc520153781"/>
      <w:r>
        <w:rPr>
          <w:rFonts w:hint="eastAsia"/>
        </w:rPr>
        <w:lastRenderedPageBreak/>
        <w:t>3</w:t>
      </w:r>
      <w:r>
        <w:t xml:space="preserve">.5.2 </w:t>
      </w:r>
      <w:r w:rsidR="00A14A06">
        <w:rPr>
          <w:rFonts w:hint="eastAsia"/>
        </w:rPr>
        <w:t>获取</w:t>
      </w:r>
      <w:r>
        <w:rPr>
          <w:rFonts w:hint="eastAsia"/>
        </w:rPr>
        <w:t>工单</w:t>
      </w:r>
      <w:bookmarkEnd w:id="9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780955" w:rsidTr="00780955">
        <w:tc>
          <w:tcPr>
            <w:tcW w:w="1555" w:type="dxa"/>
          </w:tcPr>
          <w:p w:rsidR="00780955" w:rsidRDefault="00780955" w:rsidP="00780955">
            <w:r>
              <w:rPr>
                <w:rFonts w:hint="eastAsia"/>
              </w:rPr>
              <w:t>接口名</w:t>
            </w:r>
          </w:p>
        </w:tc>
        <w:tc>
          <w:tcPr>
            <w:tcW w:w="6741" w:type="dxa"/>
          </w:tcPr>
          <w:p w:rsidR="00780955" w:rsidRDefault="00780955" w:rsidP="00780955">
            <w:r>
              <w:rPr>
                <w:rFonts w:hint="eastAsia"/>
              </w:rPr>
              <w:t>/work</w:t>
            </w:r>
            <w:r>
              <w:t>order/</w:t>
            </w:r>
            <w:r w:rsidR="00A14A06">
              <w:rPr>
                <w:rFonts w:hint="eastAsia"/>
              </w:rPr>
              <w:t>get</w:t>
            </w:r>
            <w:r w:rsidR="00A14A06">
              <w:t>WorkOrder</w:t>
            </w:r>
          </w:p>
        </w:tc>
      </w:tr>
      <w:tr w:rsidR="00780955" w:rsidTr="00780955">
        <w:tc>
          <w:tcPr>
            <w:tcW w:w="1555" w:type="dxa"/>
          </w:tcPr>
          <w:p w:rsidR="00780955" w:rsidRDefault="00780955" w:rsidP="0078095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780955" w:rsidRDefault="00A14A06" w:rsidP="00780955">
            <w:r>
              <w:rPr>
                <w:rFonts w:hint="eastAsia"/>
              </w:rPr>
              <w:t>获取某个工单的</w:t>
            </w:r>
            <w:r w:rsidR="00B43109">
              <w:rPr>
                <w:rFonts w:hint="eastAsia"/>
              </w:rPr>
              <w:t>详细</w:t>
            </w:r>
            <w:r>
              <w:rPr>
                <w:rFonts w:hint="eastAsia"/>
              </w:rPr>
              <w:t>信息</w:t>
            </w:r>
          </w:p>
        </w:tc>
      </w:tr>
      <w:tr w:rsidR="00780955" w:rsidTr="00780955">
        <w:tc>
          <w:tcPr>
            <w:tcW w:w="1555" w:type="dxa"/>
          </w:tcPr>
          <w:p w:rsidR="00780955" w:rsidRDefault="00780955" w:rsidP="00780955">
            <w:r>
              <w:rPr>
                <w:rFonts w:hint="eastAsia"/>
              </w:rPr>
              <w:t>header签名</w:t>
            </w:r>
          </w:p>
        </w:tc>
        <w:tc>
          <w:tcPr>
            <w:tcW w:w="6741" w:type="dxa"/>
          </w:tcPr>
          <w:p w:rsidR="00780955" w:rsidRDefault="00780955" w:rsidP="00780955">
            <w:r>
              <w:rPr>
                <w:rFonts w:hint="eastAsia"/>
              </w:rPr>
              <w:t>需要</w:t>
            </w:r>
          </w:p>
        </w:tc>
      </w:tr>
      <w:tr w:rsidR="00780955" w:rsidTr="00780955">
        <w:tc>
          <w:tcPr>
            <w:tcW w:w="1555" w:type="dxa"/>
          </w:tcPr>
          <w:p w:rsidR="00780955" w:rsidRDefault="00780955" w:rsidP="00780955">
            <w:r>
              <w:rPr>
                <w:rFonts w:hint="eastAsia"/>
              </w:rPr>
              <w:t>请求方式</w:t>
            </w:r>
          </w:p>
        </w:tc>
        <w:tc>
          <w:tcPr>
            <w:tcW w:w="6741" w:type="dxa"/>
          </w:tcPr>
          <w:p w:rsidR="00780955" w:rsidRDefault="00780955" w:rsidP="00780955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780955" w:rsidTr="00780955">
        <w:tc>
          <w:tcPr>
            <w:tcW w:w="1555" w:type="dxa"/>
          </w:tcPr>
          <w:p w:rsidR="00780955" w:rsidRDefault="00780955" w:rsidP="0078095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780955" w:rsidRDefault="00780955" w:rsidP="00780955">
            <w:r>
              <w:t>orderNo:</w:t>
            </w:r>
            <w:r>
              <w:rPr>
                <w:rFonts w:hint="eastAsia"/>
              </w:rPr>
              <w:t>工单号</w:t>
            </w:r>
          </w:p>
        </w:tc>
      </w:tr>
      <w:tr w:rsidR="00780955" w:rsidTr="00780955">
        <w:tc>
          <w:tcPr>
            <w:tcW w:w="1555" w:type="dxa"/>
          </w:tcPr>
          <w:p w:rsidR="00780955" w:rsidRDefault="00780955" w:rsidP="00780955">
            <w:r>
              <w:rPr>
                <w:rFonts w:hint="eastAsia"/>
              </w:rPr>
              <w:t>参数格式</w:t>
            </w:r>
          </w:p>
        </w:tc>
        <w:tc>
          <w:tcPr>
            <w:tcW w:w="6741" w:type="dxa"/>
          </w:tcPr>
          <w:p w:rsidR="00780955" w:rsidRDefault="00780955" w:rsidP="00780955">
            <w:r>
              <w:rPr>
                <w:rFonts w:hint="eastAsia"/>
              </w:rPr>
              <w:t>键值对</w:t>
            </w:r>
          </w:p>
        </w:tc>
      </w:tr>
      <w:tr w:rsidR="00780955" w:rsidTr="00780955">
        <w:tc>
          <w:tcPr>
            <w:tcW w:w="1555" w:type="dxa"/>
          </w:tcPr>
          <w:p w:rsidR="00780955" w:rsidRDefault="00780955" w:rsidP="00780955">
            <w:r>
              <w:rPr>
                <w:rFonts w:hint="eastAsia"/>
              </w:rPr>
              <w:t>成功反馈</w:t>
            </w:r>
          </w:p>
        </w:tc>
        <w:tc>
          <w:tcPr>
            <w:tcW w:w="6741" w:type="dxa"/>
          </w:tcPr>
          <w:p w:rsidR="00780955" w:rsidRDefault="00780955" w:rsidP="00780955">
            <w:r>
              <w:t>Json</w:t>
            </w:r>
            <w:r>
              <w:rPr>
                <w:rFonts w:hint="eastAsia"/>
              </w:rPr>
              <w:t>格式</w:t>
            </w:r>
          </w:p>
          <w:p w:rsidR="00780955" w:rsidRDefault="00780955" w:rsidP="00780955">
            <w:r>
              <w:rPr>
                <w:rFonts w:hint="eastAsia"/>
              </w:rPr>
              <w:t>{</w:t>
            </w:r>
          </w:p>
          <w:p w:rsidR="00780955" w:rsidRDefault="00780955" w:rsidP="00780955">
            <w:r>
              <w:rPr>
                <w:rFonts w:hint="eastAsia"/>
              </w:rPr>
              <w:t>s</w:t>
            </w:r>
            <w:r>
              <w:t>uccess:true,</w:t>
            </w:r>
          </w:p>
          <w:p w:rsidR="00780955" w:rsidRDefault="00780955" w:rsidP="00780955">
            <w:r>
              <w:rPr>
                <w:rFonts w:hint="eastAsia"/>
              </w:rPr>
              <w:t>d</w:t>
            </w:r>
            <w:r>
              <w:t>ata:{</w:t>
            </w:r>
          </w:p>
          <w:p w:rsidR="00780955" w:rsidRDefault="00780955" w:rsidP="00A14A06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E67DFB">
              <w:t xml:space="preserve"> …//</w:t>
            </w:r>
            <w:r w:rsidR="00E67DFB">
              <w:rPr>
                <w:rFonts w:hint="eastAsia"/>
              </w:rPr>
              <w:t>数据格式参见3</w:t>
            </w:r>
            <w:r w:rsidR="00E67DFB">
              <w:t>.5.1</w:t>
            </w:r>
            <w:r w:rsidR="00E67DFB">
              <w:rPr>
                <w:rFonts w:hint="eastAsia"/>
              </w:rPr>
              <w:t xml:space="preserve"> w</w:t>
            </w:r>
            <w:r w:rsidR="00E67DFB">
              <w:t>orkOrderList</w:t>
            </w:r>
            <w:r w:rsidR="0087483A">
              <w:rPr>
                <w:rFonts w:hint="eastAsia"/>
              </w:rPr>
              <w:t>列表中单个</w:t>
            </w:r>
            <w:r w:rsidR="00E67DFB">
              <w:rPr>
                <w:rFonts w:hint="eastAsia"/>
              </w:rPr>
              <w:t>元素</w:t>
            </w:r>
            <w:r w:rsidR="0087483A">
              <w:rPr>
                <w:rFonts w:hint="eastAsia"/>
              </w:rPr>
              <w:t>的</w:t>
            </w:r>
            <w:r w:rsidR="00E67DFB">
              <w:rPr>
                <w:rFonts w:hint="eastAsia"/>
              </w:rPr>
              <w:t>定义</w:t>
            </w:r>
          </w:p>
          <w:p w:rsidR="00A14A06" w:rsidRDefault="00780955" w:rsidP="00A14A06">
            <w:pPr>
              <w:ind w:firstLineChars="100" w:firstLine="210"/>
            </w:pPr>
            <w:r>
              <w:t>}//</w:t>
            </w:r>
            <w:r w:rsidR="00A14A06">
              <w:rPr>
                <w:rFonts w:hint="eastAsia"/>
              </w:rPr>
              <w:t>工单数据</w:t>
            </w:r>
          </w:p>
          <w:p w:rsidR="00780955" w:rsidRDefault="00780955" w:rsidP="00A14A06">
            <w:r>
              <w:t>}</w:t>
            </w:r>
          </w:p>
        </w:tc>
      </w:tr>
      <w:tr w:rsidR="00780955" w:rsidTr="00780955">
        <w:tc>
          <w:tcPr>
            <w:tcW w:w="1555" w:type="dxa"/>
          </w:tcPr>
          <w:p w:rsidR="00780955" w:rsidRDefault="00780955" w:rsidP="00780955">
            <w:r>
              <w:rPr>
                <w:rFonts w:hint="eastAsia"/>
              </w:rPr>
              <w:t>失败反馈</w:t>
            </w:r>
          </w:p>
        </w:tc>
        <w:tc>
          <w:tcPr>
            <w:tcW w:w="6741" w:type="dxa"/>
          </w:tcPr>
          <w:p w:rsidR="00780955" w:rsidRDefault="00780955" w:rsidP="00780955">
            <w:r>
              <w:t>Json</w:t>
            </w:r>
            <w:r>
              <w:rPr>
                <w:rFonts w:hint="eastAsia"/>
              </w:rPr>
              <w:t>格式</w:t>
            </w:r>
          </w:p>
          <w:p w:rsidR="00780955" w:rsidRDefault="00780955" w:rsidP="00780955">
            <w:r>
              <w:rPr>
                <w:rFonts w:hint="eastAsia"/>
              </w:rPr>
              <w:t>{</w:t>
            </w:r>
          </w:p>
          <w:p w:rsidR="00780955" w:rsidRDefault="00780955" w:rsidP="00780955">
            <w:r>
              <w:rPr>
                <w:rFonts w:hint="eastAsia"/>
              </w:rPr>
              <w:t>s</w:t>
            </w:r>
            <w:r>
              <w:t>uccess:false,</w:t>
            </w:r>
          </w:p>
          <w:p w:rsidR="00780955" w:rsidRDefault="00780955" w:rsidP="00780955">
            <w:r>
              <w:rPr>
                <w:rFonts w:hint="eastAsia"/>
              </w:rPr>
              <w:t>m</w:t>
            </w:r>
            <w:r>
              <w:t>essage:”</w:t>
            </w:r>
            <w:r>
              <w:rPr>
                <w:rFonts w:hint="eastAsia"/>
              </w:rPr>
              <w:t>失败的原因文字描述</w:t>
            </w:r>
            <w:r>
              <w:t>”</w:t>
            </w:r>
          </w:p>
          <w:p w:rsidR="00780955" w:rsidRDefault="00780955" w:rsidP="00780955">
            <w:r>
              <w:t>}</w:t>
            </w:r>
          </w:p>
        </w:tc>
      </w:tr>
    </w:tbl>
    <w:p w:rsidR="00780955" w:rsidRDefault="00780955" w:rsidP="00780955"/>
    <w:p w:rsidR="00780955" w:rsidRDefault="00780955" w:rsidP="00780955"/>
    <w:p w:rsidR="00800ED5" w:rsidRDefault="00800ED5" w:rsidP="004877F2"/>
    <w:p w:rsidR="00800ED5" w:rsidRDefault="00800ED5" w:rsidP="00800ED5">
      <w:pPr>
        <w:pStyle w:val="4"/>
      </w:pPr>
      <w:bookmarkStart w:id="94" w:name="_Toc520153782"/>
      <w:r>
        <w:rPr>
          <w:rFonts w:hint="eastAsia"/>
        </w:rPr>
        <w:lastRenderedPageBreak/>
        <w:t>3</w:t>
      </w:r>
      <w:r>
        <w:t>.5.</w:t>
      </w:r>
      <w:r w:rsidR="00780955">
        <w:t>3</w:t>
      </w:r>
      <w:r>
        <w:t xml:space="preserve"> </w:t>
      </w:r>
      <w:r>
        <w:rPr>
          <w:rFonts w:hint="eastAsia"/>
        </w:rPr>
        <w:t>工单开始</w:t>
      </w:r>
      <w:bookmarkEnd w:id="9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A46D04" w:rsidTr="0098254F">
        <w:tc>
          <w:tcPr>
            <w:tcW w:w="1555" w:type="dxa"/>
          </w:tcPr>
          <w:p w:rsidR="00A46D04" w:rsidRDefault="00A46D04" w:rsidP="0098254F">
            <w:r>
              <w:rPr>
                <w:rFonts w:hint="eastAsia"/>
              </w:rPr>
              <w:t>接口名</w:t>
            </w:r>
          </w:p>
        </w:tc>
        <w:tc>
          <w:tcPr>
            <w:tcW w:w="6741" w:type="dxa"/>
          </w:tcPr>
          <w:p w:rsidR="00A46D04" w:rsidRDefault="006E4E3F" w:rsidP="0098254F">
            <w:r>
              <w:rPr>
                <w:rFonts w:hint="eastAsia"/>
              </w:rPr>
              <w:t>/work</w:t>
            </w:r>
            <w:r>
              <w:t>order/start</w:t>
            </w:r>
          </w:p>
        </w:tc>
      </w:tr>
      <w:tr w:rsidR="00A46D04" w:rsidTr="0098254F">
        <w:tc>
          <w:tcPr>
            <w:tcW w:w="1555" w:type="dxa"/>
          </w:tcPr>
          <w:p w:rsidR="00A46D04" w:rsidRDefault="00A46D04" w:rsidP="0098254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A46D04" w:rsidRDefault="006E4E3F" w:rsidP="0098254F">
            <w:r>
              <w:rPr>
                <w:rFonts w:hint="eastAsia"/>
              </w:rPr>
              <w:t>告诉服务器服务人员已经开始执行此工单</w:t>
            </w:r>
          </w:p>
        </w:tc>
      </w:tr>
      <w:tr w:rsidR="00A46D04" w:rsidTr="0098254F">
        <w:tc>
          <w:tcPr>
            <w:tcW w:w="1555" w:type="dxa"/>
          </w:tcPr>
          <w:p w:rsidR="00A46D04" w:rsidRDefault="00A46D04" w:rsidP="0098254F">
            <w:r>
              <w:rPr>
                <w:rFonts w:hint="eastAsia"/>
              </w:rPr>
              <w:t>header签名</w:t>
            </w:r>
          </w:p>
        </w:tc>
        <w:tc>
          <w:tcPr>
            <w:tcW w:w="6741" w:type="dxa"/>
          </w:tcPr>
          <w:p w:rsidR="00A46D04" w:rsidRDefault="00A46D04" w:rsidP="0098254F">
            <w:r>
              <w:rPr>
                <w:rFonts w:hint="eastAsia"/>
              </w:rPr>
              <w:t>需要</w:t>
            </w:r>
          </w:p>
        </w:tc>
      </w:tr>
      <w:tr w:rsidR="00A46D04" w:rsidTr="0098254F">
        <w:tc>
          <w:tcPr>
            <w:tcW w:w="1555" w:type="dxa"/>
          </w:tcPr>
          <w:p w:rsidR="00A46D04" w:rsidRDefault="00A46D04" w:rsidP="0098254F">
            <w:r>
              <w:rPr>
                <w:rFonts w:hint="eastAsia"/>
              </w:rPr>
              <w:t>请求方式</w:t>
            </w:r>
          </w:p>
        </w:tc>
        <w:tc>
          <w:tcPr>
            <w:tcW w:w="6741" w:type="dxa"/>
          </w:tcPr>
          <w:p w:rsidR="00A46D04" w:rsidRDefault="0031023D" w:rsidP="0098254F">
            <w:r>
              <w:t>p</w:t>
            </w:r>
            <w:r w:rsidR="00FD234B">
              <w:rPr>
                <w:rFonts w:hint="eastAsia"/>
              </w:rPr>
              <w:t>ost</w:t>
            </w:r>
          </w:p>
        </w:tc>
      </w:tr>
      <w:tr w:rsidR="00A46D04" w:rsidTr="0098254F">
        <w:tc>
          <w:tcPr>
            <w:tcW w:w="1555" w:type="dxa"/>
          </w:tcPr>
          <w:p w:rsidR="00A46D04" w:rsidRDefault="00A46D04" w:rsidP="0098254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A46D04" w:rsidRDefault="00FD234B" w:rsidP="0098254F">
            <w:r>
              <w:t>orderNo:</w:t>
            </w:r>
            <w:r>
              <w:rPr>
                <w:rFonts w:hint="eastAsia"/>
              </w:rPr>
              <w:t>工单号</w:t>
            </w:r>
          </w:p>
        </w:tc>
      </w:tr>
      <w:tr w:rsidR="00A46D04" w:rsidTr="0098254F">
        <w:tc>
          <w:tcPr>
            <w:tcW w:w="1555" w:type="dxa"/>
          </w:tcPr>
          <w:p w:rsidR="00A46D04" w:rsidRDefault="00A46D04" w:rsidP="0098254F">
            <w:r>
              <w:rPr>
                <w:rFonts w:hint="eastAsia"/>
              </w:rPr>
              <w:t>参数格式</w:t>
            </w:r>
          </w:p>
        </w:tc>
        <w:tc>
          <w:tcPr>
            <w:tcW w:w="6741" w:type="dxa"/>
          </w:tcPr>
          <w:p w:rsidR="00A46D04" w:rsidRDefault="00FD234B" w:rsidP="0098254F">
            <w:r>
              <w:rPr>
                <w:rFonts w:hint="eastAsia"/>
              </w:rPr>
              <w:t>键值对</w:t>
            </w:r>
          </w:p>
        </w:tc>
      </w:tr>
      <w:tr w:rsidR="00A46D04" w:rsidTr="0098254F">
        <w:tc>
          <w:tcPr>
            <w:tcW w:w="1555" w:type="dxa"/>
          </w:tcPr>
          <w:p w:rsidR="00A46D04" w:rsidRDefault="00A46D04" w:rsidP="0098254F">
            <w:r>
              <w:rPr>
                <w:rFonts w:hint="eastAsia"/>
              </w:rPr>
              <w:t>成功反馈</w:t>
            </w:r>
          </w:p>
        </w:tc>
        <w:tc>
          <w:tcPr>
            <w:tcW w:w="6741" w:type="dxa"/>
          </w:tcPr>
          <w:p w:rsidR="00A46D04" w:rsidRDefault="00A46D04" w:rsidP="0098254F">
            <w:r>
              <w:t>Json</w:t>
            </w:r>
            <w:r>
              <w:rPr>
                <w:rFonts w:hint="eastAsia"/>
              </w:rPr>
              <w:t>格式</w:t>
            </w:r>
          </w:p>
          <w:p w:rsidR="00A46D04" w:rsidRDefault="00A46D04" w:rsidP="0098254F">
            <w:r>
              <w:rPr>
                <w:rFonts w:hint="eastAsia"/>
              </w:rPr>
              <w:t>{</w:t>
            </w:r>
          </w:p>
          <w:p w:rsidR="00A46D04" w:rsidRDefault="00A46D04" w:rsidP="0098254F">
            <w:r>
              <w:rPr>
                <w:rFonts w:hint="eastAsia"/>
              </w:rPr>
              <w:t>s</w:t>
            </w:r>
            <w:r>
              <w:t>uccess:true</w:t>
            </w:r>
            <w:r w:rsidR="00FD234B">
              <w:t>,</w:t>
            </w:r>
          </w:p>
          <w:p w:rsidR="00C303FF" w:rsidRDefault="00FD234B" w:rsidP="0098254F">
            <w:r>
              <w:rPr>
                <w:rFonts w:hint="eastAsia"/>
              </w:rPr>
              <w:t>d</w:t>
            </w:r>
            <w:r>
              <w:t>ata:</w:t>
            </w:r>
            <w:r w:rsidR="00C303FF">
              <w:t>{</w:t>
            </w:r>
          </w:p>
          <w:p w:rsidR="00C303FF" w:rsidRDefault="00C303FF" w:rsidP="0098254F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392331">
              <w:t>orderS</w:t>
            </w:r>
            <w:r>
              <w:t>tate:”ING”,</w:t>
            </w:r>
          </w:p>
          <w:p w:rsidR="00C303FF" w:rsidRDefault="00C303FF" w:rsidP="0098254F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392331">
              <w:t>orderS</w:t>
            </w:r>
            <w:r>
              <w:t>tateName:”</w:t>
            </w:r>
            <w:r>
              <w:rPr>
                <w:rFonts w:hint="eastAsia"/>
              </w:rPr>
              <w:t>进行中</w:t>
            </w:r>
            <w:r>
              <w:t>”</w:t>
            </w:r>
          </w:p>
          <w:p w:rsidR="00FD234B" w:rsidRDefault="00C303FF" w:rsidP="0098254F">
            <w:r>
              <w:t>}</w:t>
            </w:r>
            <w:r w:rsidR="00FD234B">
              <w:t>//</w:t>
            </w:r>
            <w:r w:rsidR="00FD234B">
              <w:rPr>
                <w:rFonts w:hint="eastAsia"/>
              </w:rPr>
              <w:t>本工单最新的状态</w:t>
            </w:r>
          </w:p>
          <w:p w:rsidR="00A46D04" w:rsidRDefault="00A46D04" w:rsidP="0098254F">
            <w:r>
              <w:t>}</w:t>
            </w:r>
          </w:p>
        </w:tc>
      </w:tr>
      <w:tr w:rsidR="00A46D04" w:rsidTr="0098254F">
        <w:tc>
          <w:tcPr>
            <w:tcW w:w="1555" w:type="dxa"/>
          </w:tcPr>
          <w:p w:rsidR="00A46D04" w:rsidRDefault="00A46D04" w:rsidP="0098254F">
            <w:r>
              <w:rPr>
                <w:rFonts w:hint="eastAsia"/>
              </w:rPr>
              <w:t>失败反馈</w:t>
            </w:r>
          </w:p>
        </w:tc>
        <w:tc>
          <w:tcPr>
            <w:tcW w:w="6741" w:type="dxa"/>
          </w:tcPr>
          <w:p w:rsidR="00A46D04" w:rsidRDefault="00A46D04" w:rsidP="0098254F">
            <w:r>
              <w:t>Json</w:t>
            </w:r>
            <w:r>
              <w:rPr>
                <w:rFonts w:hint="eastAsia"/>
              </w:rPr>
              <w:t>格式</w:t>
            </w:r>
          </w:p>
          <w:p w:rsidR="00A46D04" w:rsidRDefault="00A46D04" w:rsidP="0098254F">
            <w:r>
              <w:rPr>
                <w:rFonts w:hint="eastAsia"/>
              </w:rPr>
              <w:t>{</w:t>
            </w:r>
          </w:p>
          <w:p w:rsidR="00A46D04" w:rsidRDefault="00A46D04" w:rsidP="0098254F">
            <w:r>
              <w:rPr>
                <w:rFonts w:hint="eastAsia"/>
              </w:rPr>
              <w:t>s</w:t>
            </w:r>
            <w:r>
              <w:t>uccess:false,</w:t>
            </w:r>
          </w:p>
          <w:p w:rsidR="00A46D04" w:rsidRDefault="00A46D04" w:rsidP="0098254F">
            <w:r>
              <w:rPr>
                <w:rFonts w:hint="eastAsia"/>
              </w:rPr>
              <w:t>m</w:t>
            </w:r>
            <w:r>
              <w:t>essage:”</w:t>
            </w:r>
            <w:r>
              <w:rPr>
                <w:rFonts w:hint="eastAsia"/>
              </w:rPr>
              <w:t>失败的原因文字描述</w:t>
            </w:r>
            <w:r>
              <w:t>”</w:t>
            </w:r>
          </w:p>
          <w:p w:rsidR="00A46D04" w:rsidRDefault="00A46D04" w:rsidP="0098254F">
            <w:r>
              <w:t>}</w:t>
            </w:r>
          </w:p>
        </w:tc>
      </w:tr>
    </w:tbl>
    <w:p w:rsidR="00800ED5" w:rsidRDefault="00800ED5" w:rsidP="004877F2"/>
    <w:p w:rsidR="00800ED5" w:rsidRDefault="00800ED5" w:rsidP="004877F2"/>
    <w:p w:rsidR="00800ED5" w:rsidRDefault="00800ED5" w:rsidP="00800ED5">
      <w:pPr>
        <w:pStyle w:val="4"/>
      </w:pPr>
      <w:bookmarkStart w:id="95" w:name="_Toc520153783"/>
      <w:r>
        <w:rPr>
          <w:rFonts w:hint="eastAsia"/>
        </w:rPr>
        <w:t>3</w:t>
      </w:r>
      <w:r>
        <w:t>.5.</w:t>
      </w:r>
      <w:r w:rsidR="00780955">
        <w:t>4</w:t>
      </w:r>
      <w:r>
        <w:t xml:space="preserve"> </w:t>
      </w:r>
      <w:r>
        <w:rPr>
          <w:rFonts w:hint="eastAsia"/>
        </w:rPr>
        <w:t>工单结束</w:t>
      </w:r>
      <w:bookmarkEnd w:id="9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A46D04" w:rsidTr="0098254F">
        <w:tc>
          <w:tcPr>
            <w:tcW w:w="1555" w:type="dxa"/>
          </w:tcPr>
          <w:p w:rsidR="00A46D04" w:rsidRDefault="00A46D04" w:rsidP="0098254F">
            <w:r>
              <w:rPr>
                <w:rFonts w:hint="eastAsia"/>
              </w:rPr>
              <w:t>接口名</w:t>
            </w:r>
          </w:p>
        </w:tc>
        <w:tc>
          <w:tcPr>
            <w:tcW w:w="6741" w:type="dxa"/>
          </w:tcPr>
          <w:p w:rsidR="00A46D04" w:rsidRDefault="006E4E3F" w:rsidP="0098254F">
            <w:r>
              <w:rPr>
                <w:rFonts w:hint="eastAsia"/>
              </w:rPr>
              <w:t>/work</w:t>
            </w:r>
            <w:r>
              <w:t>order/end</w:t>
            </w:r>
          </w:p>
        </w:tc>
      </w:tr>
      <w:tr w:rsidR="006E4E3F" w:rsidTr="0098254F">
        <w:tc>
          <w:tcPr>
            <w:tcW w:w="1555" w:type="dxa"/>
          </w:tcPr>
          <w:p w:rsidR="006E4E3F" w:rsidRDefault="006E4E3F" w:rsidP="006E4E3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6E4E3F" w:rsidRDefault="006E4E3F" w:rsidP="006E4E3F">
            <w:r>
              <w:rPr>
                <w:rFonts w:hint="eastAsia"/>
              </w:rPr>
              <w:t>告诉服务器服务人员已经结束执行此工单</w:t>
            </w:r>
          </w:p>
        </w:tc>
      </w:tr>
      <w:tr w:rsidR="006E4E3F" w:rsidTr="0098254F">
        <w:tc>
          <w:tcPr>
            <w:tcW w:w="1555" w:type="dxa"/>
          </w:tcPr>
          <w:p w:rsidR="006E4E3F" w:rsidRDefault="006E4E3F" w:rsidP="006E4E3F">
            <w:r>
              <w:rPr>
                <w:rFonts w:hint="eastAsia"/>
              </w:rPr>
              <w:t>header签名</w:t>
            </w:r>
          </w:p>
        </w:tc>
        <w:tc>
          <w:tcPr>
            <w:tcW w:w="6741" w:type="dxa"/>
          </w:tcPr>
          <w:p w:rsidR="006E4E3F" w:rsidRDefault="006E4E3F" w:rsidP="006E4E3F">
            <w:r>
              <w:rPr>
                <w:rFonts w:hint="eastAsia"/>
              </w:rPr>
              <w:t>需要</w:t>
            </w:r>
          </w:p>
        </w:tc>
      </w:tr>
      <w:tr w:rsidR="00FD234B" w:rsidTr="0098254F">
        <w:tc>
          <w:tcPr>
            <w:tcW w:w="1555" w:type="dxa"/>
          </w:tcPr>
          <w:p w:rsidR="00FD234B" w:rsidRDefault="00FD234B" w:rsidP="00FD234B">
            <w:r>
              <w:rPr>
                <w:rFonts w:hint="eastAsia"/>
              </w:rPr>
              <w:t>请求方式</w:t>
            </w:r>
          </w:p>
        </w:tc>
        <w:tc>
          <w:tcPr>
            <w:tcW w:w="6741" w:type="dxa"/>
          </w:tcPr>
          <w:p w:rsidR="00FD234B" w:rsidRDefault="0031023D" w:rsidP="00FD234B">
            <w:r>
              <w:t>p</w:t>
            </w:r>
            <w:r w:rsidR="00FD234B">
              <w:rPr>
                <w:rFonts w:hint="eastAsia"/>
              </w:rPr>
              <w:t>ost</w:t>
            </w:r>
          </w:p>
        </w:tc>
      </w:tr>
      <w:tr w:rsidR="00FD234B" w:rsidTr="0098254F">
        <w:tc>
          <w:tcPr>
            <w:tcW w:w="1555" w:type="dxa"/>
          </w:tcPr>
          <w:p w:rsidR="00FD234B" w:rsidRDefault="00FD234B" w:rsidP="00FD234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FD234B" w:rsidRDefault="00FD234B" w:rsidP="00FD234B">
            <w:r>
              <w:t>orderNo:</w:t>
            </w:r>
            <w:r>
              <w:rPr>
                <w:rFonts w:hint="eastAsia"/>
              </w:rPr>
              <w:t>工单号</w:t>
            </w:r>
          </w:p>
        </w:tc>
      </w:tr>
      <w:tr w:rsidR="00FD234B" w:rsidTr="0098254F">
        <w:tc>
          <w:tcPr>
            <w:tcW w:w="1555" w:type="dxa"/>
          </w:tcPr>
          <w:p w:rsidR="00FD234B" w:rsidRDefault="00FD234B" w:rsidP="00FD234B">
            <w:r>
              <w:rPr>
                <w:rFonts w:hint="eastAsia"/>
              </w:rPr>
              <w:t>参数格式</w:t>
            </w:r>
          </w:p>
        </w:tc>
        <w:tc>
          <w:tcPr>
            <w:tcW w:w="6741" w:type="dxa"/>
          </w:tcPr>
          <w:p w:rsidR="00FD234B" w:rsidRDefault="00FD234B" w:rsidP="00FD234B">
            <w:r>
              <w:rPr>
                <w:rFonts w:hint="eastAsia"/>
              </w:rPr>
              <w:t>键值对</w:t>
            </w:r>
          </w:p>
        </w:tc>
      </w:tr>
      <w:tr w:rsidR="006E4E3F" w:rsidTr="0098254F">
        <w:tc>
          <w:tcPr>
            <w:tcW w:w="1555" w:type="dxa"/>
          </w:tcPr>
          <w:p w:rsidR="006E4E3F" w:rsidRDefault="006E4E3F" w:rsidP="006E4E3F">
            <w:r>
              <w:rPr>
                <w:rFonts w:hint="eastAsia"/>
              </w:rPr>
              <w:t>成功反馈</w:t>
            </w:r>
          </w:p>
        </w:tc>
        <w:tc>
          <w:tcPr>
            <w:tcW w:w="6741" w:type="dxa"/>
          </w:tcPr>
          <w:p w:rsidR="006E4E3F" w:rsidRDefault="006E4E3F" w:rsidP="006E4E3F">
            <w:r>
              <w:t>Json</w:t>
            </w:r>
            <w:r>
              <w:rPr>
                <w:rFonts w:hint="eastAsia"/>
              </w:rPr>
              <w:t>格式</w:t>
            </w:r>
          </w:p>
          <w:p w:rsidR="006E4E3F" w:rsidRDefault="006E4E3F" w:rsidP="006E4E3F">
            <w:r>
              <w:rPr>
                <w:rFonts w:hint="eastAsia"/>
              </w:rPr>
              <w:t>{</w:t>
            </w:r>
          </w:p>
          <w:p w:rsidR="006E4E3F" w:rsidRDefault="006E4E3F" w:rsidP="006E4E3F">
            <w:r>
              <w:rPr>
                <w:rFonts w:hint="eastAsia"/>
              </w:rPr>
              <w:t>s</w:t>
            </w:r>
            <w:r>
              <w:t>uccess:true</w:t>
            </w:r>
            <w:r w:rsidR="00FD234B">
              <w:t>,</w:t>
            </w:r>
          </w:p>
          <w:p w:rsidR="00C303FF" w:rsidRDefault="00C303FF" w:rsidP="00C303FF">
            <w:r>
              <w:rPr>
                <w:rFonts w:hint="eastAsia"/>
              </w:rPr>
              <w:t>d</w:t>
            </w:r>
            <w:r>
              <w:t>ata:{</w:t>
            </w:r>
          </w:p>
          <w:p w:rsidR="00C303FF" w:rsidRDefault="00C303FF" w:rsidP="00C303FF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392331">
              <w:t>orderS</w:t>
            </w:r>
            <w:r>
              <w:t>tate:”END”,</w:t>
            </w:r>
          </w:p>
          <w:p w:rsidR="00C303FF" w:rsidRDefault="00C303FF" w:rsidP="00C303FF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392331">
              <w:t>orderS</w:t>
            </w:r>
            <w:r>
              <w:t>tateName:”</w:t>
            </w:r>
            <w:r>
              <w:rPr>
                <w:rFonts w:hint="eastAsia"/>
              </w:rPr>
              <w:t>已结束</w:t>
            </w:r>
            <w:r>
              <w:t>”</w:t>
            </w:r>
          </w:p>
          <w:p w:rsidR="00C303FF" w:rsidRDefault="00C303FF" w:rsidP="00C303FF">
            <w:r>
              <w:t>}//</w:t>
            </w:r>
            <w:r>
              <w:rPr>
                <w:rFonts w:hint="eastAsia"/>
              </w:rPr>
              <w:t>本工单最新的状态</w:t>
            </w:r>
          </w:p>
          <w:p w:rsidR="006E4E3F" w:rsidRDefault="006E4E3F" w:rsidP="006E4E3F">
            <w:r>
              <w:t>}</w:t>
            </w:r>
          </w:p>
        </w:tc>
      </w:tr>
      <w:tr w:rsidR="006E4E3F" w:rsidTr="0098254F">
        <w:tc>
          <w:tcPr>
            <w:tcW w:w="1555" w:type="dxa"/>
          </w:tcPr>
          <w:p w:rsidR="006E4E3F" w:rsidRDefault="006E4E3F" w:rsidP="006E4E3F">
            <w:r>
              <w:rPr>
                <w:rFonts w:hint="eastAsia"/>
              </w:rPr>
              <w:t>失败反馈</w:t>
            </w:r>
          </w:p>
        </w:tc>
        <w:tc>
          <w:tcPr>
            <w:tcW w:w="6741" w:type="dxa"/>
          </w:tcPr>
          <w:p w:rsidR="006E4E3F" w:rsidRDefault="006E4E3F" w:rsidP="006E4E3F">
            <w:r>
              <w:t>Json</w:t>
            </w:r>
            <w:r>
              <w:rPr>
                <w:rFonts w:hint="eastAsia"/>
              </w:rPr>
              <w:t>格式</w:t>
            </w:r>
          </w:p>
          <w:p w:rsidR="006E4E3F" w:rsidRDefault="006E4E3F" w:rsidP="006E4E3F">
            <w:r>
              <w:rPr>
                <w:rFonts w:hint="eastAsia"/>
              </w:rPr>
              <w:t>{</w:t>
            </w:r>
          </w:p>
          <w:p w:rsidR="006E4E3F" w:rsidRDefault="006E4E3F" w:rsidP="006E4E3F">
            <w:r>
              <w:rPr>
                <w:rFonts w:hint="eastAsia"/>
              </w:rPr>
              <w:lastRenderedPageBreak/>
              <w:t>s</w:t>
            </w:r>
            <w:r>
              <w:t>uccess:false,</w:t>
            </w:r>
          </w:p>
          <w:p w:rsidR="006E4E3F" w:rsidRDefault="006E4E3F" w:rsidP="006E4E3F">
            <w:r>
              <w:rPr>
                <w:rFonts w:hint="eastAsia"/>
              </w:rPr>
              <w:t>m</w:t>
            </w:r>
            <w:r>
              <w:t>essage:”</w:t>
            </w:r>
            <w:r>
              <w:rPr>
                <w:rFonts w:hint="eastAsia"/>
              </w:rPr>
              <w:t>失败的原因文字描述</w:t>
            </w:r>
            <w:r>
              <w:t>”</w:t>
            </w:r>
          </w:p>
          <w:p w:rsidR="006E4E3F" w:rsidRDefault="006E4E3F" w:rsidP="006E4E3F">
            <w:r>
              <w:t>}</w:t>
            </w:r>
          </w:p>
        </w:tc>
      </w:tr>
    </w:tbl>
    <w:p w:rsidR="00A46D04" w:rsidRDefault="00A46D04" w:rsidP="00A46D04"/>
    <w:p w:rsidR="00A46D04" w:rsidRDefault="00A46D04" w:rsidP="00A46D04"/>
    <w:p w:rsidR="00A46D04" w:rsidRDefault="00A46D04" w:rsidP="00A46D04">
      <w:pPr>
        <w:pStyle w:val="4"/>
      </w:pPr>
      <w:bookmarkStart w:id="96" w:name="_Toc520153784"/>
      <w:r>
        <w:rPr>
          <w:rFonts w:hint="eastAsia"/>
        </w:rPr>
        <w:t>3</w:t>
      </w:r>
      <w:r>
        <w:t>.5.</w:t>
      </w:r>
      <w:r w:rsidR="008671E9">
        <w:t>5</w:t>
      </w:r>
      <w:r>
        <w:t xml:space="preserve"> </w:t>
      </w:r>
      <w:r>
        <w:rPr>
          <w:rFonts w:hint="eastAsia"/>
        </w:rPr>
        <w:t>增加协助次数</w:t>
      </w:r>
      <w:bookmarkEnd w:id="96"/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555"/>
        <w:gridCol w:w="6741"/>
      </w:tblGrid>
      <w:tr w:rsidR="000F0EE7" w:rsidTr="000F0EE7">
        <w:tc>
          <w:tcPr>
            <w:tcW w:w="1555" w:type="dxa"/>
          </w:tcPr>
          <w:p w:rsidR="000F0EE7" w:rsidRDefault="000F0EE7" w:rsidP="00293D82">
            <w:r>
              <w:rPr>
                <w:rFonts w:hint="eastAsia"/>
              </w:rPr>
              <w:t>接口名</w:t>
            </w:r>
          </w:p>
        </w:tc>
        <w:tc>
          <w:tcPr>
            <w:tcW w:w="6741" w:type="dxa"/>
          </w:tcPr>
          <w:p w:rsidR="000F0EE7" w:rsidRDefault="000F0EE7" w:rsidP="00293D82">
            <w:r>
              <w:rPr>
                <w:rFonts w:hint="eastAsia"/>
              </w:rPr>
              <w:t>/work</w:t>
            </w:r>
            <w:r>
              <w:t>order/</w:t>
            </w:r>
            <w:r w:rsidRPr="00293D82">
              <w:t>addCollaborate</w:t>
            </w:r>
          </w:p>
        </w:tc>
      </w:tr>
      <w:tr w:rsidR="000F0EE7" w:rsidTr="000F0EE7">
        <w:tc>
          <w:tcPr>
            <w:tcW w:w="1555" w:type="dxa"/>
          </w:tcPr>
          <w:p w:rsidR="000F0EE7" w:rsidRDefault="000F0EE7" w:rsidP="00293D82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0F0EE7" w:rsidRDefault="000F0EE7" w:rsidP="00293D82">
            <w:r>
              <w:rPr>
                <w:rFonts w:hint="eastAsia"/>
              </w:rPr>
              <w:t>告诉服务器服务人员执行此工单时新执行了1次协作</w:t>
            </w:r>
          </w:p>
        </w:tc>
      </w:tr>
      <w:tr w:rsidR="000F0EE7" w:rsidTr="000F0EE7">
        <w:tc>
          <w:tcPr>
            <w:tcW w:w="1555" w:type="dxa"/>
          </w:tcPr>
          <w:p w:rsidR="000F0EE7" w:rsidRDefault="000F0EE7" w:rsidP="00293D82">
            <w:r>
              <w:rPr>
                <w:rFonts w:hint="eastAsia"/>
              </w:rPr>
              <w:t>header签名</w:t>
            </w:r>
          </w:p>
        </w:tc>
        <w:tc>
          <w:tcPr>
            <w:tcW w:w="6741" w:type="dxa"/>
          </w:tcPr>
          <w:p w:rsidR="000F0EE7" w:rsidRDefault="000F0EE7" w:rsidP="00293D82">
            <w:r>
              <w:rPr>
                <w:rFonts w:hint="eastAsia"/>
              </w:rPr>
              <w:t>需要</w:t>
            </w:r>
          </w:p>
        </w:tc>
      </w:tr>
      <w:tr w:rsidR="000F0EE7" w:rsidTr="000F0EE7">
        <w:tc>
          <w:tcPr>
            <w:tcW w:w="1555" w:type="dxa"/>
          </w:tcPr>
          <w:p w:rsidR="000F0EE7" w:rsidRDefault="000F0EE7" w:rsidP="00FD234B">
            <w:r>
              <w:rPr>
                <w:rFonts w:hint="eastAsia"/>
              </w:rPr>
              <w:t>请求方式</w:t>
            </w:r>
          </w:p>
        </w:tc>
        <w:tc>
          <w:tcPr>
            <w:tcW w:w="6741" w:type="dxa"/>
          </w:tcPr>
          <w:p w:rsidR="000F0EE7" w:rsidRDefault="000F0EE7" w:rsidP="00FD234B">
            <w:r>
              <w:rPr>
                <w:rFonts w:hint="eastAsia"/>
              </w:rPr>
              <w:t>post</w:t>
            </w:r>
          </w:p>
        </w:tc>
      </w:tr>
      <w:tr w:rsidR="000F0EE7" w:rsidTr="000F0EE7">
        <w:tc>
          <w:tcPr>
            <w:tcW w:w="1555" w:type="dxa"/>
          </w:tcPr>
          <w:p w:rsidR="000F0EE7" w:rsidRDefault="000F0EE7" w:rsidP="00FD234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0F0EE7" w:rsidRDefault="000F0EE7" w:rsidP="00FD234B">
            <w:r>
              <w:t>orderNo:</w:t>
            </w:r>
            <w:r>
              <w:rPr>
                <w:rFonts w:hint="eastAsia"/>
              </w:rPr>
              <w:t>工单号</w:t>
            </w:r>
          </w:p>
        </w:tc>
      </w:tr>
      <w:tr w:rsidR="000F0EE7" w:rsidTr="000F0EE7">
        <w:tc>
          <w:tcPr>
            <w:tcW w:w="1555" w:type="dxa"/>
          </w:tcPr>
          <w:p w:rsidR="000F0EE7" w:rsidRDefault="000F0EE7" w:rsidP="00FD234B">
            <w:r>
              <w:rPr>
                <w:rFonts w:hint="eastAsia"/>
              </w:rPr>
              <w:t>参数格式</w:t>
            </w:r>
          </w:p>
        </w:tc>
        <w:tc>
          <w:tcPr>
            <w:tcW w:w="6741" w:type="dxa"/>
          </w:tcPr>
          <w:p w:rsidR="000F0EE7" w:rsidRDefault="000F0EE7" w:rsidP="00FD234B">
            <w:r>
              <w:rPr>
                <w:rFonts w:hint="eastAsia"/>
              </w:rPr>
              <w:t>键值对</w:t>
            </w:r>
          </w:p>
        </w:tc>
      </w:tr>
      <w:tr w:rsidR="000F0EE7" w:rsidTr="000F0EE7">
        <w:tc>
          <w:tcPr>
            <w:tcW w:w="1555" w:type="dxa"/>
          </w:tcPr>
          <w:p w:rsidR="000F0EE7" w:rsidRDefault="000F0EE7" w:rsidP="00293D82">
            <w:r>
              <w:rPr>
                <w:rFonts w:hint="eastAsia"/>
              </w:rPr>
              <w:t>成功反馈</w:t>
            </w:r>
          </w:p>
        </w:tc>
        <w:tc>
          <w:tcPr>
            <w:tcW w:w="6741" w:type="dxa"/>
          </w:tcPr>
          <w:p w:rsidR="000F0EE7" w:rsidRDefault="000F0EE7" w:rsidP="00293D82">
            <w:r>
              <w:t>Json</w:t>
            </w:r>
            <w:r>
              <w:rPr>
                <w:rFonts w:hint="eastAsia"/>
              </w:rPr>
              <w:t>格式</w:t>
            </w:r>
          </w:p>
          <w:p w:rsidR="000F0EE7" w:rsidRDefault="000F0EE7" w:rsidP="00293D82">
            <w:r>
              <w:rPr>
                <w:rFonts w:hint="eastAsia"/>
              </w:rPr>
              <w:t>{</w:t>
            </w:r>
          </w:p>
          <w:p w:rsidR="000F0EE7" w:rsidRDefault="000F0EE7" w:rsidP="00293D82">
            <w:r>
              <w:rPr>
                <w:rFonts w:hint="eastAsia"/>
              </w:rPr>
              <w:t>s</w:t>
            </w:r>
            <w:r>
              <w:t>uccess:true</w:t>
            </w:r>
            <w:r>
              <w:rPr>
                <w:rFonts w:hint="eastAsia"/>
              </w:rPr>
              <w:t>，</w:t>
            </w:r>
          </w:p>
          <w:p w:rsidR="000F0EE7" w:rsidRDefault="000F0EE7" w:rsidP="00293D82">
            <w:r>
              <w:rPr>
                <w:rFonts w:hint="eastAsia"/>
              </w:rPr>
              <w:t>data</w:t>
            </w:r>
            <w:r>
              <w:t>:4//</w:t>
            </w:r>
            <w:r>
              <w:rPr>
                <w:rFonts w:hint="eastAsia"/>
              </w:rPr>
              <w:t>本工单最新的协作次数</w:t>
            </w:r>
          </w:p>
          <w:p w:rsidR="000F0EE7" w:rsidRDefault="000F0EE7" w:rsidP="00293D82">
            <w:r>
              <w:t>}</w:t>
            </w:r>
          </w:p>
        </w:tc>
      </w:tr>
      <w:tr w:rsidR="000F0EE7" w:rsidTr="000F0EE7">
        <w:tc>
          <w:tcPr>
            <w:tcW w:w="1555" w:type="dxa"/>
          </w:tcPr>
          <w:p w:rsidR="000F0EE7" w:rsidRDefault="000F0EE7" w:rsidP="00293D82">
            <w:r>
              <w:rPr>
                <w:rFonts w:hint="eastAsia"/>
              </w:rPr>
              <w:t>失败反馈</w:t>
            </w:r>
          </w:p>
        </w:tc>
        <w:tc>
          <w:tcPr>
            <w:tcW w:w="6741" w:type="dxa"/>
          </w:tcPr>
          <w:p w:rsidR="000F0EE7" w:rsidRDefault="000F0EE7" w:rsidP="00293D82">
            <w:r>
              <w:t>Json</w:t>
            </w:r>
            <w:r>
              <w:rPr>
                <w:rFonts w:hint="eastAsia"/>
              </w:rPr>
              <w:t>格式</w:t>
            </w:r>
          </w:p>
          <w:p w:rsidR="000F0EE7" w:rsidRDefault="000F0EE7" w:rsidP="00293D82">
            <w:r>
              <w:rPr>
                <w:rFonts w:hint="eastAsia"/>
              </w:rPr>
              <w:t>{</w:t>
            </w:r>
          </w:p>
          <w:p w:rsidR="000F0EE7" w:rsidRDefault="000F0EE7" w:rsidP="00293D82">
            <w:r>
              <w:rPr>
                <w:rFonts w:hint="eastAsia"/>
              </w:rPr>
              <w:t>s</w:t>
            </w:r>
            <w:r>
              <w:t>uccess:false,</w:t>
            </w:r>
          </w:p>
          <w:p w:rsidR="000F0EE7" w:rsidRDefault="000F0EE7" w:rsidP="00293D82">
            <w:r>
              <w:rPr>
                <w:rFonts w:hint="eastAsia"/>
              </w:rPr>
              <w:t>m</w:t>
            </w:r>
            <w:r>
              <w:t>essage:”</w:t>
            </w:r>
            <w:r>
              <w:rPr>
                <w:rFonts w:hint="eastAsia"/>
              </w:rPr>
              <w:t>失败的原因文字描述</w:t>
            </w:r>
            <w:r>
              <w:t>”</w:t>
            </w:r>
          </w:p>
          <w:p w:rsidR="000F0EE7" w:rsidRDefault="000F0EE7" w:rsidP="00293D82">
            <w:r>
              <w:t>}</w:t>
            </w:r>
          </w:p>
        </w:tc>
      </w:tr>
    </w:tbl>
    <w:p w:rsidR="005C2022" w:rsidRDefault="005C2022" w:rsidP="005C2022">
      <w:pPr>
        <w:pStyle w:val="4"/>
      </w:pPr>
      <w:bookmarkStart w:id="97" w:name="_Toc520153785"/>
      <w:r>
        <w:rPr>
          <w:rFonts w:hint="eastAsia"/>
        </w:rPr>
        <w:t>3</w:t>
      </w:r>
      <w:r>
        <w:t>.5.</w:t>
      </w:r>
      <w:r w:rsidR="008671E9">
        <w:t>6</w:t>
      </w:r>
      <w:r>
        <w:t xml:space="preserve"> </w:t>
      </w:r>
      <w:r>
        <w:rPr>
          <w:rFonts w:hint="eastAsia"/>
        </w:rPr>
        <w:t>获得工单</w:t>
      </w:r>
      <w:r w:rsidR="00916AF5">
        <w:rPr>
          <w:rFonts w:hint="eastAsia"/>
        </w:rPr>
        <w:t>对应</w:t>
      </w:r>
      <w:r>
        <w:rPr>
          <w:rFonts w:hint="eastAsia"/>
        </w:rPr>
        <w:t>的订单列表</w:t>
      </w:r>
      <w:bookmarkEnd w:id="97"/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555"/>
        <w:gridCol w:w="6741"/>
      </w:tblGrid>
      <w:tr w:rsidR="005C2022" w:rsidTr="0098254F">
        <w:tc>
          <w:tcPr>
            <w:tcW w:w="1555" w:type="dxa"/>
          </w:tcPr>
          <w:p w:rsidR="005C2022" w:rsidRDefault="005C2022" w:rsidP="0098254F">
            <w:r>
              <w:rPr>
                <w:rFonts w:hint="eastAsia"/>
              </w:rPr>
              <w:t>接口名</w:t>
            </w:r>
          </w:p>
        </w:tc>
        <w:tc>
          <w:tcPr>
            <w:tcW w:w="6741" w:type="dxa"/>
          </w:tcPr>
          <w:p w:rsidR="005C2022" w:rsidRDefault="005C2022" w:rsidP="0098254F">
            <w:r>
              <w:rPr>
                <w:rFonts w:hint="eastAsia"/>
              </w:rPr>
              <w:t>/work</w:t>
            </w:r>
            <w:r>
              <w:t>order/orderList</w:t>
            </w:r>
          </w:p>
        </w:tc>
      </w:tr>
      <w:tr w:rsidR="005C2022" w:rsidTr="0098254F">
        <w:tc>
          <w:tcPr>
            <w:tcW w:w="1555" w:type="dxa"/>
          </w:tcPr>
          <w:p w:rsidR="005C2022" w:rsidRDefault="005C2022" w:rsidP="0098254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5C2022" w:rsidRDefault="005C2022" w:rsidP="0098254F">
            <w:r>
              <w:rPr>
                <w:rFonts w:hint="eastAsia"/>
              </w:rPr>
              <w:t>获得某个工单对应的零件订单信息列表</w:t>
            </w:r>
          </w:p>
        </w:tc>
      </w:tr>
      <w:tr w:rsidR="005C2022" w:rsidTr="0098254F">
        <w:tc>
          <w:tcPr>
            <w:tcW w:w="1555" w:type="dxa"/>
          </w:tcPr>
          <w:p w:rsidR="005C2022" w:rsidRDefault="005C2022" w:rsidP="0098254F">
            <w:r>
              <w:rPr>
                <w:rFonts w:hint="eastAsia"/>
              </w:rPr>
              <w:t>header签名</w:t>
            </w:r>
          </w:p>
        </w:tc>
        <w:tc>
          <w:tcPr>
            <w:tcW w:w="6741" w:type="dxa"/>
          </w:tcPr>
          <w:p w:rsidR="005C2022" w:rsidRDefault="005C2022" w:rsidP="0098254F">
            <w:r>
              <w:rPr>
                <w:rFonts w:hint="eastAsia"/>
              </w:rPr>
              <w:t>需要</w:t>
            </w:r>
          </w:p>
        </w:tc>
      </w:tr>
      <w:tr w:rsidR="005C2022" w:rsidTr="0098254F">
        <w:tc>
          <w:tcPr>
            <w:tcW w:w="1555" w:type="dxa"/>
          </w:tcPr>
          <w:p w:rsidR="005C2022" w:rsidRDefault="005C2022" w:rsidP="0098254F">
            <w:r>
              <w:rPr>
                <w:rFonts w:hint="eastAsia"/>
              </w:rPr>
              <w:t>请求方式</w:t>
            </w:r>
          </w:p>
        </w:tc>
        <w:tc>
          <w:tcPr>
            <w:tcW w:w="6741" w:type="dxa"/>
          </w:tcPr>
          <w:p w:rsidR="005C2022" w:rsidRDefault="005C2022" w:rsidP="0098254F">
            <w:r>
              <w:rPr>
                <w:rFonts w:hint="eastAsia"/>
              </w:rPr>
              <w:t>post</w:t>
            </w:r>
          </w:p>
        </w:tc>
      </w:tr>
      <w:tr w:rsidR="005C2022" w:rsidTr="0098254F">
        <w:tc>
          <w:tcPr>
            <w:tcW w:w="1555" w:type="dxa"/>
          </w:tcPr>
          <w:p w:rsidR="005C2022" w:rsidRDefault="005C2022" w:rsidP="0098254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5C2022" w:rsidRDefault="005C2022" w:rsidP="0098254F">
            <w:r>
              <w:t>orderNo:</w:t>
            </w:r>
            <w:r>
              <w:rPr>
                <w:rFonts w:hint="eastAsia"/>
              </w:rPr>
              <w:t>工单号</w:t>
            </w:r>
          </w:p>
        </w:tc>
      </w:tr>
      <w:tr w:rsidR="005C2022" w:rsidTr="0098254F">
        <w:tc>
          <w:tcPr>
            <w:tcW w:w="1555" w:type="dxa"/>
          </w:tcPr>
          <w:p w:rsidR="005C2022" w:rsidRDefault="005C2022" w:rsidP="0098254F">
            <w:r>
              <w:rPr>
                <w:rFonts w:hint="eastAsia"/>
              </w:rPr>
              <w:t>参数格式</w:t>
            </w:r>
          </w:p>
        </w:tc>
        <w:tc>
          <w:tcPr>
            <w:tcW w:w="6741" w:type="dxa"/>
          </w:tcPr>
          <w:p w:rsidR="005C2022" w:rsidRDefault="005C2022" w:rsidP="0098254F">
            <w:r>
              <w:rPr>
                <w:rFonts w:hint="eastAsia"/>
              </w:rPr>
              <w:t>键值对</w:t>
            </w:r>
          </w:p>
        </w:tc>
      </w:tr>
      <w:tr w:rsidR="005C2022" w:rsidTr="0098254F">
        <w:tc>
          <w:tcPr>
            <w:tcW w:w="1555" w:type="dxa"/>
          </w:tcPr>
          <w:p w:rsidR="005C2022" w:rsidRDefault="005C2022" w:rsidP="0098254F">
            <w:r>
              <w:rPr>
                <w:rFonts w:hint="eastAsia"/>
              </w:rPr>
              <w:t>成功反馈</w:t>
            </w:r>
          </w:p>
        </w:tc>
        <w:tc>
          <w:tcPr>
            <w:tcW w:w="6741" w:type="dxa"/>
          </w:tcPr>
          <w:p w:rsidR="005C2022" w:rsidRDefault="005C2022" w:rsidP="0098254F">
            <w:r>
              <w:t>Json</w:t>
            </w:r>
            <w:r>
              <w:rPr>
                <w:rFonts w:hint="eastAsia"/>
              </w:rPr>
              <w:t>格式</w:t>
            </w:r>
          </w:p>
          <w:p w:rsidR="005C2022" w:rsidRDefault="005C2022" w:rsidP="0098254F">
            <w:r>
              <w:rPr>
                <w:rFonts w:hint="eastAsia"/>
              </w:rPr>
              <w:t>{</w:t>
            </w:r>
          </w:p>
          <w:p w:rsidR="005C2022" w:rsidRDefault="005C2022" w:rsidP="0098254F">
            <w:r>
              <w:rPr>
                <w:rFonts w:hint="eastAsia"/>
              </w:rPr>
              <w:t>s</w:t>
            </w:r>
            <w:r>
              <w:t>uccess:true</w:t>
            </w:r>
            <w:r>
              <w:rPr>
                <w:rFonts w:hint="eastAsia"/>
              </w:rPr>
              <w:t>，</w:t>
            </w:r>
          </w:p>
          <w:p w:rsidR="005C2022" w:rsidRDefault="005C2022" w:rsidP="0098254F">
            <w:r>
              <w:rPr>
                <w:rFonts w:hint="eastAsia"/>
              </w:rPr>
              <w:t>data</w:t>
            </w:r>
            <w:r>
              <w:t>:</w:t>
            </w:r>
            <w:r>
              <w:rPr>
                <w:rFonts w:hint="eastAsia"/>
              </w:rPr>
              <w:t>[</w:t>
            </w:r>
          </w:p>
          <w:p w:rsidR="005C2022" w:rsidRDefault="005C2022" w:rsidP="0098254F">
            <w:r>
              <w:rPr>
                <w:rFonts w:hint="eastAsia"/>
              </w:rPr>
              <w:t xml:space="preserve"> </w:t>
            </w:r>
            <w:r>
              <w:t>{</w:t>
            </w:r>
          </w:p>
          <w:p w:rsidR="005C2022" w:rsidRDefault="005C2022" w:rsidP="0098254F">
            <w:r>
              <w:rPr>
                <w:rFonts w:hint="eastAsia"/>
              </w:rPr>
              <w:t xml:space="preserve"> </w:t>
            </w:r>
            <w:r>
              <w:t xml:space="preserve">  </w:t>
            </w:r>
          </w:p>
          <w:p w:rsidR="005C2022" w:rsidRDefault="005C2022" w:rsidP="005C2022">
            <w:pPr>
              <w:ind w:firstLineChars="100" w:firstLine="210"/>
            </w:pPr>
            <w:r>
              <w:t>},</w:t>
            </w:r>
          </w:p>
          <w:p w:rsidR="005C2022" w:rsidRDefault="005C2022" w:rsidP="005C2022">
            <w:pPr>
              <w:ind w:firstLineChars="100" w:firstLine="210"/>
            </w:pPr>
            <w:r>
              <w:t>{…},</w:t>
            </w:r>
          </w:p>
          <w:p w:rsidR="005C2022" w:rsidRDefault="005C2022" w:rsidP="005C2022">
            <w:pPr>
              <w:ind w:firstLineChars="100" w:firstLine="210"/>
            </w:pPr>
            <w:r>
              <w:t>…</w:t>
            </w:r>
          </w:p>
          <w:p w:rsidR="005C2022" w:rsidRDefault="005C2022" w:rsidP="0098254F">
            <w:r>
              <w:lastRenderedPageBreak/>
              <w:t>]</w:t>
            </w:r>
          </w:p>
          <w:p w:rsidR="005C2022" w:rsidRDefault="005C2022" w:rsidP="0098254F">
            <w:r>
              <w:t>}</w:t>
            </w:r>
          </w:p>
        </w:tc>
      </w:tr>
      <w:tr w:rsidR="005C2022" w:rsidTr="0098254F">
        <w:tc>
          <w:tcPr>
            <w:tcW w:w="1555" w:type="dxa"/>
          </w:tcPr>
          <w:p w:rsidR="005C2022" w:rsidRDefault="005C2022" w:rsidP="0098254F">
            <w:r>
              <w:rPr>
                <w:rFonts w:hint="eastAsia"/>
              </w:rPr>
              <w:lastRenderedPageBreak/>
              <w:t>失败反馈</w:t>
            </w:r>
          </w:p>
        </w:tc>
        <w:tc>
          <w:tcPr>
            <w:tcW w:w="6741" w:type="dxa"/>
          </w:tcPr>
          <w:p w:rsidR="005C2022" w:rsidRDefault="005C2022" w:rsidP="0098254F">
            <w:r>
              <w:t>Json</w:t>
            </w:r>
            <w:r>
              <w:rPr>
                <w:rFonts w:hint="eastAsia"/>
              </w:rPr>
              <w:t>格式</w:t>
            </w:r>
          </w:p>
          <w:p w:rsidR="005C2022" w:rsidRDefault="005C2022" w:rsidP="0098254F">
            <w:r>
              <w:rPr>
                <w:rFonts w:hint="eastAsia"/>
              </w:rPr>
              <w:t>{</w:t>
            </w:r>
          </w:p>
          <w:p w:rsidR="005C2022" w:rsidRDefault="005C2022" w:rsidP="0098254F">
            <w:r>
              <w:rPr>
                <w:rFonts w:hint="eastAsia"/>
              </w:rPr>
              <w:t>s</w:t>
            </w:r>
            <w:r>
              <w:t>uccess:false,</w:t>
            </w:r>
          </w:p>
          <w:p w:rsidR="005C2022" w:rsidRDefault="005C2022" w:rsidP="0098254F">
            <w:r>
              <w:rPr>
                <w:rFonts w:hint="eastAsia"/>
              </w:rPr>
              <w:t>m</w:t>
            </w:r>
            <w:r>
              <w:t>essage:”</w:t>
            </w:r>
            <w:r>
              <w:rPr>
                <w:rFonts w:hint="eastAsia"/>
              </w:rPr>
              <w:t>失败的原因文字描述</w:t>
            </w:r>
            <w:r>
              <w:t>”</w:t>
            </w:r>
          </w:p>
          <w:p w:rsidR="005C2022" w:rsidRDefault="005C2022" w:rsidP="0098254F">
            <w:r>
              <w:t>}</w:t>
            </w:r>
          </w:p>
        </w:tc>
      </w:tr>
    </w:tbl>
    <w:p w:rsidR="005C2022" w:rsidRPr="00A46D04" w:rsidRDefault="005C2022" w:rsidP="005C2022"/>
    <w:p w:rsidR="000E19CB" w:rsidRDefault="000E19CB" w:rsidP="000E19CB">
      <w:pPr>
        <w:pStyle w:val="4"/>
      </w:pPr>
      <w:bookmarkStart w:id="98" w:name="_Toc520153786"/>
      <w:r>
        <w:rPr>
          <w:rFonts w:hint="eastAsia"/>
        </w:rPr>
        <w:t>3</w:t>
      </w:r>
      <w:r>
        <w:t xml:space="preserve">.5.7 </w:t>
      </w:r>
      <w:r>
        <w:rPr>
          <w:rFonts w:hint="eastAsia"/>
        </w:rPr>
        <w:t>获得我的联系人列表</w:t>
      </w:r>
      <w:bookmarkEnd w:id="98"/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555"/>
        <w:gridCol w:w="6741"/>
      </w:tblGrid>
      <w:tr w:rsidR="000E19CB" w:rsidTr="003D3B43">
        <w:tc>
          <w:tcPr>
            <w:tcW w:w="1555" w:type="dxa"/>
          </w:tcPr>
          <w:p w:rsidR="000E19CB" w:rsidRDefault="000E19CB" w:rsidP="003D3B43">
            <w:r>
              <w:rPr>
                <w:rFonts w:hint="eastAsia"/>
              </w:rPr>
              <w:t>接口名</w:t>
            </w:r>
          </w:p>
        </w:tc>
        <w:tc>
          <w:tcPr>
            <w:tcW w:w="6741" w:type="dxa"/>
          </w:tcPr>
          <w:p w:rsidR="000E19CB" w:rsidRDefault="000E19CB" w:rsidP="003D3B43">
            <w:r>
              <w:rPr>
                <w:rFonts w:hint="eastAsia"/>
              </w:rPr>
              <w:t>/</w:t>
            </w:r>
            <w:r w:rsidR="006E5C19" w:rsidRPr="006E5C19">
              <w:t>contact/mycontact</w:t>
            </w:r>
          </w:p>
        </w:tc>
      </w:tr>
      <w:tr w:rsidR="000E19CB" w:rsidTr="003D3B43">
        <w:tc>
          <w:tcPr>
            <w:tcW w:w="1555" w:type="dxa"/>
          </w:tcPr>
          <w:p w:rsidR="000E19CB" w:rsidRDefault="000E19CB" w:rsidP="003D3B43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0E19CB" w:rsidRDefault="000E19CB" w:rsidP="003D3B43">
            <w:r>
              <w:rPr>
                <w:rFonts w:hint="eastAsia"/>
              </w:rPr>
              <w:t>获得</w:t>
            </w:r>
            <w:r w:rsidR="006E5C19">
              <w:rPr>
                <w:rFonts w:hint="eastAsia"/>
              </w:rPr>
              <w:t>头盔绑定的田一用户的联系人列表信息</w:t>
            </w:r>
          </w:p>
        </w:tc>
      </w:tr>
      <w:tr w:rsidR="000E19CB" w:rsidTr="003D3B43">
        <w:tc>
          <w:tcPr>
            <w:tcW w:w="1555" w:type="dxa"/>
          </w:tcPr>
          <w:p w:rsidR="000E19CB" w:rsidRDefault="000E19CB" w:rsidP="003D3B43">
            <w:r>
              <w:rPr>
                <w:rFonts w:hint="eastAsia"/>
              </w:rPr>
              <w:t>header签名</w:t>
            </w:r>
          </w:p>
        </w:tc>
        <w:tc>
          <w:tcPr>
            <w:tcW w:w="6741" w:type="dxa"/>
          </w:tcPr>
          <w:p w:rsidR="000E19CB" w:rsidRDefault="000E19CB" w:rsidP="003D3B43">
            <w:r>
              <w:rPr>
                <w:rFonts w:hint="eastAsia"/>
              </w:rPr>
              <w:t>需要</w:t>
            </w:r>
          </w:p>
        </w:tc>
      </w:tr>
      <w:tr w:rsidR="000E19CB" w:rsidTr="003D3B43">
        <w:tc>
          <w:tcPr>
            <w:tcW w:w="1555" w:type="dxa"/>
          </w:tcPr>
          <w:p w:rsidR="000E19CB" w:rsidRDefault="000E19CB" w:rsidP="003D3B43">
            <w:r>
              <w:rPr>
                <w:rFonts w:hint="eastAsia"/>
              </w:rPr>
              <w:t>请求方式</w:t>
            </w:r>
          </w:p>
        </w:tc>
        <w:tc>
          <w:tcPr>
            <w:tcW w:w="6741" w:type="dxa"/>
          </w:tcPr>
          <w:p w:rsidR="000E19CB" w:rsidRDefault="000E19CB" w:rsidP="003D3B43">
            <w:r>
              <w:rPr>
                <w:rFonts w:hint="eastAsia"/>
              </w:rPr>
              <w:t>post</w:t>
            </w:r>
          </w:p>
        </w:tc>
      </w:tr>
      <w:tr w:rsidR="000E19CB" w:rsidTr="003D3B43">
        <w:tc>
          <w:tcPr>
            <w:tcW w:w="1555" w:type="dxa"/>
          </w:tcPr>
          <w:p w:rsidR="000E19CB" w:rsidRDefault="000E19CB" w:rsidP="003D3B43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0E19CB" w:rsidRDefault="006E5C19" w:rsidP="003D3B43">
            <w:r>
              <w:rPr>
                <w:rFonts w:hint="eastAsia"/>
              </w:rPr>
              <w:t>无</w:t>
            </w:r>
            <w:r>
              <w:t xml:space="preserve"> </w:t>
            </w:r>
          </w:p>
        </w:tc>
      </w:tr>
      <w:tr w:rsidR="000E19CB" w:rsidTr="003D3B43">
        <w:tc>
          <w:tcPr>
            <w:tcW w:w="1555" w:type="dxa"/>
          </w:tcPr>
          <w:p w:rsidR="000E19CB" w:rsidRDefault="000E19CB" w:rsidP="003D3B43">
            <w:r>
              <w:rPr>
                <w:rFonts w:hint="eastAsia"/>
              </w:rPr>
              <w:t>参数格式</w:t>
            </w:r>
          </w:p>
        </w:tc>
        <w:tc>
          <w:tcPr>
            <w:tcW w:w="6741" w:type="dxa"/>
          </w:tcPr>
          <w:p w:rsidR="000E19CB" w:rsidRDefault="000E19CB" w:rsidP="003D3B43">
            <w:r>
              <w:rPr>
                <w:rFonts w:hint="eastAsia"/>
              </w:rPr>
              <w:t>键值对</w:t>
            </w:r>
          </w:p>
        </w:tc>
      </w:tr>
      <w:tr w:rsidR="000E19CB" w:rsidTr="003D3B43">
        <w:tc>
          <w:tcPr>
            <w:tcW w:w="1555" w:type="dxa"/>
          </w:tcPr>
          <w:p w:rsidR="000E19CB" w:rsidRDefault="000E19CB" w:rsidP="003D3B43">
            <w:r>
              <w:rPr>
                <w:rFonts w:hint="eastAsia"/>
              </w:rPr>
              <w:t>成功反馈</w:t>
            </w:r>
          </w:p>
        </w:tc>
        <w:tc>
          <w:tcPr>
            <w:tcW w:w="6741" w:type="dxa"/>
          </w:tcPr>
          <w:p w:rsidR="000E19CB" w:rsidRDefault="000E19CB" w:rsidP="003D3B43">
            <w:r>
              <w:t>Json</w:t>
            </w:r>
            <w:r>
              <w:rPr>
                <w:rFonts w:hint="eastAsia"/>
              </w:rPr>
              <w:t>格式</w:t>
            </w:r>
          </w:p>
          <w:p w:rsidR="000E19CB" w:rsidRDefault="000E19CB" w:rsidP="003D3B43">
            <w:r>
              <w:rPr>
                <w:rFonts w:hint="eastAsia"/>
              </w:rPr>
              <w:t>{</w:t>
            </w:r>
          </w:p>
          <w:p w:rsidR="000E19CB" w:rsidRDefault="000E19CB" w:rsidP="003D3B43">
            <w:r>
              <w:rPr>
                <w:rFonts w:hint="eastAsia"/>
              </w:rPr>
              <w:t>s</w:t>
            </w:r>
            <w:r>
              <w:t>uccess:true</w:t>
            </w:r>
            <w:r>
              <w:rPr>
                <w:rFonts w:hint="eastAsia"/>
              </w:rPr>
              <w:t>，</w:t>
            </w:r>
          </w:p>
          <w:p w:rsidR="000E19CB" w:rsidRDefault="000E19CB" w:rsidP="003D3B43">
            <w:r>
              <w:rPr>
                <w:rFonts w:hint="eastAsia"/>
              </w:rPr>
              <w:t>data</w:t>
            </w:r>
            <w:r>
              <w:t>:</w:t>
            </w:r>
            <w:r>
              <w:rPr>
                <w:rFonts w:hint="eastAsia"/>
              </w:rPr>
              <w:t>[</w:t>
            </w:r>
          </w:p>
          <w:p w:rsidR="000E19CB" w:rsidRDefault="000E19CB" w:rsidP="003D3B43">
            <w:r>
              <w:rPr>
                <w:rFonts w:hint="eastAsia"/>
              </w:rPr>
              <w:t xml:space="preserve"> </w:t>
            </w:r>
            <w:r>
              <w:t>{</w:t>
            </w:r>
          </w:p>
          <w:p w:rsidR="000E19CB" w:rsidRDefault="000E19CB" w:rsidP="003D3B43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="00FC497D">
              <w:t xml:space="preserve"> </w:t>
            </w:r>
            <w:r w:rsidR="006E5C19">
              <w:rPr>
                <w:rFonts w:hint="eastAsia"/>
              </w:rPr>
              <w:t>user</w:t>
            </w:r>
            <w:r w:rsidR="006E5C19">
              <w:t>Id:12,</w:t>
            </w:r>
            <w:r w:rsidR="00997835">
              <w:t>//</w:t>
            </w:r>
            <w:r w:rsidR="00997835">
              <w:rPr>
                <w:rFonts w:hint="eastAsia"/>
              </w:rPr>
              <w:t>联系人后台唯一i</w:t>
            </w:r>
            <w:r w:rsidR="00997835">
              <w:t>d</w:t>
            </w:r>
          </w:p>
          <w:p w:rsidR="006E5C19" w:rsidRDefault="006E5C19" w:rsidP="003D3B43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="00FC497D">
              <w:t xml:space="preserve"> </w:t>
            </w:r>
            <w:r>
              <w:t>username:”liuhan”,</w:t>
            </w:r>
            <w:r w:rsidR="00997835">
              <w:t>//</w:t>
            </w:r>
            <w:r w:rsidR="00997835">
              <w:rPr>
                <w:rFonts w:hint="eastAsia"/>
              </w:rPr>
              <w:t>联系人后台登录账号</w:t>
            </w:r>
          </w:p>
          <w:p w:rsidR="006E5C19" w:rsidRDefault="006E5C19" w:rsidP="00997835">
            <w:pPr>
              <w:ind w:firstLine="420"/>
            </w:pPr>
            <w:r>
              <w:t>name:”</w:t>
            </w:r>
            <w:r>
              <w:rPr>
                <w:rFonts w:hint="eastAsia"/>
              </w:rPr>
              <w:t>刘寒</w:t>
            </w:r>
            <w:r>
              <w:t>”,</w:t>
            </w:r>
            <w:r w:rsidR="00997835">
              <w:t>//</w:t>
            </w:r>
            <w:r w:rsidR="00997835">
              <w:rPr>
                <w:rFonts w:hint="eastAsia"/>
              </w:rPr>
              <w:t>联系人姓名</w:t>
            </w:r>
          </w:p>
          <w:p w:rsidR="00997835" w:rsidRDefault="00997835" w:rsidP="00997835">
            <w:pPr>
              <w:ind w:firstLine="420"/>
            </w:pPr>
            <w:r>
              <w:rPr>
                <w:rFonts w:hint="eastAsia"/>
              </w:rPr>
              <w:t>n</w:t>
            </w:r>
            <w:r>
              <w:t>eUsername:”liuhan”,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网易视频账号</w:t>
            </w:r>
          </w:p>
          <w:p w:rsidR="006E5C19" w:rsidRDefault="006E5C19" w:rsidP="006E5C19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="00FC497D">
              <w:t xml:space="preserve"> </w:t>
            </w:r>
            <w:r>
              <w:t>helmetOnline:1, //</w:t>
            </w:r>
            <w:r>
              <w:rPr>
                <w:rFonts w:hint="eastAsia"/>
              </w:rPr>
              <w:t>头盔是否在线,</w:t>
            </w:r>
            <w:r>
              <w:t>1</w:t>
            </w:r>
            <w:r>
              <w:rPr>
                <w:rFonts w:hint="eastAsia"/>
              </w:rPr>
              <w:t>表示在线</w:t>
            </w:r>
            <w:r w:rsidR="00FA0C70">
              <w:rPr>
                <w:rFonts w:hint="eastAsia"/>
              </w:rPr>
              <w:t>,</w:t>
            </w:r>
            <w:r>
              <w:rPr>
                <w:rFonts w:hint="eastAsia"/>
              </w:rPr>
              <w:t>0表示不在线</w:t>
            </w:r>
          </w:p>
          <w:p w:rsidR="006E5C19" w:rsidRDefault="006E5C19" w:rsidP="00FC497D">
            <w:pPr>
              <w:ind w:firstLineChars="200" w:firstLine="420"/>
            </w:pPr>
            <w:r>
              <w:t>mobileOnline:0 //</w:t>
            </w:r>
            <w:r>
              <w:rPr>
                <w:rFonts w:hint="eastAsia"/>
              </w:rPr>
              <w:t>手机app是否在线,</w:t>
            </w:r>
            <w:r>
              <w:t>1</w:t>
            </w:r>
            <w:r>
              <w:rPr>
                <w:rFonts w:hint="eastAsia"/>
              </w:rPr>
              <w:t>表示在线</w:t>
            </w:r>
            <w:r w:rsidR="00FA0C70">
              <w:rPr>
                <w:rFonts w:hint="eastAsia"/>
              </w:rPr>
              <w:t>,</w:t>
            </w:r>
            <w:r>
              <w:rPr>
                <w:rFonts w:hint="eastAsia"/>
              </w:rPr>
              <w:t>0表示不在线</w:t>
            </w:r>
          </w:p>
          <w:p w:rsidR="000E19CB" w:rsidRDefault="000E19CB" w:rsidP="003D3B43">
            <w:pPr>
              <w:ind w:firstLineChars="100" w:firstLine="210"/>
            </w:pPr>
            <w:r>
              <w:t>},</w:t>
            </w:r>
          </w:p>
          <w:p w:rsidR="000E19CB" w:rsidRDefault="000E19CB" w:rsidP="003D3B43">
            <w:pPr>
              <w:ind w:firstLineChars="100" w:firstLine="210"/>
            </w:pPr>
            <w:r>
              <w:t>{…},</w:t>
            </w:r>
          </w:p>
          <w:p w:rsidR="000E19CB" w:rsidRDefault="000E19CB" w:rsidP="003D3B43">
            <w:pPr>
              <w:ind w:firstLineChars="100" w:firstLine="210"/>
            </w:pPr>
            <w:r>
              <w:t>…</w:t>
            </w:r>
          </w:p>
          <w:p w:rsidR="000E19CB" w:rsidRDefault="000E19CB" w:rsidP="003D3B43">
            <w:r>
              <w:t>]</w:t>
            </w:r>
          </w:p>
          <w:p w:rsidR="000E19CB" w:rsidRDefault="000E19CB" w:rsidP="003D3B43">
            <w:r>
              <w:t>}</w:t>
            </w:r>
          </w:p>
        </w:tc>
      </w:tr>
      <w:tr w:rsidR="000E19CB" w:rsidTr="003D3B43">
        <w:tc>
          <w:tcPr>
            <w:tcW w:w="1555" w:type="dxa"/>
          </w:tcPr>
          <w:p w:rsidR="000E19CB" w:rsidRDefault="000E19CB" w:rsidP="003D3B43">
            <w:r>
              <w:rPr>
                <w:rFonts w:hint="eastAsia"/>
              </w:rPr>
              <w:t>失败反馈</w:t>
            </w:r>
          </w:p>
        </w:tc>
        <w:tc>
          <w:tcPr>
            <w:tcW w:w="6741" w:type="dxa"/>
          </w:tcPr>
          <w:p w:rsidR="000E19CB" w:rsidRDefault="000E19CB" w:rsidP="003D3B43">
            <w:r>
              <w:t>Json</w:t>
            </w:r>
            <w:r>
              <w:rPr>
                <w:rFonts w:hint="eastAsia"/>
              </w:rPr>
              <w:t>格式</w:t>
            </w:r>
          </w:p>
          <w:p w:rsidR="000E19CB" w:rsidRDefault="000E19CB" w:rsidP="003D3B43">
            <w:r>
              <w:rPr>
                <w:rFonts w:hint="eastAsia"/>
              </w:rPr>
              <w:t>{</w:t>
            </w:r>
          </w:p>
          <w:p w:rsidR="000E19CB" w:rsidRDefault="000E19CB" w:rsidP="003D3B43">
            <w:r>
              <w:rPr>
                <w:rFonts w:hint="eastAsia"/>
              </w:rPr>
              <w:t>s</w:t>
            </w:r>
            <w:r>
              <w:t>uccess:false,</w:t>
            </w:r>
          </w:p>
          <w:p w:rsidR="000E19CB" w:rsidRDefault="000E19CB" w:rsidP="003D3B43">
            <w:r>
              <w:rPr>
                <w:rFonts w:hint="eastAsia"/>
              </w:rPr>
              <w:t>m</w:t>
            </w:r>
            <w:r>
              <w:t>essage:”</w:t>
            </w:r>
            <w:r>
              <w:rPr>
                <w:rFonts w:hint="eastAsia"/>
              </w:rPr>
              <w:t>失败的原因文字描述</w:t>
            </w:r>
            <w:r>
              <w:t>”</w:t>
            </w:r>
          </w:p>
          <w:p w:rsidR="000E19CB" w:rsidRDefault="000E19CB" w:rsidP="003D3B43">
            <w:r>
              <w:t>}</w:t>
            </w:r>
          </w:p>
        </w:tc>
      </w:tr>
    </w:tbl>
    <w:p w:rsidR="000E19CB" w:rsidRDefault="000E19CB" w:rsidP="000E19CB"/>
    <w:p w:rsidR="003564A2" w:rsidRDefault="003564A2" w:rsidP="00C159A5">
      <w:pPr>
        <w:pStyle w:val="4"/>
      </w:pPr>
      <w:r>
        <w:rPr>
          <w:rFonts w:hint="eastAsia"/>
        </w:rPr>
        <w:lastRenderedPageBreak/>
        <w:t>3.5.8</w:t>
      </w:r>
      <w:r w:rsidR="00C159A5">
        <w:t xml:space="preserve"> </w:t>
      </w:r>
      <w:r w:rsidR="00FA5B50">
        <w:rPr>
          <w:rFonts w:hint="eastAsia"/>
        </w:rPr>
        <w:t>（新）</w:t>
      </w:r>
      <w:r w:rsidR="00C159A5">
        <w:t>服务端调用天远零件询价接口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3564A2" w:rsidTr="00385903">
        <w:tc>
          <w:tcPr>
            <w:tcW w:w="1555" w:type="dxa"/>
          </w:tcPr>
          <w:p w:rsidR="003564A2" w:rsidRDefault="003564A2" w:rsidP="00385903">
            <w:r>
              <w:rPr>
                <w:rFonts w:hint="eastAsia"/>
              </w:rPr>
              <w:t>接口名</w:t>
            </w:r>
          </w:p>
        </w:tc>
        <w:tc>
          <w:tcPr>
            <w:tcW w:w="6741" w:type="dxa"/>
          </w:tcPr>
          <w:p w:rsidR="003564A2" w:rsidRDefault="003564A2" w:rsidP="00385903">
            <w:r>
              <w:rPr>
                <w:rFonts w:hint="eastAsia"/>
              </w:rPr>
              <w:t>/</w:t>
            </w:r>
            <w:r w:rsidRPr="003564A2">
              <w:t>workordermanage</w:t>
            </w:r>
            <w:r>
              <w:t>/</w:t>
            </w:r>
            <w:r w:rsidRPr="003564A2">
              <w:t>data/{orderNo}</w:t>
            </w:r>
          </w:p>
        </w:tc>
      </w:tr>
      <w:tr w:rsidR="003564A2" w:rsidTr="00385903">
        <w:tc>
          <w:tcPr>
            <w:tcW w:w="1555" w:type="dxa"/>
          </w:tcPr>
          <w:p w:rsidR="003564A2" w:rsidRDefault="003564A2" w:rsidP="00385903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3564A2" w:rsidRDefault="00386FEA" w:rsidP="00385903">
            <w:r>
              <w:rPr>
                <w:rFonts w:hint="eastAsia"/>
              </w:rPr>
              <w:t>头盔扫条形码之后服务端调用天远零件询价接口</w:t>
            </w:r>
          </w:p>
          <w:p w:rsidR="0076423E" w:rsidRDefault="0076423E" w:rsidP="0076423E">
            <w:r>
              <w:rPr>
                <w:rFonts w:hint="eastAsia"/>
              </w:rPr>
              <w:t>参照天远零件询价接口</w:t>
            </w:r>
            <w:r w:rsidRPr="00385903">
              <w:t>GetAllPartInfo</w:t>
            </w:r>
            <w:r>
              <w:t xml:space="preserve">  </w:t>
            </w:r>
          </w:p>
          <w:p w:rsidR="0076423E" w:rsidDel="00BA5EAE" w:rsidRDefault="0076423E" w:rsidP="0076423E">
            <w:pPr>
              <w:rPr>
                <w:del w:id="99" w:author="夏苑" w:date="2018-08-13T17:07:00Z"/>
              </w:rPr>
            </w:pPr>
            <w:del w:id="100" w:author="夏苑" w:date="2018-08-13T17:07:00Z">
              <w:r w:rsidDel="00BA5EAE">
                <w:delText>serviceName:</w:delText>
              </w:r>
              <w:r w:rsidRPr="00385903" w:rsidDel="00BA5EAE">
                <w:delText xml:space="preserve"> GetAllPartInfo</w:delText>
              </w:r>
            </w:del>
          </w:p>
          <w:p w:rsidR="0076423E" w:rsidRDefault="0076423E" w:rsidP="0076423E">
            <w:r>
              <w:t>orderNo</w:t>
            </w:r>
            <w:r>
              <w:rPr>
                <w:rFonts w:hint="eastAsia"/>
              </w:rPr>
              <w:t>:工单号</w:t>
            </w:r>
          </w:p>
        </w:tc>
      </w:tr>
      <w:tr w:rsidR="003564A2" w:rsidRPr="00D8326E" w:rsidTr="00385903">
        <w:tc>
          <w:tcPr>
            <w:tcW w:w="1555" w:type="dxa"/>
          </w:tcPr>
          <w:p w:rsidR="003564A2" w:rsidRDefault="003564A2" w:rsidP="00385903">
            <w:r>
              <w:t>H</w:t>
            </w:r>
            <w:r>
              <w:rPr>
                <w:rFonts w:hint="eastAsia"/>
              </w:rPr>
              <w:t>eader特例</w:t>
            </w:r>
          </w:p>
        </w:tc>
        <w:tc>
          <w:tcPr>
            <w:tcW w:w="6741" w:type="dxa"/>
          </w:tcPr>
          <w:p w:rsidR="003564A2" w:rsidRDefault="003564A2" w:rsidP="00385903">
            <w:pPr>
              <w:rPr>
                <w:b/>
              </w:rPr>
            </w:pPr>
            <w:r w:rsidRPr="00D8326E">
              <w:rPr>
                <w:rFonts w:hint="eastAsia"/>
                <w:b/>
              </w:rPr>
              <w:t>天远接口文档</w:t>
            </w:r>
            <w:r>
              <w:rPr>
                <w:rFonts w:hint="eastAsia"/>
                <w:b/>
              </w:rPr>
              <w:t>中</w:t>
            </w:r>
            <w:r w:rsidRPr="00D8326E">
              <w:rPr>
                <w:rFonts w:hint="eastAsia"/>
                <w:b/>
              </w:rPr>
              <w:t>要求传入的</w:t>
            </w:r>
            <w:r w:rsidRPr="00D8326E">
              <w:rPr>
                <w:b/>
              </w:rPr>
              <w:t>Authorization</w:t>
            </w:r>
            <w:r w:rsidRPr="00D8326E">
              <w:rPr>
                <w:rFonts w:hint="eastAsia"/>
                <w:b/>
              </w:rPr>
              <w:t>不需要传入</w:t>
            </w:r>
            <w:r>
              <w:rPr>
                <w:rFonts w:hint="eastAsia"/>
                <w:b/>
              </w:rPr>
              <w:t>。</w:t>
            </w:r>
          </w:p>
          <w:p w:rsidR="003564A2" w:rsidRPr="00D8326E" w:rsidRDefault="003564A2" w:rsidP="00385903">
            <w:pPr>
              <w:rPr>
                <w:b/>
              </w:rPr>
            </w:pPr>
            <w:r>
              <w:rPr>
                <w:rFonts w:hint="eastAsia"/>
              </w:rPr>
              <w:t>安全签名：需要</w:t>
            </w:r>
          </w:p>
        </w:tc>
      </w:tr>
      <w:tr w:rsidR="00F078FB" w:rsidRPr="00D8326E" w:rsidTr="00385903">
        <w:tc>
          <w:tcPr>
            <w:tcW w:w="1555" w:type="dxa"/>
          </w:tcPr>
          <w:p w:rsidR="00F078FB" w:rsidRDefault="00F078FB" w:rsidP="00F078FB">
            <w:r>
              <w:rPr>
                <w:rFonts w:hint="eastAsia"/>
              </w:rPr>
              <w:t>请求方式</w:t>
            </w:r>
          </w:p>
        </w:tc>
        <w:tc>
          <w:tcPr>
            <w:tcW w:w="6741" w:type="dxa"/>
          </w:tcPr>
          <w:p w:rsidR="00F078FB" w:rsidRDefault="00783C29" w:rsidP="00F078FB">
            <w:ins w:id="101" w:author="夏苑" w:date="2018-08-13T16:57:00Z">
              <w:r>
                <w:t>post</w:t>
              </w:r>
            </w:ins>
            <w:del w:id="102" w:author="夏苑" w:date="2018-08-13T16:57:00Z">
              <w:r w:rsidR="0076423E" w:rsidDel="00783C29">
                <w:rPr>
                  <w:rFonts w:hint="eastAsia"/>
                </w:rPr>
                <w:delText>get</w:delText>
              </w:r>
            </w:del>
          </w:p>
        </w:tc>
      </w:tr>
      <w:tr w:rsidR="00F078FB" w:rsidTr="00385903">
        <w:tc>
          <w:tcPr>
            <w:tcW w:w="1555" w:type="dxa"/>
          </w:tcPr>
          <w:p w:rsidR="00F078FB" w:rsidRDefault="00F078FB" w:rsidP="00F078FB">
            <w:r>
              <w:rPr>
                <w:rFonts w:hint="eastAsia"/>
              </w:rPr>
              <w:t>安全签名</w:t>
            </w:r>
          </w:p>
        </w:tc>
        <w:tc>
          <w:tcPr>
            <w:tcW w:w="6741" w:type="dxa"/>
          </w:tcPr>
          <w:p w:rsidR="00F078FB" w:rsidRDefault="00F078FB" w:rsidP="00F078FB">
            <w:r>
              <w:rPr>
                <w:rFonts w:hint="eastAsia"/>
              </w:rPr>
              <w:t>需要</w:t>
            </w:r>
          </w:p>
        </w:tc>
      </w:tr>
      <w:tr w:rsidR="00F078FB" w:rsidTr="00385903">
        <w:tc>
          <w:tcPr>
            <w:tcW w:w="1555" w:type="dxa"/>
          </w:tcPr>
          <w:p w:rsidR="00F078FB" w:rsidRDefault="00F078FB" w:rsidP="00F078F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8761CF" w:rsidRDefault="00783C29" w:rsidP="00F078FB">
            <w:ins w:id="103" w:author="夏苑" w:date="2018-08-13T16:58:00Z">
              <w:r>
                <w:rPr>
                  <w:rFonts w:hint="eastAsia"/>
                </w:rPr>
                <w:t>partNo  件号</w:t>
              </w:r>
            </w:ins>
            <w:del w:id="104" w:author="夏苑" w:date="2018-08-13T16:55:00Z">
              <w:r w:rsidR="0076423E" w:rsidDel="00783C29">
                <w:rPr>
                  <w:rFonts w:hint="eastAsia"/>
                </w:rPr>
                <w:delText>无</w:delText>
              </w:r>
            </w:del>
          </w:p>
        </w:tc>
      </w:tr>
      <w:tr w:rsidR="00F078FB" w:rsidTr="00385903">
        <w:tc>
          <w:tcPr>
            <w:tcW w:w="1555" w:type="dxa"/>
          </w:tcPr>
          <w:p w:rsidR="00F078FB" w:rsidRDefault="00F078FB" w:rsidP="00F078FB">
            <w:r>
              <w:rPr>
                <w:rFonts w:hint="eastAsia"/>
              </w:rPr>
              <w:t>参数格式</w:t>
            </w:r>
          </w:p>
        </w:tc>
        <w:tc>
          <w:tcPr>
            <w:tcW w:w="6741" w:type="dxa"/>
          </w:tcPr>
          <w:p w:rsidR="00F078FB" w:rsidRDefault="00F078FB" w:rsidP="00F078FB">
            <w:r>
              <w:t>Json</w:t>
            </w:r>
            <w:r>
              <w:rPr>
                <w:rFonts w:hint="eastAsia"/>
              </w:rPr>
              <w:t>格式</w:t>
            </w:r>
          </w:p>
        </w:tc>
      </w:tr>
      <w:tr w:rsidR="00F078FB" w:rsidTr="00385903">
        <w:tc>
          <w:tcPr>
            <w:tcW w:w="1555" w:type="dxa"/>
          </w:tcPr>
          <w:p w:rsidR="0018588D" w:rsidRDefault="006E19C8" w:rsidP="00F078FB">
            <w:r>
              <w:rPr>
                <w:rFonts w:hint="eastAsia"/>
              </w:rPr>
              <w:t>成功</w:t>
            </w:r>
            <w:r w:rsidR="00F078FB">
              <w:rPr>
                <w:rFonts w:hint="eastAsia"/>
              </w:rPr>
              <w:t>反馈</w:t>
            </w:r>
          </w:p>
        </w:tc>
        <w:tc>
          <w:tcPr>
            <w:tcW w:w="6741" w:type="dxa"/>
          </w:tcPr>
          <w:p w:rsidR="00F078FB" w:rsidRDefault="00385903" w:rsidP="00F078FB">
            <w:r>
              <w:rPr>
                <w:rFonts w:hint="eastAsia"/>
              </w:rPr>
              <w:t>Json格式</w:t>
            </w:r>
          </w:p>
          <w:p w:rsidR="004B71B5" w:rsidRDefault="004B71B5" w:rsidP="004B71B5">
            <w:pPr>
              <w:rPr>
                <w:ins w:id="105" w:author="夏苑" w:date="2018-09-06T14:52:00Z"/>
              </w:rPr>
            </w:pPr>
            <w:ins w:id="106" w:author="夏苑" w:date="2018-09-06T14:52:00Z">
              <w:r>
                <w:t>{</w:t>
              </w:r>
            </w:ins>
          </w:p>
          <w:p w:rsidR="004B71B5" w:rsidRDefault="004B71B5" w:rsidP="004B71B5">
            <w:pPr>
              <w:rPr>
                <w:ins w:id="107" w:author="夏苑" w:date="2018-09-06T14:52:00Z"/>
              </w:rPr>
            </w:pPr>
            <w:ins w:id="108" w:author="夏苑" w:date="2018-09-06T14:52:00Z">
              <w:r>
                <w:t xml:space="preserve">  "success": true,</w:t>
              </w:r>
            </w:ins>
          </w:p>
          <w:p w:rsidR="004B71B5" w:rsidRDefault="004B71B5" w:rsidP="004B71B5">
            <w:pPr>
              <w:rPr>
                <w:ins w:id="109" w:author="夏苑" w:date="2018-09-06T14:52:00Z"/>
              </w:rPr>
            </w:pPr>
            <w:ins w:id="110" w:author="夏苑" w:date="2018-09-06T14:52:00Z">
              <w:r>
                <w:t xml:space="preserve">  "message": null,</w:t>
              </w:r>
            </w:ins>
          </w:p>
          <w:p w:rsidR="004B71B5" w:rsidRDefault="004B71B5" w:rsidP="004B71B5">
            <w:pPr>
              <w:rPr>
                <w:ins w:id="111" w:author="夏苑" w:date="2018-09-06T14:52:00Z"/>
              </w:rPr>
            </w:pPr>
            <w:ins w:id="112" w:author="夏苑" w:date="2018-09-06T14:52:00Z">
              <w:r>
                <w:t xml:space="preserve">  "data": {</w:t>
              </w:r>
            </w:ins>
          </w:p>
          <w:p w:rsidR="004B71B5" w:rsidRDefault="004B71B5" w:rsidP="004B71B5">
            <w:pPr>
              <w:rPr>
                <w:ins w:id="113" w:author="夏苑" w:date="2018-09-06T14:52:00Z"/>
              </w:rPr>
            </w:pPr>
            <w:ins w:id="114" w:author="夏苑" w:date="2018-09-06T14:52:00Z">
              <w:r>
                <w:t xml:space="preserve">    "vclType": "PC220-8",</w:t>
              </w:r>
            </w:ins>
          </w:p>
          <w:p w:rsidR="004B71B5" w:rsidRDefault="004B71B5" w:rsidP="004B71B5">
            <w:pPr>
              <w:rPr>
                <w:ins w:id="115" w:author="夏苑" w:date="2018-09-06T14:52:00Z"/>
              </w:rPr>
            </w:pPr>
            <w:ins w:id="116" w:author="夏苑" w:date="2018-09-06T14:52:00Z">
              <w:r>
                <w:t xml:space="preserve">    "inventoryList": [</w:t>
              </w:r>
            </w:ins>
          </w:p>
          <w:p w:rsidR="004B71B5" w:rsidRDefault="004B71B5" w:rsidP="004B71B5">
            <w:pPr>
              <w:rPr>
                <w:ins w:id="117" w:author="夏苑" w:date="2018-09-06T14:52:00Z"/>
              </w:rPr>
            </w:pPr>
            <w:ins w:id="118" w:author="夏苑" w:date="2018-09-06T14:52:00Z">
              <w:r>
                <w:t xml:space="preserve">      {</w:t>
              </w:r>
            </w:ins>
          </w:p>
          <w:p w:rsidR="004B71B5" w:rsidRDefault="004B71B5" w:rsidP="004B71B5">
            <w:pPr>
              <w:rPr>
                <w:ins w:id="119" w:author="夏苑" w:date="2018-09-06T14:52:00Z"/>
              </w:rPr>
            </w:pPr>
            <w:ins w:id="120" w:author="夏苑" w:date="2018-09-06T14:52:00Z">
              <w:r>
                <w:t xml:space="preserve">        "warehouseName": "XS 张家口小松零件仓库",</w:t>
              </w:r>
            </w:ins>
          </w:p>
          <w:p w:rsidR="004B71B5" w:rsidRDefault="004B71B5" w:rsidP="004B71B5">
            <w:pPr>
              <w:rPr>
                <w:ins w:id="121" w:author="夏苑" w:date="2018-09-06T14:52:00Z"/>
              </w:rPr>
            </w:pPr>
            <w:ins w:id="122" w:author="夏苑" w:date="2018-09-06T14:52:00Z">
              <w:r>
                <w:t xml:space="preserve">        "inventoryQty": "2"</w:t>
              </w:r>
            </w:ins>
          </w:p>
          <w:p w:rsidR="004B71B5" w:rsidRDefault="004B71B5" w:rsidP="004B71B5">
            <w:pPr>
              <w:rPr>
                <w:ins w:id="123" w:author="夏苑" w:date="2018-09-06T14:52:00Z"/>
              </w:rPr>
            </w:pPr>
            <w:ins w:id="124" w:author="夏苑" w:date="2018-09-06T14:52:00Z">
              <w:r>
                <w:t xml:space="preserve">      },</w:t>
              </w:r>
            </w:ins>
          </w:p>
          <w:p w:rsidR="004B71B5" w:rsidRDefault="004B71B5" w:rsidP="004B71B5">
            <w:pPr>
              <w:rPr>
                <w:ins w:id="125" w:author="夏苑" w:date="2018-09-06T14:52:00Z"/>
              </w:rPr>
            </w:pPr>
            <w:ins w:id="126" w:author="夏苑" w:date="2018-09-06T14:52:00Z">
              <w:r>
                <w:t xml:space="preserve">      {</w:t>
              </w:r>
            </w:ins>
          </w:p>
          <w:p w:rsidR="004B71B5" w:rsidRDefault="004B71B5" w:rsidP="004B71B5">
            <w:pPr>
              <w:rPr>
                <w:ins w:id="127" w:author="夏苑" w:date="2018-09-06T14:52:00Z"/>
              </w:rPr>
            </w:pPr>
            <w:ins w:id="128" w:author="夏苑" w:date="2018-09-06T14:52:00Z">
              <w:r>
                <w:t xml:space="preserve">        "warehouseName": "XS保定小松零件仓库",</w:t>
              </w:r>
            </w:ins>
          </w:p>
          <w:p w:rsidR="004B71B5" w:rsidRDefault="004B71B5" w:rsidP="004B71B5">
            <w:pPr>
              <w:rPr>
                <w:ins w:id="129" w:author="夏苑" w:date="2018-09-06T14:52:00Z"/>
              </w:rPr>
            </w:pPr>
            <w:ins w:id="130" w:author="夏苑" w:date="2018-09-06T14:52:00Z">
              <w:r>
                <w:t xml:space="preserve">        "inventoryQty": "4"</w:t>
              </w:r>
            </w:ins>
          </w:p>
          <w:p w:rsidR="004B71B5" w:rsidRDefault="004B71B5">
            <w:pPr>
              <w:rPr>
                <w:ins w:id="131" w:author="夏苑" w:date="2018-09-06T14:52:00Z"/>
              </w:rPr>
            </w:pPr>
            <w:ins w:id="132" w:author="夏苑" w:date="2018-09-06T14:52:00Z">
              <w:r>
                <w:t xml:space="preserve">      }</w:t>
              </w:r>
            </w:ins>
          </w:p>
          <w:p w:rsidR="004B71B5" w:rsidRDefault="004B71B5" w:rsidP="004B71B5">
            <w:pPr>
              <w:rPr>
                <w:ins w:id="133" w:author="夏苑" w:date="2018-09-06T14:52:00Z"/>
              </w:rPr>
            </w:pPr>
            <w:ins w:id="134" w:author="夏苑" w:date="2018-09-06T14:52:00Z">
              <w:r>
                <w:t xml:space="preserve">    ],</w:t>
              </w:r>
            </w:ins>
          </w:p>
          <w:p w:rsidR="004B71B5" w:rsidRDefault="004B71B5" w:rsidP="004B71B5">
            <w:pPr>
              <w:rPr>
                <w:ins w:id="135" w:author="夏苑" w:date="2018-09-06T14:52:00Z"/>
              </w:rPr>
            </w:pPr>
            <w:ins w:id="136" w:author="夏苑" w:date="2018-09-06T14:52:00Z">
              <w:r>
                <w:t xml:space="preserve">    "partsList": [</w:t>
              </w:r>
            </w:ins>
          </w:p>
          <w:p w:rsidR="004B71B5" w:rsidRDefault="004B71B5" w:rsidP="004B71B5">
            <w:pPr>
              <w:rPr>
                <w:ins w:id="137" w:author="夏苑" w:date="2018-09-06T14:52:00Z"/>
              </w:rPr>
            </w:pPr>
            <w:ins w:id="138" w:author="夏苑" w:date="2018-09-06T14:52:00Z">
              <w:r>
                <w:t xml:space="preserve">      {</w:t>
              </w:r>
            </w:ins>
          </w:p>
          <w:p w:rsidR="004B71B5" w:rsidRDefault="004B71B5" w:rsidP="004B71B5">
            <w:pPr>
              <w:rPr>
                <w:ins w:id="139" w:author="夏苑" w:date="2018-09-06T14:52:00Z"/>
              </w:rPr>
            </w:pPr>
            <w:ins w:id="140" w:author="夏苑" w:date="2018-09-06T14:52:00Z">
              <w:r>
                <w:t xml:space="preserve">        "sysOneName": "修理包和零部件",</w:t>
              </w:r>
            </w:ins>
          </w:p>
          <w:p w:rsidR="004B71B5" w:rsidRDefault="004B71B5" w:rsidP="004B71B5">
            <w:pPr>
              <w:rPr>
                <w:ins w:id="141" w:author="夏苑" w:date="2018-09-06T14:52:00Z"/>
              </w:rPr>
            </w:pPr>
            <w:ins w:id="142" w:author="夏苑" w:date="2018-09-06T14:52:00Z">
              <w:r>
                <w:t xml:space="preserve">        "sysTwoName": "主阀（1-执行机构）（13/21）",</w:t>
              </w:r>
            </w:ins>
          </w:p>
          <w:p w:rsidR="004B71B5" w:rsidRDefault="004B71B5" w:rsidP="004B71B5">
            <w:pPr>
              <w:rPr>
                <w:ins w:id="143" w:author="夏苑" w:date="2018-09-06T14:52:00Z"/>
              </w:rPr>
            </w:pPr>
            <w:ins w:id="144" w:author="夏苑" w:date="2018-09-06T14:52:00Z">
              <w:r>
                <w:t xml:space="preserve">        "image": "Y1662-13A0.png",</w:t>
              </w:r>
            </w:ins>
          </w:p>
          <w:p w:rsidR="004B71B5" w:rsidRDefault="004B71B5" w:rsidP="004B71B5">
            <w:pPr>
              <w:rPr>
                <w:ins w:id="145" w:author="夏苑" w:date="2018-09-06T14:52:00Z"/>
              </w:rPr>
            </w:pPr>
            <w:ins w:id="146" w:author="夏苑" w:date="2018-09-06T14:52:00Z">
              <w:r>
                <w:t xml:space="preserve">        "partName": "阀总成",</w:t>
              </w:r>
            </w:ins>
          </w:p>
          <w:p w:rsidR="004B71B5" w:rsidRDefault="004B71B5" w:rsidP="004B71B5">
            <w:pPr>
              <w:rPr>
                <w:ins w:id="147" w:author="夏苑" w:date="2018-09-06T14:52:00Z"/>
              </w:rPr>
            </w:pPr>
            <w:ins w:id="148" w:author="夏苑" w:date="2018-09-06T14:52:00Z">
              <w:r>
                <w:t xml:space="preserve">        "partPrice": "1870.0000000000000000"</w:t>
              </w:r>
            </w:ins>
          </w:p>
          <w:p w:rsidR="004B71B5" w:rsidRDefault="004B71B5" w:rsidP="004B71B5">
            <w:pPr>
              <w:rPr>
                <w:ins w:id="149" w:author="夏苑" w:date="2018-09-06T14:52:00Z"/>
              </w:rPr>
            </w:pPr>
            <w:ins w:id="150" w:author="夏苑" w:date="2018-09-06T14:52:00Z">
              <w:r>
                <w:t xml:space="preserve">      },</w:t>
              </w:r>
            </w:ins>
          </w:p>
          <w:p w:rsidR="004B71B5" w:rsidRDefault="004B71B5" w:rsidP="004B71B5">
            <w:pPr>
              <w:rPr>
                <w:ins w:id="151" w:author="夏苑" w:date="2018-09-06T14:52:00Z"/>
              </w:rPr>
            </w:pPr>
            <w:ins w:id="152" w:author="夏苑" w:date="2018-09-06T14:52:00Z">
              <w:r>
                <w:t xml:space="preserve">      {</w:t>
              </w:r>
            </w:ins>
          </w:p>
          <w:p w:rsidR="004B71B5" w:rsidRDefault="004B71B5" w:rsidP="004B71B5">
            <w:pPr>
              <w:rPr>
                <w:ins w:id="153" w:author="夏苑" w:date="2018-09-06T14:52:00Z"/>
              </w:rPr>
            </w:pPr>
            <w:ins w:id="154" w:author="夏苑" w:date="2018-09-06T14:52:00Z">
              <w:r>
                <w:t xml:space="preserve">        "sysOneName": "修理包和零部件",</w:t>
              </w:r>
            </w:ins>
          </w:p>
          <w:p w:rsidR="004B71B5" w:rsidRDefault="004B71B5" w:rsidP="004B71B5">
            <w:pPr>
              <w:rPr>
                <w:ins w:id="155" w:author="夏苑" w:date="2018-09-06T14:52:00Z"/>
              </w:rPr>
            </w:pPr>
            <w:ins w:id="156" w:author="夏苑" w:date="2018-09-06T14:52:00Z">
              <w:r>
                <w:t xml:space="preserve">        "sysTwoName": "主阀（13/17）",</w:t>
              </w:r>
            </w:ins>
          </w:p>
          <w:p w:rsidR="004B71B5" w:rsidRDefault="004B71B5" w:rsidP="004B71B5">
            <w:pPr>
              <w:rPr>
                <w:ins w:id="157" w:author="夏苑" w:date="2018-09-06T14:52:00Z"/>
              </w:rPr>
            </w:pPr>
            <w:ins w:id="158" w:author="夏苑" w:date="2018-09-06T14:52:00Z">
              <w:r>
                <w:t xml:space="preserve">        "image": "Y1660-13A0.png",</w:t>
              </w:r>
            </w:ins>
          </w:p>
          <w:p w:rsidR="004B71B5" w:rsidRDefault="004B71B5" w:rsidP="004B71B5">
            <w:pPr>
              <w:rPr>
                <w:ins w:id="159" w:author="夏苑" w:date="2018-09-06T14:52:00Z"/>
              </w:rPr>
            </w:pPr>
            <w:ins w:id="160" w:author="夏苑" w:date="2018-09-06T14:52:00Z">
              <w:r>
                <w:t xml:space="preserve">        "partName": "阀总成",</w:t>
              </w:r>
            </w:ins>
          </w:p>
          <w:p w:rsidR="004B71B5" w:rsidRDefault="004B71B5" w:rsidP="004B71B5">
            <w:pPr>
              <w:rPr>
                <w:ins w:id="161" w:author="夏苑" w:date="2018-09-06T14:52:00Z"/>
              </w:rPr>
            </w:pPr>
            <w:ins w:id="162" w:author="夏苑" w:date="2018-09-06T14:52:00Z">
              <w:r>
                <w:t xml:space="preserve">        "partPrice": "1870.0000000000000000"</w:t>
              </w:r>
            </w:ins>
          </w:p>
          <w:p w:rsidR="004B71B5" w:rsidRDefault="004B71B5">
            <w:pPr>
              <w:rPr>
                <w:ins w:id="163" w:author="夏苑" w:date="2018-09-06T14:52:00Z"/>
              </w:rPr>
            </w:pPr>
            <w:ins w:id="164" w:author="夏苑" w:date="2018-09-06T14:52:00Z">
              <w:r>
                <w:t xml:space="preserve">      }</w:t>
              </w:r>
            </w:ins>
          </w:p>
          <w:p w:rsidR="004B71B5" w:rsidRDefault="004B71B5" w:rsidP="004B71B5">
            <w:pPr>
              <w:rPr>
                <w:ins w:id="165" w:author="夏苑" w:date="2018-09-06T14:52:00Z"/>
              </w:rPr>
            </w:pPr>
            <w:ins w:id="166" w:author="夏苑" w:date="2018-09-06T14:52:00Z">
              <w:r>
                <w:lastRenderedPageBreak/>
                <w:t xml:space="preserve">    ]</w:t>
              </w:r>
            </w:ins>
          </w:p>
          <w:p w:rsidR="004B71B5" w:rsidRDefault="004B71B5" w:rsidP="004B71B5">
            <w:pPr>
              <w:rPr>
                <w:ins w:id="167" w:author="夏苑" w:date="2018-09-06T14:52:00Z"/>
              </w:rPr>
            </w:pPr>
            <w:ins w:id="168" w:author="夏苑" w:date="2018-09-06T14:52:00Z">
              <w:r>
                <w:t xml:space="preserve">  }</w:t>
              </w:r>
            </w:ins>
          </w:p>
          <w:p w:rsidR="0018588D" w:rsidDel="00827FCE" w:rsidRDefault="004B71B5" w:rsidP="004B71B5">
            <w:pPr>
              <w:rPr>
                <w:del w:id="169" w:author="夏苑" w:date="2018-08-13T15:23:00Z"/>
              </w:rPr>
            </w:pPr>
            <w:ins w:id="170" w:author="夏苑" w:date="2018-09-06T14:52:00Z">
              <w:r>
                <w:t>}</w:t>
              </w:r>
            </w:ins>
            <w:del w:id="171" w:author="夏苑" w:date="2018-08-13T15:23:00Z">
              <w:r w:rsidR="0018588D" w:rsidDel="00827FCE">
                <w:rPr>
                  <w:rFonts w:hint="eastAsia"/>
                </w:rPr>
                <w:delText>{</w:delText>
              </w:r>
            </w:del>
          </w:p>
          <w:p w:rsidR="0018588D" w:rsidDel="00827FCE" w:rsidRDefault="0018588D" w:rsidP="0018588D">
            <w:pPr>
              <w:rPr>
                <w:del w:id="172" w:author="夏苑" w:date="2018-08-13T15:23:00Z"/>
              </w:rPr>
            </w:pPr>
            <w:del w:id="173" w:author="夏苑" w:date="2018-08-13T15:23:00Z">
              <w:r w:rsidDel="00827FCE">
                <w:rPr>
                  <w:rFonts w:hint="eastAsia"/>
                </w:rPr>
                <w:delText>s</w:delText>
              </w:r>
              <w:r w:rsidDel="00827FCE">
                <w:delText>uccess:true</w:delText>
              </w:r>
              <w:r w:rsidDel="00827FCE">
                <w:rPr>
                  <w:rFonts w:hint="eastAsia"/>
                </w:rPr>
                <w:delText>，</w:delText>
              </w:r>
            </w:del>
          </w:p>
          <w:p w:rsidR="0018588D" w:rsidDel="00827FCE" w:rsidRDefault="0018588D" w:rsidP="0018588D">
            <w:pPr>
              <w:rPr>
                <w:del w:id="174" w:author="夏苑" w:date="2018-08-13T15:23:00Z"/>
              </w:rPr>
            </w:pPr>
            <w:del w:id="175" w:author="夏苑" w:date="2018-08-13T15:23:00Z">
              <w:r w:rsidDel="00827FCE">
                <w:rPr>
                  <w:rFonts w:hint="eastAsia"/>
                </w:rPr>
                <w:delText>data</w:delText>
              </w:r>
              <w:r w:rsidDel="00827FCE">
                <w:delText>:</w:delText>
              </w:r>
              <w:r w:rsidDel="00827FCE">
                <w:rPr>
                  <w:rFonts w:hint="eastAsia"/>
                </w:rPr>
                <w:delText>[</w:delText>
              </w:r>
            </w:del>
          </w:p>
          <w:p w:rsidR="0018588D" w:rsidDel="00827FCE" w:rsidRDefault="0018588D" w:rsidP="0018588D">
            <w:pPr>
              <w:rPr>
                <w:del w:id="176" w:author="夏苑" w:date="2018-08-13T15:23:00Z"/>
              </w:rPr>
            </w:pPr>
            <w:del w:id="177" w:author="夏苑" w:date="2018-08-13T15:23:00Z">
              <w:r w:rsidDel="00827FCE">
                <w:rPr>
                  <w:rFonts w:hint="eastAsia"/>
                </w:rPr>
                <w:delText xml:space="preserve"> </w:delText>
              </w:r>
              <w:r w:rsidDel="00827FCE">
                <w:delText>{</w:delText>
              </w:r>
            </w:del>
          </w:p>
          <w:p w:rsidR="0018588D" w:rsidDel="00827FCE" w:rsidRDefault="0018588D" w:rsidP="0018588D">
            <w:pPr>
              <w:rPr>
                <w:del w:id="178" w:author="夏苑" w:date="2018-08-13T15:23:00Z"/>
              </w:rPr>
            </w:pPr>
            <w:del w:id="179" w:author="夏苑" w:date="2018-08-13T15:23:00Z">
              <w:r w:rsidDel="00827FCE">
                <w:delText>"vclType":"</w:delText>
              </w:r>
              <w:r w:rsidRPr="00385903" w:rsidDel="00827FCE">
                <w:delText>PC200-8</w:delText>
              </w:r>
              <w:r w:rsidDel="00827FCE">
                <w:delText xml:space="preserve">",  </w:delText>
              </w:r>
              <w:r w:rsidDel="00827FCE">
                <w:rPr>
                  <w:rFonts w:hint="eastAsia"/>
                </w:rPr>
                <w:delText>//机型</w:delText>
              </w:r>
            </w:del>
          </w:p>
          <w:p w:rsidR="0018588D" w:rsidDel="00827FCE" w:rsidRDefault="0018588D" w:rsidP="0018588D">
            <w:pPr>
              <w:rPr>
                <w:del w:id="180" w:author="夏苑" w:date="2018-08-13T15:23:00Z"/>
              </w:rPr>
            </w:pPr>
            <w:del w:id="181" w:author="夏苑" w:date="2018-08-13T15:23:00Z">
              <w:r w:rsidDel="00827FCE">
                <w:delText>"sysOneName":"</w:delText>
              </w:r>
              <w:r w:rsidRPr="00385903" w:rsidDel="00827FCE">
                <w:delText>AO</w:delText>
              </w:r>
              <w:r w:rsidDel="00827FCE">
                <w:delText>",</w:delText>
              </w:r>
              <w:r w:rsidR="00DE7C49" w:rsidDel="00827FCE">
                <w:delText xml:space="preserve">  //一级系统</w:delText>
              </w:r>
            </w:del>
          </w:p>
          <w:p w:rsidR="0018588D" w:rsidDel="00827FCE" w:rsidRDefault="0018588D" w:rsidP="0018588D">
            <w:pPr>
              <w:rPr>
                <w:del w:id="182" w:author="夏苑" w:date="2018-08-13T15:23:00Z"/>
              </w:rPr>
            </w:pPr>
            <w:del w:id="183" w:author="夏苑" w:date="2018-08-13T15:23:00Z">
              <w:r w:rsidDel="00827FCE">
                <w:delText>"sysTwoName":"</w:delText>
              </w:r>
              <w:r w:rsidRPr="00385903" w:rsidDel="00827FCE">
                <w:delText>BO</w:delText>
              </w:r>
              <w:r w:rsidDel="00827FCE">
                <w:delText>",</w:delText>
              </w:r>
              <w:r w:rsidR="00DE7C49" w:rsidDel="00827FCE">
                <w:delText xml:space="preserve">  //二级系统</w:delText>
              </w:r>
            </w:del>
          </w:p>
          <w:p w:rsidR="0018588D" w:rsidDel="00827FCE" w:rsidRDefault="0018588D" w:rsidP="0018588D">
            <w:pPr>
              <w:rPr>
                <w:del w:id="184" w:author="夏苑" w:date="2018-08-13T15:23:00Z"/>
              </w:rPr>
            </w:pPr>
            <w:del w:id="185" w:author="夏苑" w:date="2018-08-13T15:23:00Z">
              <w:r w:rsidDel="00827FCE">
                <w:delText>"image":"</w:delText>
              </w:r>
              <w:r w:rsidRPr="001F761A" w:rsidDel="00827FCE">
                <w:delText>A1009-01A5.png</w:delText>
              </w:r>
              <w:r w:rsidDel="00827FCE">
                <w:delText>",</w:delText>
              </w:r>
              <w:r w:rsidR="00DE7C49" w:rsidDel="00827FCE">
                <w:delText xml:space="preserve">  //图片</w:delText>
              </w:r>
            </w:del>
          </w:p>
          <w:p w:rsidR="0018588D" w:rsidDel="00827FCE" w:rsidRDefault="0018588D" w:rsidP="0018588D">
            <w:pPr>
              <w:rPr>
                <w:del w:id="186" w:author="夏苑" w:date="2018-08-13T15:23:00Z"/>
              </w:rPr>
            </w:pPr>
            <w:del w:id="187" w:author="夏苑" w:date="2018-08-13T15:23:00Z">
              <w:r w:rsidDel="00827FCE">
                <w:delText>"partName":"</w:delText>
              </w:r>
              <w:r w:rsidRPr="001F761A" w:rsidDel="00827FCE">
                <w:delText>A1009-01A5</w:delText>
              </w:r>
              <w:r w:rsidDel="00827FCE">
                <w:delText>",</w:delText>
              </w:r>
              <w:r w:rsidR="00DE7C49" w:rsidDel="00827FCE">
                <w:delText xml:space="preserve">  //件号名称</w:delText>
              </w:r>
            </w:del>
          </w:p>
          <w:p w:rsidR="0018588D" w:rsidDel="00827FCE" w:rsidRDefault="0018588D" w:rsidP="0018588D">
            <w:pPr>
              <w:rPr>
                <w:del w:id="188" w:author="夏苑" w:date="2018-08-13T15:23:00Z"/>
              </w:rPr>
            </w:pPr>
            <w:del w:id="189" w:author="夏苑" w:date="2018-08-13T15:23:00Z">
              <w:r w:rsidDel="00827FCE">
                <w:delText>"partPrice":"</w:delText>
              </w:r>
              <w:r w:rsidRPr="001F761A" w:rsidDel="00827FCE">
                <w:delText>125</w:delText>
              </w:r>
              <w:r w:rsidDel="00827FCE">
                <w:delText>",</w:delText>
              </w:r>
              <w:r w:rsidR="00DE7C49" w:rsidDel="00827FCE">
                <w:delText xml:space="preserve">    //价格</w:delText>
              </w:r>
            </w:del>
          </w:p>
          <w:p w:rsidR="0018588D" w:rsidDel="00827FCE" w:rsidRDefault="0018588D" w:rsidP="0018588D">
            <w:pPr>
              <w:rPr>
                <w:del w:id="190" w:author="夏苑" w:date="2018-08-13T15:23:00Z"/>
              </w:rPr>
            </w:pPr>
            <w:del w:id="191" w:author="夏苑" w:date="2018-08-13T15:23:00Z">
              <w:r w:rsidDel="00827FCE">
                <w:delText>"warehouseName":"</w:delText>
              </w:r>
              <w:r w:rsidRPr="001F761A" w:rsidDel="00827FCE">
                <w:rPr>
                  <w:rFonts w:hint="eastAsia"/>
                </w:rPr>
                <w:delText>石家庄仓库</w:delText>
              </w:r>
              <w:r w:rsidDel="00827FCE">
                <w:delText>",</w:delText>
              </w:r>
              <w:r w:rsidR="00DE7C49" w:rsidDel="00827FCE">
                <w:delText xml:space="preserve">   //仓库名称</w:delText>
              </w:r>
            </w:del>
          </w:p>
          <w:p w:rsidR="0018588D" w:rsidDel="00827FCE" w:rsidRDefault="0018588D" w:rsidP="0018588D">
            <w:pPr>
              <w:rPr>
                <w:del w:id="192" w:author="夏苑" w:date="2018-08-13T15:23:00Z"/>
              </w:rPr>
            </w:pPr>
            <w:del w:id="193" w:author="夏苑" w:date="2018-08-13T15:23:00Z">
              <w:r w:rsidDel="00827FCE">
                <w:delText>"inventoryQty":"</w:delText>
              </w:r>
              <w:r w:rsidRPr="001F761A" w:rsidDel="00827FCE">
                <w:delText>100</w:delText>
              </w:r>
              <w:r w:rsidDel="00827FCE">
                <w:delText>"</w:delText>
              </w:r>
              <w:r w:rsidR="00DE7C49" w:rsidDel="00827FCE">
                <w:delText xml:space="preserve">    //库存数量</w:delText>
              </w:r>
            </w:del>
          </w:p>
          <w:p w:rsidR="0018588D" w:rsidDel="00827FCE" w:rsidRDefault="0018588D" w:rsidP="0018588D">
            <w:pPr>
              <w:ind w:firstLineChars="100" w:firstLine="210"/>
              <w:rPr>
                <w:del w:id="194" w:author="夏苑" w:date="2018-08-13T15:23:00Z"/>
              </w:rPr>
            </w:pPr>
            <w:del w:id="195" w:author="夏苑" w:date="2018-08-13T15:23:00Z">
              <w:r w:rsidDel="00827FCE">
                <w:delText>},</w:delText>
              </w:r>
            </w:del>
          </w:p>
          <w:p w:rsidR="0018588D" w:rsidDel="00827FCE" w:rsidRDefault="0018588D" w:rsidP="0018588D">
            <w:pPr>
              <w:ind w:firstLineChars="100" w:firstLine="210"/>
              <w:rPr>
                <w:del w:id="196" w:author="夏苑" w:date="2018-08-13T15:23:00Z"/>
              </w:rPr>
            </w:pPr>
            <w:del w:id="197" w:author="夏苑" w:date="2018-08-13T15:23:00Z">
              <w:r w:rsidDel="00827FCE">
                <w:delText>{…},</w:delText>
              </w:r>
            </w:del>
          </w:p>
          <w:p w:rsidR="0018588D" w:rsidDel="00827FCE" w:rsidRDefault="0018588D" w:rsidP="0018588D">
            <w:pPr>
              <w:ind w:firstLineChars="100" w:firstLine="210"/>
              <w:rPr>
                <w:del w:id="198" w:author="夏苑" w:date="2018-08-13T15:23:00Z"/>
              </w:rPr>
            </w:pPr>
            <w:del w:id="199" w:author="夏苑" w:date="2018-08-13T15:23:00Z">
              <w:r w:rsidDel="00827FCE">
                <w:delText>…</w:delText>
              </w:r>
            </w:del>
          </w:p>
          <w:p w:rsidR="0018588D" w:rsidDel="00827FCE" w:rsidRDefault="0018588D" w:rsidP="0018588D">
            <w:pPr>
              <w:rPr>
                <w:del w:id="200" w:author="夏苑" w:date="2018-08-13T15:23:00Z"/>
              </w:rPr>
            </w:pPr>
            <w:del w:id="201" w:author="夏苑" w:date="2018-08-13T15:23:00Z">
              <w:r w:rsidDel="00827FCE">
                <w:delText>]</w:delText>
              </w:r>
            </w:del>
          </w:p>
          <w:p w:rsidR="00385903" w:rsidRDefault="0018588D" w:rsidP="00385903">
            <w:del w:id="202" w:author="夏苑" w:date="2018-08-13T15:23:00Z">
              <w:r w:rsidDel="00827FCE">
                <w:delText>}</w:delText>
              </w:r>
            </w:del>
          </w:p>
        </w:tc>
      </w:tr>
      <w:tr w:rsidR="00DF7902" w:rsidTr="00385903">
        <w:tc>
          <w:tcPr>
            <w:tcW w:w="1555" w:type="dxa"/>
          </w:tcPr>
          <w:p w:rsidR="00DF7902" w:rsidRDefault="00DF7902" w:rsidP="00DF7902">
            <w:r>
              <w:rPr>
                <w:rFonts w:hint="eastAsia"/>
              </w:rPr>
              <w:lastRenderedPageBreak/>
              <w:t>失败反馈</w:t>
            </w:r>
          </w:p>
        </w:tc>
        <w:tc>
          <w:tcPr>
            <w:tcW w:w="6741" w:type="dxa"/>
          </w:tcPr>
          <w:p w:rsidR="00DF7902" w:rsidRDefault="00DF7902" w:rsidP="00DF7902">
            <w:r>
              <w:t>Json</w:t>
            </w:r>
            <w:r>
              <w:rPr>
                <w:rFonts w:hint="eastAsia"/>
              </w:rPr>
              <w:t>格式</w:t>
            </w:r>
          </w:p>
          <w:p w:rsidR="00DF7902" w:rsidRDefault="00DF7902" w:rsidP="00DF7902">
            <w:r>
              <w:rPr>
                <w:rFonts w:hint="eastAsia"/>
              </w:rPr>
              <w:t>{</w:t>
            </w:r>
          </w:p>
          <w:p w:rsidR="00DF7902" w:rsidRDefault="00DF7902" w:rsidP="00DF7902">
            <w:r>
              <w:rPr>
                <w:rFonts w:hint="eastAsia"/>
              </w:rPr>
              <w:t>s</w:t>
            </w:r>
            <w:r>
              <w:t>uccess:false,</w:t>
            </w:r>
          </w:p>
          <w:p w:rsidR="00DF7902" w:rsidRDefault="00DF7902" w:rsidP="00DF7902">
            <w:r>
              <w:rPr>
                <w:rFonts w:hint="eastAsia"/>
              </w:rPr>
              <w:t>m</w:t>
            </w:r>
            <w:r>
              <w:t>essage:”</w:t>
            </w:r>
            <w:r>
              <w:rPr>
                <w:rFonts w:hint="eastAsia"/>
              </w:rPr>
              <w:t>失败的原因文字描述</w:t>
            </w:r>
            <w:r>
              <w:t>”</w:t>
            </w:r>
          </w:p>
          <w:p w:rsidR="00DF7902" w:rsidRDefault="00DF7902" w:rsidP="00DF7902">
            <w:r>
              <w:t>}</w:t>
            </w:r>
          </w:p>
        </w:tc>
      </w:tr>
    </w:tbl>
    <w:p w:rsidR="003564A2" w:rsidRPr="003564A2" w:rsidRDefault="003564A2" w:rsidP="000E19CB"/>
    <w:p w:rsidR="004977DD" w:rsidRDefault="004977DD" w:rsidP="004977DD">
      <w:pPr>
        <w:pStyle w:val="4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头盔日志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555"/>
        <w:gridCol w:w="6741"/>
      </w:tblGrid>
      <w:tr w:rsidR="004977DD" w:rsidTr="001812BB">
        <w:tc>
          <w:tcPr>
            <w:tcW w:w="1555" w:type="dxa"/>
          </w:tcPr>
          <w:p w:rsidR="004977DD" w:rsidRDefault="004977DD" w:rsidP="001812BB">
            <w:r>
              <w:rPr>
                <w:rFonts w:hint="eastAsia"/>
              </w:rPr>
              <w:t>接口名</w:t>
            </w:r>
          </w:p>
        </w:tc>
        <w:tc>
          <w:tcPr>
            <w:tcW w:w="6741" w:type="dxa"/>
          </w:tcPr>
          <w:p w:rsidR="004977DD" w:rsidRDefault="004977DD" w:rsidP="001812BB">
            <w:r>
              <w:rPr>
                <w:rFonts w:hint="eastAsia"/>
              </w:rPr>
              <w:t>/</w:t>
            </w:r>
            <w:r w:rsidRPr="000642FA">
              <w:t>operalog/list</w:t>
            </w:r>
          </w:p>
        </w:tc>
      </w:tr>
      <w:tr w:rsidR="004977DD" w:rsidTr="001812BB">
        <w:tc>
          <w:tcPr>
            <w:tcW w:w="1555" w:type="dxa"/>
          </w:tcPr>
          <w:p w:rsidR="004977DD" w:rsidRDefault="004977DD" w:rsidP="001812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4977DD" w:rsidRDefault="004977DD" w:rsidP="001812BB">
            <w:r>
              <w:rPr>
                <w:rFonts w:hint="eastAsia"/>
              </w:rPr>
              <w:t>获取头盔的操作日志</w:t>
            </w:r>
          </w:p>
        </w:tc>
      </w:tr>
      <w:tr w:rsidR="004977DD" w:rsidTr="001812BB">
        <w:tc>
          <w:tcPr>
            <w:tcW w:w="1555" w:type="dxa"/>
          </w:tcPr>
          <w:p w:rsidR="004977DD" w:rsidRDefault="004977DD" w:rsidP="001812BB">
            <w:r>
              <w:rPr>
                <w:rFonts w:hint="eastAsia"/>
              </w:rPr>
              <w:t>header签名</w:t>
            </w:r>
          </w:p>
        </w:tc>
        <w:tc>
          <w:tcPr>
            <w:tcW w:w="6741" w:type="dxa"/>
          </w:tcPr>
          <w:p w:rsidR="004977DD" w:rsidRDefault="004977DD" w:rsidP="001812BB">
            <w:r>
              <w:rPr>
                <w:rFonts w:hint="eastAsia"/>
              </w:rPr>
              <w:t>需要</w:t>
            </w:r>
          </w:p>
        </w:tc>
      </w:tr>
      <w:tr w:rsidR="004977DD" w:rsidTr="001812BB">
        <w:tc>
          <w:tcPr>
            <w:tcW w:w="1555" w:type="dxa"/>
          </w:tcPr>
          <w:p w:rsidR="004977DD" w:rsidRDefault="004977DD" w:rsidP="001812BB">
            <w:r>
              <w:rPr>
                <w:rFonts w:hint="eastAsia"/>
              </w:rPr>
              <w:t>请求方式</w:t>
            </w:r>
          </w:p>
        </w:tc>
        <w:tc>
          <w:tcPr>
            <w:tcW w:w="6741" w:type="dxa"/>
          </w:tcPr>
          <w:p w:rsidR="004977DD" w:rsidRDefault="004977DD" w:rsidP="001812BB">
            <w:r>
              <w:rPr>
                <w:rFonts w:hint="eastAsia"/>
              </w:rPr>
              <w:t>post</w:t>
            </w:r>
          </w:p>
        </w:tc>
      </w:tr>
      <w:tr w:rsidR="004977DD" w:rsidTr="001812BB">
        <w:tc>
          <w:tcPr>
            <w:tcW w:w="1555" w:type="dxa"/>
          </w:tcPr>
          <w:p w:rsidR="004977DD" w:rsidRDefault="004977DD" w:rsidP="001812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4977DD" w:rsidRDefault="004977DD" w:rsidP="001812BB">
            <w:r w:rsidRPr="000642FA">
              <w:t xml:space="preserve">clientId </w:t>
            </w:r>
            <w:r w:rsidRPr="000642FA">
              <w:rPr>
                <w:rFonts w:hint="eastAsia"/>
              </w:rPr>
              <w:t>:头盔号 ;</w:t>
            </w:r>
            <w:r>
              <w:rPr>
                <w:rFonts w:hint="eastAsia"/>
              </w:rPr>
              <w:t xml:space="preserve">  </w:t>
            </w:r>
            <w:r w:rsidRPr="000642FA">
              <w:t>page</w:t>
            </w:r>
            <w:r>
              <w:t>:</w:t>
            </w:r>
            <w:r>
              <w:rPr>
                <w:rFonts w:hint="eastAsia"/>
              </w:rPr>
              <w:t>查询页数</w:t>
            </w: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 xml:space="preserve"> </w:t>
            </w:r>
          </w:p>
        </w:tc>
      </w:tr>
      <w:tr w:rsidR="004977DD" w:rsidTr="001812BB">
        <w:tc>
          <w:tcPr>
            <w:tcW w:w="1555" w:type="dxa"/>
          </w:tcPr>
          <w:p w:rsidR="004977DD" w:rsidRDefault="004977DD" w:rsidP="001812BB">
            <w:r>
              <w:rPr>
                <w:rFonts w:hint="eastAsia"/>
              </w:rPr>
              <w:t>参数格式</w:t>
            </w:r>
          </w:p>
        </w:tc>
        <w:tc>
          <w:tcPr>
            <w:tcW w:w="6741" w:type="dxa"/>
          </w:tcPr>
          <w:p w:rsidR="004977DD" w:rsidRDefault="004977DD" w:rsidP="001812BB">
            <w:r>
              <w:rPr>
                <w:rFonts w:hint="eastAsia"/>
              </w:rPr>
              <w:t>键值对</w:t>
            </w:r>
          </w:p>
        </w:tc>
      </w:tr>
      <w:tr w:rsidR="004977DD" w:rsidTr="001812BB">
        <w:tc>
          <w:tcPr>
            <w:tcW w:w="1555" w:type="dxa"/>
          </w:tcPr>
          <w:p w:rsidR="004977DD" w:rsidRDefault="004977DD" w:rsidP="001812BB">
            <w:r>
              <w:rPr>
                <w:rFonts w:hint="eastAsia"/>
              </w:rPr>
              <w:t>成功反馈</w:t>
            </w:r>
          </w:p>
        </w:tc>
        <w:tc>
          <w:tcPr>
            <w:tcW w:w="6741" w:type="dxa"/>
          </w:tcPr>
          <w:p w:rsidR="004977DD" w:rsidRDefault="004977DD" w:rsidP="001812BB">
            <w:r>
              <w:t>Json</w:t>
            </w:r>
            <w:r>
              <w:rPr>
                <w:rFonts w:hint="eastAsia"/>
              </w:rPr>
              <w:t>格式</w:t>
            </w:r>
          </w:p>
          <w:p w:rsidR="004977DD" w:rsidRDefault="004977DD" w:rsidP="001812BB">
            <w:r>
              <w:rPr>
                <w:rFonts w:hint="eastAsia"/>
              </w:rPr>
              <w:t>{</w:t>
            </w:r>
          </w:p>
          <w:p w:rsidR="004977DD" w:rsidRDefault="004977DD" w:rsidP="001812BB">
            <w:r>
              <w:rPr>
                <w:rFonts w:hint="eastAsia"/>
              </w:rPr>
              <w:t>s</w:t>
            </w:r>
            <w:r>
              <w:t>uccess:true</w:t>
            </w:r>
            <w:r>
              <w:rPr>
                <w:rFonts w:hint="eastAsia"/>
              </w:rPr>
              <w:t>，</w:t>
            </w:r>
          </w:p>
          <w:p w:rsidR="004977DD" w:rsidRDefault="004977DD" w:rsidP="001812BB">
            <w:r>
              <w:rPr>
                <w:rFonts w:hint="eastAsia"/>
              </w:rPr>
              <w:t>data</w:t>
            </w:r>
            <w:r>
              <w:t>:</w:t>
            </w:r>
            <w:r>
              <w:rPr>
                <w:rFonts w:hint="eastAsia"/>
              </w:rPr>
              <w:t>[</w:t>
            </w:r>
          </w:p>
          <w:p w:rsidR="004977DD" w:rsidRDefault="004977DD" w:rsidP="001812BB">
            <w:r>
              <w:rPr>
                <w:rFonts w:hint="eastAsia"/>
              </w:rPr>
              <w:t xml:space="preserve"> </w:t>
            </w:r>
            <w:r>
              <w:t>{</w:t>
            </w:r>
          </w:p>
          <w:p w:rsidR="004977DD" w:rsidRDefault="004977DD" w:rsidP="001812BB">
            <w:r>
              <w:rPr>
                <w:rFonts w:hint="eastAsia"/>
              </w:rPr>
              <w:t xml:space="preserve"> </w:t>
            </w:r>
            <w:r>
              <w:t xml:space="preserve">  </w:t>
            </w:r>
          </w:p>
          <w:p w:rsidR="004977DD" w:rsidRDefault="004977DD" w:rsidP="001812BB">
            <w:pPr>
              <w:ind w:firstLineChars="100" w:firstLine="210"/>
            </w:pPr>
            <w:r>
              <w:t>},</w:t>
            </w:r>
          </w:p>
          <w:p w:rsidR="004977DD" w:rsidRDefault="004977DD" w:rsidP="001812BB">
            <w:pPr>
              <w:ind w:firstLineChars="100" w:firstLine="210"/>
            </w:pPr>
            <w:r>
              <w:t>{…},</w:t>
            </w:r>
          </w:p>
          <w:p w:rsidR="004977DD" w:rsidRDefault="004977DD" w:rsidP="001812BB">
            <w:pPr>
              <w:ind w:firstLineChars="100" w:firstLine="210"/>
            </w:pPr>
            <w:r>
              <w:t>…</w:t>
            </w:r>
          </w:p>
          <w:p w:rsidR="004977DD" w:rsidRDefault="004977DD" w:rsidP="001812BB">
            <w:r>
              <w:t>]</w:t>
            </w:r>
          </w:p>
          <w:p w:rsidR="004977DD" w:rsidRDefault="004977DD" w:rsidP="001812BB">
            <w:r>
              <w:t>}</w:t>
            </w:r>
          </w:p>
        </w:tc>
      </w:tr>
      <w:tr w:rsidR="004977DD" w:rsidTr="001812BB">
        <w:tc>
          <w:tcPr>
            <w:tcW w:w="1555" w:type="dxa"/>
          </w:tcPr>
          <w:p w:rsidR="004977DD" w:rsidRDefault="004977DD" w:rsidP="001812BB">
            <w:r>
              <w:rPr>
                <w:rFonts w:hint="eastAsia"/>
              </w:rPr>
              <w:t>失败反馈</w:t>
            </w:r>
          </w:p>
        </w:tc>
        <w:tc>
          <w:tcPr>
            <w:tcW w:w="6741" w:type="dxa"/>
          </w:tcPr>
          <w:p w:rsidR="004977DD" w:rsidRDefault="004977DD" w:rsidP="001812BB">
            <w:r>
              <w:t>Json</w:t>
            </w:r>
            <w:r>
              <w:rPr>
                <w:rFonts w:hint="eastAsia"/>
              </w:rPr>
              <w:t>格式</w:t>
            </w:r>
          </w:p>
          <w:p w:rsidR="004977DD" w:rsidRDefault="004977DD" w:rsidP="001812BB">
            <w:r>
              <w:rPr>
                <w:rFonts w:hint="eastAsia"/>
              </w:rPr>
              <w:t>{</w:t>
            </w:r>
          </w:p>
          <w:p w:rsidR="004977DD" w:rsidRDefault="004977DD" w:rsidP="001812BB">
            <w:r>
              <w:rPr>
                <w:rFonts w:hint="eastAsia"/>
              </w:rPr>
              <w:t>s</w:t>
            </w:r>
            <w:r>
              <w:t>uccess:false,</w:t>
            </w:r>
          </w:p>
          <w:p w:rsidR="004977DD" w:rsidRDefault="004977DD" w:rsidP="001812BB">
            <w:r>
              <w:rPr>
                <w:rFonts w:hint="eastAsia"/>
              </w:rPr>
              <w:t>m</w:t>
            </w:r>
            <w:r>
              <w:t>essage:”</w:t>
            </w:r>
            <w:r>
              <w:rPr>
                <w:rFonts w:hint="eastAsia"/>
              </w:rPr>
              <w:t>失败的原因文字描述</w:t>
            </w:r>
            <w:r>
              <w:t>”</w:t>
            </w:r>
          </w:p>
          <w:p w:rsidR="004977DD" w:rsidRDefault="004977DD" w:rsidP="001812BB">
            <w:r>
              <w:t>}</w:t>
            </w:r>
          </w:p>
        </w:tc>
      </w:tr>
    </w:tbl>
    <w:p w:rsidR="00A46D04" w:rsidRDefault="00A46D04" w:rsidP="00A46D04"/>
    <w:p w:rsidR="004977DD" w:rsidRDefault="004977DD" w:rsidP="00A46D04"/>
    <w:p w:rsidR="004977DD" w:rsidRDefault="004977DD" w:rsidP="00A46D04"/>
    <w:p w:rsidR="004977DD" w:rsidRDefault="004977DD" w:rsidP="00A46D04"/>
    <w:p w:rsidR="004977DD" w:rsidRDefault="004977DD" w:rsidP="00A46D04"/>
    <w:p w:rsidR="004977DD" w:rsidRPr="00A46D04" w:rsidRDefault="004977DD" w:rsidP="00A46D04"/>
    <w:sectPr w:rsidR="004977DD" w:rsidRPr="00A46D04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657" w:rsidRDefault="00B30657" w:rsidP="00460FBD">
      <w:r>
        <w:separator/>
      </w:r>
    </w:p>
  </w:endnote>
  <w:endnote w:type="continuationSeparator" w:id="0">
    <w:p w:rsidR="00B30657" w:rsidRDefault="00B30657" w:rsidP="00460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0635666"/>
      <w:docPartObj>
        <w:docPartGallery w:val="Page Numbers (Bottom of Page)"/>
        <w:docPartUnique/>
      </w:docPartObj>
    </w:sdtPr>
    <w:sdtEndPr/>
    <w:sdtContent>
      <w:p w:rsidR="0076423E" w:rsidRDefault="0076423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00F3" w:rsidRPr="00A300F3">
          <w:rPr>
            <w:noProof/>
            <w:lang w:val="zh-CN"/>
          </w:rPr>
          <w:t>14</w:t>
        </w:r>
        <w:r>
          <w:fldChar w:fldCharType="end"/>
        </w:r>
      </w:p>
    </w:sdtContent>
  </w:sdt>
  <w:p w:rsidR="0076423E" w:rsidRDefault="0076423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657" w:rsidRDefault="00B30657" w:rsidP="00460FBD">
      <w:r>
        <w:separator/>
      </w:r>
    </w:p>
  </w:footnote>
  <w:footnote w:type="continuationSeparator" w:id="0">
    <w:p w:rsidR="00B30657" w:rsidRDefault="00B30657" w:rsidP="00460F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E862A7"/>
    <w:multiLevelType w:val="hybridMultilevel"/>
    <w:tmpl w:val="CA801D84"/>
    <w:lvl w:ilvl="0" w:tplc="AD6A71B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夏苑">
    <w15:presenceInfo w15:providerId="AD" w15:userId="S-1-5-21-2133687060-2180184723-955456260-108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7CB"/>
    <w:rsid w:val="00003D74"/>
    <w:rsid w:val="00004B9E"/>
    <w:rsid w:val="00007D91"/>
    <w:rsid w:val="000127CB"/>
    <w:rsid w:val="00013241"/>
    <w:rsid w:val="0003095E"/>
    <w:rsid w:val="000441C9"/>
    <w:rsid w:val="00044475"/>
    <w:rsid w:val="00045D92"/>
    <w:rsid w:val="00047609"/>
    <w:rsid w:val="00063475"/>
    <w:rsid w:val="00087788"/>
    <w:rsid w:val="00094225"/>
    <w:rsid w:val="00096DC9"/>
    <w:rsid w:val="000C4D57"/>
    <w:rsid w:val="000D42F7"/>
    <w:rsid w:val="000D6932"/>
    <w:rsid w:val="000E19CB"/>
    <w:rsid w:val="000E4FEB"/>
    <w:rsid w:val="000E5706"/>
    <w:rsid w:val="000F0EE7"/>
    <w:rsid w:val="000F6732"/>
    <w:rsid w:val="00136688"/>
    <w:rsid w:val="001555F2"/>
    <w:rsid w:val="00176DD0"/>
    <w:rsid w:val="001812BB"/>
    <w:rsid w:val="0018588D"/>
    <w:rsid w:val="001973C3"/>
    <w:rsid w:val="001A387B"/>
    <w:rsid w:val="001A69CF"/>
    <w:rsid w:val="001C16B3"/>
    <w:rsid w:val="001C6A0A"/>
    <w:rsid w:val="001E3B5B"/>
    <w:rsid w:val="001F661D"/>
    <w:rsid w:val="001F761A"/>
    <w:rsid w:val="002149F7"/>
    <w:rsid w:val="00221214"/>
    <w:rsid w:val="00222D8B"/>
    <w:rsid w:val="00224FE2"/>
    <w:rsid w:val="00225FF7"/>
    <w:rsid w:val="002316C8"/>
    <w:rsid w:val="002349D5"/>
    <w:rsid w:val="00235CC4"/>
    <w:rsid w:val="002377DC"/>
    <w:rsid w:val="0024500C"/>
    <w:rsid w:val="00257A8B"/>
    <w:rsid w:val="00280055"/>
    <w:rsid w:val="00293D82"/>
    <w:rsid w:val="002A5587"/>
    <w:rsid w:val="002D125E"/>
    <w:rsid w:val="002D12B1"/>
    <w:rsid w:val="002D3B29"/>
    <w:rsid w:val="002E5298"/>
    <w:rsid w:val="002F296A"/>
    <w:rsid w:val="0031023D"/>
    <w:rsid w:val="00313101"/>
    <w:rsid w:val="00321EB8"/>
    <w:rsid w:val="00325E9B"/>
    <w:rsid w:val="003330C4"/>
    <w:rsid w:val="0033563F"/>
    <w:rsid w:val="0034439A"/>
    <w:rsid w:val="003449A8"/>
    <w:rsid w:val="003473CC"/>
    <w:rsid w:val="0035042F"/>
    <w:rsid w:val="003564A2"/>
    <w:rsid w:val="00385903"/>
    <w:rsid w:val="00386FEA"/>
    <w:rsid w:val="00392331"/>
    <w:rsid w:val="003A26B0"/>
    <w:rsid w:val="003A5308"/>
    <w:rsid w:val="003B5361"/>
    <w:rsid w:val="003B57EB"/>
    <w:rsid w:val="003D3B43"/>
    <w:rsid w:val="00403854"/>
    <w:rsid w:val="0040755B"/>
    <w:rsid w:val="0042592A"/>
    <w:rsid w:val="00427BEC"/>
    <w:rsid w:val="004330C8"/>
    <w:rsid w:val="00435867"/>
    <w:rsid w:val="00441B68"/>
    <w:rsid w:val="00442F80"/>
    <w:rsid w:val="00443B0E"/>
    <w:rsid w:val="00460FBD"/>
    <w:rsid w:val="00472BF4"/>
    <w:rsid w:val="004753B9"/>
    <w:rsid w:val="004764B2"/>
    <w:rsid w:val="004811FA"/>
    <w:rsid w:val="004876FF"/>
    <w:rsid w:val="004877F2"/>
    <w:rsid w:val="0049235C"/>
    <w:rsid w:val="00496827"/>
    <w:rsid w:val="004977DD"/>
    <w:rsid w:val="00497E8A"/>
    <w:rsid w:val="004A1B82"/>
    <w:rsid w:val="004A5F9D"/>
    <w:rsid w:val="004B3796"/>
    <w:rsid w:val="004B4131"/>
    <w:rsid w:val="004B71B5"/>
    <w:rsid w:val="004C09CA"/>
    <w:rsid w:val="004C0A7D"/>
    <w:rsid w:val="004C3882"/>
    <w:rsid w:val="004D6083"/>
    <w:rsid w:val="004D60EE"/>
    <w:rsid w:val="004F09DC"/>
    <w:rsid w:val="00500355"/>
    <w:rsid w:val="00503AF5"/>
    <w:rsid w:val="005507E2"/>
    <w:rsid w:val="00550C9C"/>
    <w:rsid w:val="00556837"/>
    <w:rsid w:val="005576D1"/>
    <w:rsid w:val="005604DF"/>
    <w:rsid w:val="00561521"/>
    <w:rsid w:val="00566579"/>
    <w:rsid w:val="0057180A"/>
    <w:rsid w:val="005720FC"/>
    <w:rsid w:val="00582B85"/>
    <w:rsid w:val="005861F3"/>
    <w:rsid w:val="005A0ED8"/>
    <w:rsid w:val="005A1EA2"/>
    <w:rsid w:val="005A4A46"/>
    <w:rsid w:val="005A7EA8"/>
    <w:rsid w:val="005B0E73"/>
    <w:rsid w:val="005C2022"/>
    <w:rsid w:val="005C49F3"/>
    <w:rsid w:val="005E5804"/>
    <w:rsid w:val="0061044F"/>
    <w:rsid w:val="00617C8C"/>
    <w:rsid w:val="006260D2"/>
    <w:rsid w:val="00635322"/>
    <w:rsid w:val="00654F88"/>
    <w:rsid w:val="006657B1"/>
    <w:rsid w:val="00667757"/>
    <w:rsid w:val="00675BFE"/>
    <w:rsid w:val="00682FD4"/>
    <w:rsid w:val="00685F46"/>
    <w:rsid w:val="006939F7"/>
    <w:rsid w:val="00693C95"/>
    <w:rsid w:val="00694A2F"/>
    <w:rsid w:val="006A5B33"/>
    <w:rsid w:val="006B1134"/>
    <w:rsid w:val="006C4C72"/>
    <w:rsid w:val="006E052D"/>
    <w:rsid w:val="006E19C8"/>
    <w:rsid w:val="006E4E3F"/>
    <w:rsid w:val="006E5C19"/>
    <w:rsid w:val="006E5CAB"/>
    <w:rsid w:val="007018FD"/>
    <w:rsid w:val="00705178"/>
    <w:rsid w:val="00713EA6"/>
    <w:rsid w:val="007176AE"/>
    <w:rsid w:val="00727A1F"/>
    <w:rsid w:val="00734FE5"/>
    <w:rsid w:val="00753013"/>
    <w:rsid w:val="0076423E"/>
    <w:rsid w:val="007666B2"/>
    <w:rsid w:val="00766E21"/>
    <w:rsid w:val="00767081"/>
    <w:rsid w:val="007670DD"/>
    <w:rsid w:val="00777520"/>
    <w:rsid w:val="00780955"/>
    <w:rsid w:val="00783C29"/>
    <w:rsid w:val="00785E08"/>
    <w:rsid w:val="007A21B8"/>
    <w:rsid w:val="007B4DE3"/>
    <w:rsid w:val="007C057C"/>
    <w:rsid w:val="007D2108"/>
    <w:rsid w:val="007D299F"/>
    <w:rsid w:val="007E0F9A"/>
    <w:rsid w:val="007E3CF6"/>
    <w:rsid w:val="007E42C2"/>
    <w:rsid w:val="007E6BDB"/>
    <w:rsid w:val="00800ED5"/>
    <w:rsid w:val="00802D60"/>
    <w:rsid w:val="00806668"/>
    <w:rsid w:val="00806844"/>
    <w:rsid w:val="00812FB5"/>
    <w:rsid w:val="00815990"/>
    <w:rsid w:val="00820E9D"/>
    <w:rsid w:val="00821677"/>
    <w:rsid w:val="00822647"/>
    <w:rsid w:val="008252A0"/>
    <w:rsid w:val="00827FCE"/>
    <w:rsid w:val="0083021B"/>
    <w:rsid w:val="008369AF"/>
    <w:rsid w:val="00847501"/>
    <w:rsid w:val="00847FD6"/>
    <w:rsid w:val="00856DB3"/>
    <w:rsid w:val="0086302A"/>
    <w:rsid w:val="008654A3"/>
    <w:rsid w:val="008671E9"/>
    <w:rsid w:val="0087483A"/>
    <w:rsid w:val="008761CF"/>
    <w:rsid w:val="008A0A8A"/>
    <w:rsid w:val="008C2F5C"/>
    <w:rsid w:val="008E78B3"/>
    <w:rsid w:val="008E7E45"/>
    <w:rsid w:val="008F315A"/>
    <w:rsid w:val="008F45EB"/>
    <w:rsid w:val="009141A4"/>
    <w:rsid w:val="00916AF5"/>
    <w:rsid w:val="0092272C"/>
    <w:rsid w:val="00923A37"/>
    <w:rsid w:val="0093186D"/>
    <w:rsid w:val="00963B2F"/>
    <w:rsid w:val="00973908"/>
    <w:rsid w:val="00976B74"/>
    <w:rsid w:val="00981AA3"/>
    <w:rsid w:val="0098254F"/>
    <w:rsid w:val="00997835"/>
    <w:rsid w:val="009B5B88"/>
    <w:rsid w:val="009C0678"/>
    <w:rsid w:val="009D6E81"/>
    <w:rsid w:val="009D77D8"/>
    <w:rsid w:val="00A025BE"/>
    <w:rsid w:val="00A052A0"/>
    <w:rsid w:val="00A11E6F"/>
    <w:rsid w:val="00A14A06"/>
    <w:rsid w:val="00A174D8"/>
    <w:rsid w:val="00A300F3"/>
    <w:rsid w:val="00A46D04"/>
    <w:rsid w:val="00A4725A"/>
    <w:rsid w:val="00A55ACF"/>
    <w:rsid w:val="00A864A6"/>
    <w:rsid w:val="00A9437A"/>
    <w:rsid w:val="00AA035A"/>
    <w:rsid w:val="00AA24D3"/>
    <w:rsid w:val="00AA519B"/>
    <w:rsid w:val="00AA5E2A"/>
    <w:rsid w:val="00AA60E2"/>
    <w:rsid w:val="00AB2969"/>
    <w:rsid w:val="00AB45D8"/>
    <w:rsid w:val="00AC01AF"/>
    <w:rsid w:val="00AC1330"/>
    <w:rsid w:val="00AF68A9"/>
    <w:rsid w:val="00B078F9"/>
    <w:rsid w:val="00B235CD"/>
    <w:rsid w:val="00B2501A"/>
    <w:rsid w:val="00B27730"/>
    <w:rsid w:val="00B30657"/>
    <w:rsid w:val="00B43109"/>
    <w:rsid w:val="00B62C54"/>
    <w:rsid w:val="00B7170E"/>
    <w:rsid w:val="00B75339"/>
    <w:rsid w:val="00B81CFA"/>
    <w:rsid w:val="00B93571"/>
    <w:rsid w:val="00B937B4"/>
    <w:rsid w:val="00B95519"/>
    <w:rsid w:val="00BA5EAE"/>
    <w:rsid w:val="00BA712D"/>
    <w:rsid w:val="00BB141B"/>
    <w:rsid w:val="00BC2ACD"/>
    <w:rsid w:val="00BC503A"/>
    <w:rsid w:val="00BC5107"/>
    <w:rsid w:val="00BD35CC"/>
    <w:rsid w:val="00BE357D"/>
    <w:rsid w:val="00BE51BB"/>
    <w:rsid w:val="00C159A5"/>
    <w:rsid w:val="00C167B1"/>
    <w:rsid w:val="00C16800"/>
    <w:rsid w:val="00C303FF"/>
    <w:rsid w:val="00C36DD4"/>
    <w:rsid w:val="00C45954"/>
    <w:rsid w:val="00C47874"/>
    <w:rsid w:val="00C63D19"/>
    <w:rsid w:val="00C750B6"/>
    <w:rsid w:val="00C762B7"/>
    <w:rsid w:val="00C81FFD"/>
    <w:rsid w:val="00C82E6F"/>
    <w:rsid w:val="00C86422"/>
    <w:rsid w:val="00C97CA8"/>
    <w:rsid w:val="00CD7B0E"/>
    <w:rsid w:val="00CE2792"/>
    <w:rsid w:val="00D02776"/>
    <w:rsid w:val="00D04FC1"/>
    <w:rsid w:val="00D051A0"/>
    <w:rsid w:val="00D05AEB"/>
    <w:rsid w:val="00D14D2A"/>
    <w:rsid w:val="00D17E1F"/>
    <w:rsid w:val="00D21C35"/>
    <w:rsid w:val="00D22408"/>
    <w:rsid w:val="00D315E5"/>
    <w:rsid w:val="00D333D1"/>
    <w:rsid w:val="00D34714"/>
    <w:rsid w:val="00D55BB3"/>
    <w:rsid w:val="00D560FD"/>
    <w:rsid w:val="00D64B10"/>
    <w:rsid w:val="00D66317"/>
    <w:rsid w:val="00D77B2C"/>
    <w:rsid w:val="00D8326E"/>
    <w:rsid w:val="00D86610"/>
    <w:rsid w:val="00D96990"/>
    <w:rsid w:val="00DA1C60"/>
    <w:rsid w:val="00DD13C5"/>
    <w:rsid w:val="00DD681C"/>
    <w:rsid w:val="00DD6CA1"/>
    <w:rsid w:val="00DE7C49"/>
    <w:rsid w:val="00DF7902"/>
    <w:rsid w:val="00E10F6D"/>
    <w:rsid w:val="00E1419B"/>
    <w:rsid w:val="00E14FAD"/>
    <w:rsid w:val="00E1531E"/>
    <w:rsid w:val="00E203A7"/>
    <w:rsid w:val="00E26B6E"/>
    <w:rsid w:val="00E334CA"/>
    <w:rsid w:val="00E37DB8"/>
    <w:rsid w:val="00E45D9B"/>
    <w:rsid w:val="00E47F0C"/>
    <w:rsid w:val="00E614DE"/>
    <w:rsid w:val="00E630EE"/>
    <w:rsid w:val="00E67DFB"/>
    <w:rsid w:val="00E71060"/>
    <w:rsid w:val="00E86EFF"/>
    <w:rsid w:val="00E87595"/>
    <w:rsid w:val="00E90614"/>
    <w:rsid w:val="00EA15B2"/>
    <w:rsid w:val="00EB0AB2"/>
    <w:rsid w:val="00EC7BD5"/>
    <w:rsid w:val="00EC7C1F"/>
    <w:rsid w:val="00ED04A1"/>
    <w:rsid w:val="00ED6982"/>
    <w:rsid w:val="00EF1478"/>
    <w:rsid w:val="00EF6759"/>
    <w:rsid w:val="00F078FB"/>
    <w:rsid w:val="00F0798F"/>
    <w:rsid w:val="00F427A3"/>
    <w:rsid w:val="00F61BB6"/>
    <w:rsid w:val="00F73F07"/>
    <w:rsid w:val="00F74AF0"/>
    <w:rsid w:val="00F75EA4"/>
    <w:rsid w:val="00F916D0"/>
    <w:rsid w:val="00F977EB"/>
    <w:rsid w:val="00F97E28"/>
    <w:rsid w:val="00FA0C70"/>
    <w:rsid w:val="00FA19FA"/>
    <w:rsid w:val="00FA4675"/>
    <w:rsid w:val="00FA5B50"/>
    <w:rsid w:val="00FB27DB"/>
    <w:rsid w:val="00FC497D"/>
    <w:rsid w:val="00FC4D25"/>
    <w:rsid w:val="00FD234B"/>
    <w:rsid w:val="00FF23C4"/>
    <w:rsid w:val="00FF5114"/>
    <w:rsid w:val="00FF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B5E239F-056B-4AA6-92BB-5AF81B165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423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69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69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69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861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6302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E81"/>
    <w:pPr>
      <w:ind w:firstLineChars="200" w:firstLine="420"/>
    </w:pPr>
  </w:style>
  <w:style w:type="table" w:styleId="a4">
    <w:name w:val="Table Grid"/>
    <w:basedOn w:val="a1"/>
    <w:uiPriority w:val="39"/>
    <w:rsid w:val="009D6E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5576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576D1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A69C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A69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A69C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861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5861F3"/>
    <w:rPr>
      <w:color w:val="0563C1" w:themeColor="hyperlink"/>
      <w:u w:val="single"/>
    </w:rPr>
  </w:style>
  <w:style w:type="character" w:customStyle="1" w:styleId="10">
    <w:name w:val="未处理的提及1"/>
    <w:basedOn w:val="a0"/>
    <w:uiPriority w:val="99"/>
    <w:semiHidden/>
    <w:unhideWhenUsed/>
    <w:rsid w:val="005861F3"/>
    <w:rPr>
      <w:color w:val="808080"/>
      <w:shd w:val="clear" w:color="auto" w:fill="E6E6E6"/>
    </w:rPr>
  </w:style>
  <w:style w:type="character" w:customStyle="1" w:styleId="5Char">
    <w:name w:val="标题 5 Char"/>
    <w:basedOn w:val="a0"/>
    <w:link w:val="5"/>
    <w:uiPriority w:val="9"/>
    <w:rsid w:val="0086302A"/>
    <w:rPr>
      <w:b/>
      <w:bCs/>
      <w:sz w:val="28"/>
      <w:szCs w:val="28"/>
    </w:rPr>
  </w:style>
  <w:style w:type="paragraph" w:styleId="a6">
    <w:name w:val="header"/>
    <w:basedOn w:val="a"/>
    <w:link w:val="Char"/>
    <w:uiPriority w:val="99"/>
    <w:unhideWhenUsed/>
    <w:rsid w:val="00460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60FBD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60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60FBD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82167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21677"/>
  </w:style>
  <w:style w:type="paragraph" w:styleId="20">
    <w:name w:val="toc 2"/>
    <w:basedOn w:val="a"/>
    <w:next w:val="a"/>
    <w:autoRedefine/>
    <w:uiPriority w:val="39"/>
    <w:unhideWhenUsed/>
    <w:rsid w:val="0082167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21677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821677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821677"/>
    <w:pPr>
      <w:ind w:leftChars="800" w:left="1680"/>
    </w:pPr>
  </w:style>
  <w:style w:type="character" w:styleId="HTML0">
    <w:name w:val="HTML Code"/>
    <w:basedOn w:val="a0"/>
    <w:uiPriority w:val="99"/>
    <w:semiHidden/>
    <w:unhideWhenUsed/>
    <w:rsid w:val="004877F2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4877F2"/>
  </w:style>
  <w:style w:type="character" w:customStyle="1" w:styleId="hljs-regexp">
    <w:name w:val="hljs-regexp"/>
    <w:basedOn w:val="a0"/>
    <w:rsid w:val="004877F2"/>
  </w:style>
  <w:style w:type="character" w:customStyle="1" w:styleId="hljs-string">
    <w:name w:val="hljs-string"/>
    <w:basedOn w:val="a0"/>
    <w:rsid w:val="004877F2"/>
  </w:style>
  <w:style w:type="paragraph" w:styleId="a8">
    <w:name w:val="Date"/>
    <w:basedOn w:val="a"/>
    <w:next w:val="a"/>
    <w:link w:val="Char1"/>
    <w:uiPriority w:val="99"/>
    <w:semiHidden/>
    <w:unhideWhenUsed/>
    <w:rsid w:val="003564A2"/>
    <w:pPr>
      <w:ind w:leftChars="2500" w:left="100"/>
    </w:pPr>
  </w:style>
  <w:style w:type="character" w:customStyle="1" w:styleId="Char1">
    <w:name w:val="日期 Char"/>
    <w:basedOn w:val="a0"/>
    <w:link w:val="a8"/>
    <w:uiPriority w:val="99"/>
    <w:semiHidden/>
    <w:rsid w:val="00356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mart.tygps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dn.sencdn.com/download/icons/3d_180.zi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eniverse.com/doc" TargetMode="Externa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yperlink" Target="http://....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....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F7987-9B5B-4CB0-A09E-11A70CDEB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5790</TotalTime>
  <Pages>37</Pages>
  <Words>4144</Words>
  <Characters>23621</Characters>
  <Application>Microsoft Office Word</Application>
  <DocSecurity>0</DocSecurity>
  <Lines>196</Lines>
  <Paragraphs>55</Paragraphs>
  <ScaleCrop>false</ScaleCrop>
  <Company/>
  <LinksUpToDate>false</LinksUpToDate>
  <CharactersWithSpaces>27710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刘寒</dc:creator>
  <cp:keywords/>
  <dc:description/>
  <cp:lastModifiedBy>夏苑</cp:lastModifiedBy>
  <cp:revision>92</cp:revision>
  <dcterms:created xsi:type="dcterms:W3CDTF">2018-03-20T02:56:00Z</dcterms:created>
  <dcterms:modified xsi:type="dcterms:W3CDTF">2018-10-11T01:37:00Z</dcterms:modified>
</cp:coreProperties>
</file>